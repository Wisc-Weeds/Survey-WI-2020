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DABEA" w14:textId="036027EB" w:rsidR="006A4D8C" w:rsidRPr="000179E0" w:rsidRDefault="006A4D8C" w:rsidP="00AE7B11">
      <w:pPr>
        <w:spacing w:line="480" w:lineRule="auto"/>
        <w:jc w:val="center"/>
        <w:rPr>
          <w:rFonts w:ascii="Times New Roman" w:hAnsi="Times New Roman" w:cs="Times New Roman"/>
          <w:b/>
          <w:sz w:val="24"/>
          <w:szCs w:val="24"/>
        </w:rPr>
      </w:pPr>
      <w:r w:rsidRPr="000179E0">
        <w:rPr>
          <w:rFonts w:ascii="Times New Roman" w:hAnsi="Times New Roman" w:cs="Times New Roman"/>
          <w:b/>
          <w:sz w:val="24"/>
          <w:szCs w:val="24"/>
        </w:rPr>
        <w:t xml:space="preserve">Survey of Nebraska </w:t>
      </w:r>
      <w:r w:rsidR="00877314" w:rsidRPr="000179E0">
        <w:rPr>
          <w:rFonts w:ascii="Times New Roman" w:hAnsi="Times New Roman" w:cs="Times New Roman"/>
          <w:b/>
          <w:sz w:val="24"/>
          <w:szCs w:val="24"/>
        </w:rPr>
        <w:t>Farmers’</w:t>
      </w:r>
      <w:r w:rsidRPr="000179E0">
        <w:rPr>
          <w:rFonts w:ascii="Times New Roman" w:hAnsi="Times New Roman" w:cs="Times New Roman"/>
          <w:b/>
          <w:sz w:val="24"/>
          <w:szCs w:val="24"/>
        </w:rPr>
        <w:t xml:space="preserve"> </w:t>
      </w:r>
      <w:r w:rsidR="002933FB" w:rsidRPr="000179E0">
        <w:rPr>
          <w:rFonts w:ascii="Times New Roman" w:hAnsi="Times New Roman" w:cs="Times New Roman"/>
          <w:b/>
          <w:sz w:val="24"/>
          <w:szCs w:val="24"/>
        </w:rPr>
        <w:t xml:space="preserve">Adoption of </w:t>
      </w:r>
      <w:r w:rsidR="00982017" w:rsidRPr="000179E0">
        <w:rPr>
          <w:rFonts w:ascii="Times New Roman" w:hAnsi="Times New Roman" w:cs="Times New Roman"/>
          <w:b/>
          <w:sz w:val="24"/>
          <w:szCs w:val="24"/>
        </w:rPr>
        <w:t>Dicamba</w:t>
      </w:r>
      <w:r w:rsidR="00661E82">
        <w:rPr>
          <w:rFonts w:ascii="Times New Roman" w:hAnsi="Times New Roman" w:cs="Times New Roman"/>
          <w:b/>
          <w:sz w:val="24"/>
          <w:szCs w:val="24"/>
        </w:rPr>
        <w:t>-Resistant</w:t>
      </w:r>
      <w:r w:rsidR="00982017" w:rsidRPr="000179E0">
        <w:rPr>
          <w:rFonts w:ascii="Times New Roman" w:hAnsi="Times New Roman" w:cs="Times New Roman"/>
          <w:b/>
          <w:sz w:val="24"/>
          <w:szCs w:val="24"/>
        </w:rPr>
        <w:t xml:space="preserve"> Soybean </w:t>
      </w:r>
      <w:r w:rsidR="00877314" w:rsidRPr="000179E0">
        <w:rPr>
          <w:rFonts w:ascii="Times New Roman" w:hAnsi="Times New Roman" w:cs="Times New Roman"/>
          <w:b/>
          <w:sz w:val="24"/>
          <w:szCs w:val="24"/>
        </w:rPr>
        <w:t>Technology</w:t>
      </w:r>
      <w:r w:rsidR="002933FB" w:rsidRPr="000179E0">
        <w:rPr>
          <w:rFonts w:ascii="Times New Roman" w:hAnsi="Times New Roman" w:cs="Times New Roman"/>
          <w:b/>
          <w:sz w:val="24"/>
          <w:szCs w:val="24"/>
        </w:rPr>
        <w:t xml:space="preserve"> and </w:t>
      </w:r>
      <w:r w:rsidR="009B70B1">
        <w:rPr>
          <w:rFonts w:ascii="Times New Roman" w:hAnsi="Times New Roman" w:cs="Times New Roman"/>
          <w:b/>
          <w:sz w:val="24"/>
          <w:szCs w:val="24"/>
        </w:rPr>
        <w:t xml:space="preserve">Dicamba </w:t>
      </w:r>
      <w:r w:rsidR="002933FB" w:rsidRPr="000179E0">
        <w:rPr>
          <w:rFonts w:ascii="Times New Roman" w:hAnsi="Times New Roman" w:cs="Times New Roman"/>
          <w:b/>
          <w:sz w:val="24"/>
          <w:szCs w:val="24"/>
        </w:rPr>
        <w:t>Off-</w:t>
      </w:r>
      <w:r w:rsidR="00890158">
        <w:rPr>
          <w:rFonts w:ascii="Times New Roman" w:hAnsi="Times New Roman" w:cs="Times New Roman"/>
          <w:b/>
          <w:sz w:val="24"/>
          <w:szCs w:val="24"/>
        </w:rPr>
        <w:t>T</w:t>
      </w:r>
      <w:r w:rsidR="00B1431F" w:rsidRPr="000179E0">
        <w:rPr>
          <w:rFonts w:ascii="Times New Roman" w:hAnsi="Times New Roman" w:cs="Times New Roman"/>
          <w:b/>
          <w:sz w:val="24"/>
          <w:szCs w:val="24"/>
        </w:rPr>
        <w:t>arget</w:t>
      </w:r>
      <w:r w:rsidR="002933FB" w:rsidRPr="000179E0">
        <w:rPr>
          <w:rFonts w:ascii="Times New Roman" w:hAnsi="Times New Roman" w:cs="Times New Roman"/>
          <w:b/>
          <w:sz w:val="24"/>
          <w:szCs w:val="24"/>
        </w:rPr>
        <w:t xml:space="preserve"> Movement</w:t>
      </w:r>
    </w:p>
    <w:p w14:paraId="1E5D2132" w14:textId="4B7D5686" w:rsidR="006A4D8C" w:rsidRPr="003B2EFF" w:rsidRDefault="006A4D8C" w:rsidP="00396F86">
      <w:pPr>
        <w:spacing w:line="480" w:lineRule="auto"/>
        <w:jc w:val="center"/>
        <w:rPr>
          <w:rFonts w:ascii="Times New Roman" w:hAnsi="Times New Roman" w:cs="Times New Roman"/>
          <w:sz w:val="24"/>
          <w:szCs w:val="24"/>
        </w:rPr>
      </w:pPr>
      <w:r w:rsidRPr="003B2EFF">
        <w:rPr>
          <w:rFonts w:ascii="Times New Roman" w:hAnsi="Times New Roman" w:cs="Times New Roman"/>
          <w:sz w:val="24"/>
          <w:szCs w:val="24"/>
        </w:rPr>
        <w:t>Rodrigo Werle</w:t>
      </w:r>
      <w:ins w:id="0" w:author="Author">
        <w:r w:rsidR="004615B8">
          <w:rPr>
            <w:rFonts w:ascii="Times New Roman" w:hAnsi="Times New Roman" w:cs="Times New Roman"/>
            <w:sz w:val="24"/>
            <w:szCs w:val="24"/>
          </w:rPr>
          <w:t>,</w:t>
        </w:r>
      </w:ins>
      <w:r w:rsidR="00E471CB" w:rsidRPr="00E471CB">
        <w:rPr>
          <w:rFonts w:ascii="Times New Roman" w:hAnsi="Times New Roman" w:cs="Times New Roman"/>
          <w:sz w:val="24"/>
          <w:szCs w:val="24"/>
          <w:vertAlign w:val="superscript"/>
        </w:rPr>
        <w:t>1</w:t>
      </w:r>
      <w:r w:rsidR="00E471CB">
        <w:rPr>
          <w:rFonts w:ascii="Times New Roman" w:hAnsi="Times New Roman" w:cs="Times New Roman"/>
          <w:sz w:val="24"/>
          <w:szCs w:val="24"/>
          <w:vertAlign w:val="superscript"/>
        </w:rPr>
        <w:t>*</w:t>
      </w:r>
      <w:del w:id="1" w:author="Author">
        <w:r w:rsidR="00ED2FCA" w:rsidRPr="00ED2FCA" w:rsidDel="004615B8">
          <w:rPr>
            <w:rFonts w:ascii="Times New Roman" w:hAnsi="Times New Roman" w:cs="Times New Roman"/>
            <w:sz w:val="24"/>
            <w:szCs w:val="24"/>
          </w:rPr>
          <w:delText>,</w:delText>
        </w:r>
      </w:del>
      <w:r w:rsidRPr="003B2EFF">
        <w:rPr>
          <w:rFonts w:ascii="Times New Roman" w:hAnsi="Times New Roman" w:cs="Times New Roman"/>
          <w:sz w:val="24"/>
          <w:szCs w:val="24"/>
        </w:rPr>
        <w:t xml:space="preserve"> </w:t>
      </w:r>
      <w:r w:rsidR="00F91D76" w:rsidRPr="003B2EFF">
        <w:rPr>
          <w:rFonts w:ascii="Times New Roman" w:hAnsi="Times New Roman" w:cs="Times New Roman"/>
          <w:sz w:val="24"/>
          <w:szCs w:val="24"/>
        </w:rPr>
        <w:t>Maxwel C. Oliveira</w:t>
      </w:r>
      <w:ins w:id="2" w:author="Author">
        <w:r w:rsidR="004615B8">
          <w:rPr>
            <w:rFonts w:ascii="Times New Roman" w:hAnsi="Times New Roman" w:cs="Times New Roman"/>
            <w:sz w:val="24"/>
            <w:szCs w:val="24"/>
          </w:rPr>
          <w:t>,</w:t>
        </w:r>
      </w:ins>
      <w:r w:rsidR="00E471CB" w:rsidRPr="00E471CB">
        <w:rPr>
          <w:rFonts w:ascii="Times New Roman" w:hAnsi="Times New Roman" w:cs="Times New Roman"/>
          <w:sz w:val="24"/>
          <w:szCs w:val="24"/>
          <w:vertAlign w:val="superscript"/>
        </w:rPr>
        <w:t>2</w:t>
      </w:r>
      <w:del w:id="3" w:author="Author">
        <w:r w:rsidR="009D638C" w:rsidDel="004615B8">
          <w:rPr>
            <w:rFonts w:ascii="Times New Roman" w:hAnsi="Times New Roman" w:cs="Times New Roman"/>
            <w:sz w:val="24"/>
            <w:szCs w:val="24"/>
          </w:rPr>
          <w:delText>,</w:delText>
        </w:r>
      </w:del>
      <w:r w:rsidR="00F91D76" w:rsidRPr="003B2EFF">
        <w:rPr>
          <w:rFonts w:ascii="Times New Roman" w:hAnsi="Times New Roman" w:cs="Times New Roman"/>
          <w:sz w:val="24"/>
          <w:szCs w:val="24"/>
        </w:rPr>
        <w:t xml:space="preserve"> </w:t>
      </w:r>
      <w:r w:rsidRPr="003B2EFF">
        <w:rPr>
          <w:rFonts w:ascii="Times New Roman" w:hAnsi="Times New Roman" w:cs="Times New Roman"/>
          <w:sz w:val="24"/>
          <w:szCs w:val="24"/>
        </w:rPr>
        <w:t>Amit</w:t>
      </w:r>
      <w:r w:rsidR="000B3F54" w:rsidRPr="003B2EFF">
        <w:rPr>
          <w:rFonts w:ascii="Times New Roman" w:hAnsi="Times New Roman" w:cs="Times New Roman"/>
          <w:sz w:val="24"/>
          <w:szCs w:val="24"/>
        </w:rPr>
        <w:t xml:space="preserve"> J.</w:t>
      </w:r>
      <w:r w:rsidRPr="003B2EFF">
        <w:rPr>
          <w:rFonts w:ascii="Times New Roman" w:hAnsi="Times New Roman" w:cs="Times New Roman"/>
          <w:sz w:val="24"/>
          <w:szCs w:val="24"/>
        </w:rPr>
        <w:t xml:space="preserve"> Jhala</w:t>
      </w:r>
      <w:ins w:id="4" w:author="Author">
        <w:r w:rsidR="004615B8">
          <w:rPr>
            <w:rFonts w:ascii="Times New Roman" w:hAnsi="Times New Roman" w:cs="Times New Roman"/>
            <w:sz w:val="24"/>
            <w:szCs w:val="24"/>
          </w:rPr>
          <w:t>,</w:t>
        </w:r>
      </w:ins>
      <w:r w:rsidR="00E471CB" w:rsidRPr="00E471CB">
        <w:rPr>
          <w:rFonts w:ascii="Times New Roman" w:hAnsi="Times New Roman" w:cs="Times New Roman"/>
          <w:sz w:val="24"/>
          <w:szCs w:val="24"/>
          <w:vertAlign w:val="superscript"/>
        </w:rPr>
        <w:t>3</w:t>
      </w:r>
      <w:del w:id="5" w:author="Author">
        <w:r w:rsidR="009D638C" w:rsidDel="004615B8">
          <w:rPr>
            <w:rFonts w:ascii="Times New Roman" w:hAnsi="Times New Roman" w:cs="Times New Roman"/>
            <w:sz w:val="24"/>
            <w:szCs w:val="24"/>
          </w:rPr>
          <w:delText>,</w:delText>
        </w:r>
      </w:del>
      <w:r w:rsidRPr="003B2EFF">
        <w:rPr>
          <w:rFonts w:ascii="Times New Roman" w:hAnsi="Times New Roman" w:cs="Times New Roman"/>
          <w:sz w:val="24"/>
          <w:szCs w:val="24"/>
        </w:rPr>
        <w:t xml:space="preserve"> </w:t>
      </w:r>
      <w:r w:rsidR="00432C23" w:rsidRPr="003B2EFF">
        <w:rPr>
          <w:rFonts w:ascii="Times New Roman" w:hAnsi="Times New Roman" w:cs="Times New Roman"/>
          <w:sz w:val="24"/>
          <w:szCs w:val="24"/>
        </w:rPr>
        <w:t>Christopher A. Proctor</w:t>
      </w:r>
      <w:ins w:id="6" w:author="Author">
        <w:r w:rsidR="004615B8">
          <w:rPr>
            <w:rFonts w:ascii="Times New Roman" w:hAnsi="Times New Roman" w:cs="Times New Roman"/>
            <w:sz w:val="24"/>
            <w:szCs w:val="24"/>
          </w:rPr>
          <w:t>,</w:t>
        </w:r>
      </w:ins>
      <w:r w:rsidR="00E471CB" w:rsidRPr="00E471CB">
        <w:rPr>
          <w:rFonts w:ascii="Times New Roman" w:hAnsi="Times New Roman" w:cs="Times New Roman"/>
          <w:sz w:val="24"/>
          <w:szCs w:val="24"/>
          <w:vertAlign w:val="superscript"/>
        </w:rPr>
        <w:t>4</w:t>
      </w:r>
      <w:del w:id="7" w:author="Author">
        <w:r w:rsidR="009D638C" w:rsidDel="004615B8">
          <w:rPr>
            <w:rFonts w:ascii="Times New Roman" w:hAnsi="Times New Roman" w:cs="Times New Roman"/>
            <w:sz w:val="24"/>
            <w:szCs w:val="24"/>
          </w:rPr>
          <w:delText>,</w:delText>
        </w:r>
      </w:del>
      <w:r w:rsidRPr="003B2EFF">
        <w:rPr>
          <w:rFonts w:ascii="Times New Roman" w:hAnsi="Times New Roman" w:cs="Times New Roman"/>
          <w:sz w:val="24"/>
          <w:szCs w:val="24"/>
        </w:rPr>
        <w:t xml:space="preserve"> </w:t>
      </w:r>
      <w:r w:rsidR="00432C23" w:rsidRPr="003B2EFF">
        <w:rPr>
          <w:rFonts w:ascii="Times New Roman" w:hAnsi="Times New Roman" w:cs="Times New Roman"/>
          <w:sz w:val="24"/>
          <w:szCs w:val="24"/>
        </w:rPr>
        <w:t>Jennifer Rees</w:t>
      </w:r>
      <w:ins w:id="8" w:author="Author">
        <w:r w:rsidR="004615B8">
          <w:rPr>
            <w:rFonts w:ascii="Times New Roman" w:hAnsi="Times New Roman" w:cs="Times New Roman"/>
            <w:sz w:val="24"/>
            <w:szCs w:val="24"/>
          </w:rPr>
          <w:t>,</w:t>
        </w:r>
      </w:ins>
      <w:r w:rsidR="00E471CB" w:rsidRPr="00E471CB">
        <w:rPr>
          <w:rFonts w:ascii="Times New Roman" w:hAnsi="Times New Roman" w:cs="Times New Roman"/>
          <w:sz w:val="24"/>
          <w:szCs w:val="24"/>
          <w:vertAlign w:val="superscript"/>
        </w:rPr>
        <w:t>5</w:t>
      </w:r>
      <w:del w:id="9" w:author="Author">
        <w:r w:rsidR="009D638C" w:rsidDel="004615B8">
          <w:rPr>
            <w:rFonts w:ascii="Times New Roman" w:hAnsi="Times New Roman" w:cs="Times New Roman"/>
            <w:sz w:val="24"/>
            <w:szCs w:val="24"/>
          </w:rPr>
          <w:delText>,</w:delText>
        </w:r>
      </w:del>
      <w:r w:rsidRPr="003B2EFF">
        <w:rPr>
          <w:rFonts w:ascii="Times New Roman" w:hAnsi="Times New Roman" w:cs="Times New Roman"/>
          <w:sz w:val="24"/>
          <w:szCs w:val="24"/>
        </w:rPr>
        <w:t xml:space="preserve"> and</w:t>
      </w:r>
      <w:r w:rsidR="00432C23" w:rsidRPr="00432C23">
        <w:rPr>
          <w:rFonts w:ascii="Times New Roman" w:hAnsi="Times New Roman" w:cs="Times New Roman"/>
          <w:sz w:val="24"/>
          <w:szCs w:val="24"/>
        </w:rPr>
        <w:t xml:space="preserve"> </w:t>
      </w:r>
      <w:r w:rsidR="00432C23" w:rsidRPr="003B2EFF">
        <w:rPr>
          <w:rFonts w:ascii="Times New Roman" w:hAnsi="Times New Roman" w:cs="Times New Roman"/>
          <w:sz w:val="24"/>
          <w:szCs w:val="24"/>
        </w:rPr>
        <w:t>Robert Klein</w:t>
      </w:r>
      <w:r w:rsidR="00E471CB" w:rsidRPr="00E471CB">
        <w:rPr>
          <w:rFonts w:ascii="Times New Roman" w:hAnsi="Times New Roman" w:cs="Times New Roman"/>
          <w:sz w:val="24"/>
          <w:szCs w:val="24"/>
          <w:vertAlign w:val="superscript"/>
        </w:rPr>
        <w:t>6</w:t>
      </w:r>
    </w:p>
    <w:p w14:paraId="28459C6C" w14:textId="77777777" w:rsidR="002021E6" w:rsidRPr="003B2EFF" w:rsidRDefault="002021E6" w:rsidP="00396F86">
      <w:pPr>
        <w:spacing w:line="480" w:lineRule="auto"/>
        <w:rPr>
          <w:rFonts w:ascii="Times New Roman" w:hAnsi="Times New Roman" w:cs="Times New Roman"/>
          <w:sz w:val="24"/>
          <w:szCs w:val="24"/>
        </w:rPr>
      </w:pPr>
    </w:p>
    <w:p w14:paraId="2ED62F03" w14:textId="738BF789" w:rsidR="00E471CB" w:rsidRDefault="00E471CB" w:rsidP="00396F86">
      <w:pPr>
        <w:spacing w:line="480" w:lineRule="auto"/>
        <w:rPr>
          <w:rFonts w:ascii="Times New Roman" w:hAnsi="Times New Roman" w:cs="Times New Roman"/>
          <w:sz w:val="24"/>
          <w:szCs w:val="24"/>
        </w:rPr>
      </w:pPr>
      <w:r w:rsidRPr="00E471CB">
        <w:rPr>
          <w:rFonts w:ascii="Times New Roman" w:hAnsi="Times New Roman" w:cs="Times New Roman"/>
          <w:sz w:val="24"/>
          <w:szCs w:val="24"/>
          <w:vertAlign w:val="superscript"/>
        </w:rPr>
        <w:t>1</w:t>
      </w:r>
      <w:r>
        <w:rPr>
          <w:rFonts w:ascii="Times New Roman" w:hAnsi="Times New Roman" w:cs="Times New Roman"/>
          <w:sz w:val="24"/>
          <w:szCs w:val="24"/>
        </w:rPr>
        <w:t xml:space="preserve">Assistant Professor, Department of Agronomy, </w:t>
      </w:r>
      <w:r w:rsidRPr="003B2EFF">
        <w:rPr>
          <w:rFonts w:ascii="Times New Roman" w:hAnsi="Times New Roman" w:cs="Times New Roman"/>
          <w:sz w:val="24"/>
          <w:szCs w:val="24"/>
        </w:rPr>
        <w:t xml:space="preserve">University of Wisconsin-Madison, </w:t>
      </w:r>
      <w:r>
        <w:rPr>
          <w:rFonts w:ascii="Times New Roman" w:hAnsi="Times New Roman" w:cs="Times New Roman"/>
          <w:sz w:val="24"/>
          <w:szCs w:val="24"/>
        </w:rPr>
        <w:t xml:space="preserve">WI; </w:t>
      </w:r>
      <w:r w:rsidRPr="00E471CB">
        <w:rPr>
          <w:rFonts w:ascii="Times New Roman" w:hAnsi="Times New Roman" w:cs="Times New Roman"/>
          <w:sz w:val="24"/>
          <w:szCs w:val="24"/>
          <w:vertAlign w:val="superscript"/>
        </w:rPr>
        <w:t>2</w:t>
      </w:r>
      <w:r>
        <w:rPr>
          <w:rFonts w:ascii="Times New Roman" w:hAnsi="Times New Roman" w:cs="Times New Roman"/>
          <w:sz w:val="24"/>
          <w:szCs w:val="24"/>
        </w:rPr>
        <w:t xml:space="preserve">Postdoctoral Research Associate, Department of Agronomy, </w:t>
      </w:r>
      <w:r w:rsidRPr="003B2EFF">
        <w:rPr>
          <w:rFonts w:ascii="Times New Roman" w:hAnsi="Times New Roman" w:cs="Times New Roman"/>
          <w:sz w:val="24"/>
          <w:szCs w:val="24"/>
        </w:rPr>
        <w:t xml:space="preserve">University of Wisconsin-Madison, </w:t>
      </w:r>
      <w:r w:rsidR="00E77DCC">
        <w:rPr>
          <w:rFonts w:ascii="Times New Roman" w:hAnsi="Times New Roman" w:cs="Times New Roman"/>
          <w:sz w:val="24"/>
          <w:szCs w:val="24"/>
        </w:rPr>
        <w:t xml:space="preserve">WI; </w:t>
      </w:r>
      <w:del w:id="10" w:author="Author">
        <w:r w:rsidR="00E77DCC" w:rsidRPr="00E77DCC" w:rsidDel="004615B8">
          <w:rPr>
            <w:rFonts w:ascii="Times New Roman" w:hAnsi="Times New Roman" w:cs="Times New Roman"/>
            <w:sz w:val="24"/>
            <w:szCs w:val="24"/>
            <w:vertAlign w:val="superscript"/>
          </w:rPr>
          <w:delText>3</w:delText>
        </w:r>
        <w:r w:rsidR="00E77DCC" w:rsidDel="004615B8">
          <w:rPr>
            <w:rFonts w:ascii="Times New Roman" w:hAnsi="Times New Roman" w:cs="Times New Roman"/>
            <w:sz w:val="24"/>
            <w:szCs w:val="24"/>
          </w:rPr>
          <w:delText xml:space="preserve">Assistant </w:delText>
        </w:r>
      </w:del>
      <w:ins w:id="11" w:author="Author">
        <w:r w:rsidR="004615B8" w:rsidRPr="00E77DCC">
          <w:rPr>
            <w:rFonts w:ascii="Times New Roman" w:hAnsi="Times New Roman" w:cs="Times New Roman"/>
            <w:sz w:val="24"/>
            <w:szCs w:val="24"/>
            <w:vertAlign w:val="superscript"/>
          </w:rPr>
          <w:t>3</w:t>
        </w:r>
        <w:r w:rsidR="004615B8">
          <w:rPr>
            <w:rFonts w:ascii="Times New Roman" w:hAnsi="Times New Roman" w:cs="Times New Roman"/>
            <w:sz w:val="24"/>
            <w:szCs w:val="24"/>
          </w:rPr>
          <w:t xml:space="preserve">Associate </w:t>
        </w:r>
      </w:ins>
      <w:r w:rsidR="00E77DCC">
        <w:rPr>
          <w:rFonts w:ascii="Times New Roman" w:hAnsi="Times New Roman" w:cs="Times New Roman"/>
          <w:sz w:val="24"/>
          <w:szCs w:val="24"/>
        </w:rPr>
        <w:t xml:space="preserve">Professor,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xml:space="preserve">, NE; </w:t>
      </w:r>
      <w:r w:rsidR="00F30D98">
        <w:rPr>
          <w:rFonts w:ascii="Times New Roman" w:hAnsi="Times New Roman" w:cs="Times New Roman"/>
          <w:sz w:val="24"/>
          <w:szCs w:val="24"/>
          <w:vertAlign w:val="superscript"/>
        </w:rPr>
        <w:t>4</w:t>
      </w:r>
      <w:r w:rsidR="00E77DCC">
        <w:rPr>
          <w:rFonts w:ascii="Times New Roman" w:hAnsi="Times New Roman" w:cs="Times New Roman"/>
          <w:sz w:val="24"/>
          <w:szCs w:val="24"/>
        </w:rPr>
        <w:t xml:space="preserve">Assistant Extension Educator,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xml:space="preserve">, NE; </w:t>
      </w:r>
      <w:r w:rsidR="00F30D98">
        <w:rPr>
          <w:rFonts w:ascii="Times New Roman" w:hAnsi="Times New Roman" w:cs="Times New Roman"/>
          <w:sz w:val="24"/>
          <w:szCs w:val="24"/>
          <w:vertAlign w:val="superscript"/>
        </w:rPr>
        <w:t>5</w:t>
      </w:r>
      <w:r w:rsidR="00E77DCC">
        <w:rPr>
          <w:rFonts w:ascii="Times New Roman" w:hAnsi="Times New Roman" w:cs="Times New Roman"/>
          <w:sz w:val="24"/>
          <w:szCs w:val="24"/>
        </w:rPr>
        <w:t xml:space="preserve">Extension Educator,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NE</w:t>
      </w:r>
      <w:r w:rsidR="00F30D98">
        <w:rPr>
          <w:rFonts w:ascii="Times New Roman" w:hAnsi="Times New Roman" w:cs="Times New Roman"/>
          <w:sz w:val="24"/>
          <w:szCs w:val="24"/>
        </w:rPr>
        <w:t xml:space="preserve">; </w:t>
      </w:r>
      <w:r w:rsidR="00F30D98">
        <w:rPr>
          <w:rFonts w:ascii="Times New Roman" w:hAnsi="Times New Roman" w:cs="Times New Roman"/>
          <w:sz w:val="24"/>
          <w:szCs w:val="24"/>
          <w:vertAlign w:val="superscript"/>
        </w:rPr>
        <w:t>6</w:t>
      </w:r>
      <w:r w:rsidR="00F30D98">
        <w:rPr>
          <w:rFonts w:ascii="Times New Roman" w:hAnsi="Times New Roman" w:cs="Times New Roman"/>
          <w:sz w:val="24"/>
          <w:szCs w:val="24"/>
        </w:rPr>
        <w:t xml:space="preserve">Emeritus Professor, </w:t>
      </w:r>
      <w:r w:rsidR="00F30D98" w:rsidRPr="003B2EFF">
        <w:rPr>
          <w:rFonts w:ascii="Times New Roman" w:hAnsi="Times New Roman" w:cs="Times New Roman"/>
          <w:sz w:val="24"/>
          <w:szCs w:val="24"/>
        </w:rPr>
        <w:t>Department of Agronomy and Horticulture,</w:t>
      </w:r>
      <w:r w:rsidR="00F30D98">
        <w:rPr>
          <w:rFonts w:ascii="Times New Roman" w:hAnsi="Times New Roman" w:cs="Times New Roman"/>
          <w:sz w:val="24"/>
          <w:szCs w:val="24"/>
        </w:rPr>
        <w:t xml:space="preserve"> </w:t>
      </w:r>
      <w:r w:rsidR="00F30D98" w:rsidRPr="003B2EFF">
        <w:rPr>
          <w:rFonts w:ascii="Times New Roman" w:hAnsi="Times New Roman" w:cs="Times New Roman"/>
          <w:sz w:val="24"/>
          <w:szCs w:val="24"/>
        </w:rPr>
        <w:t>University of Nebraska-Lincoln</w:t>
      </w:r>
      <w:r w:rsidR="00F30D98">
        <w:rPr>
          <w:rFonts w:ascii="Times New Roman" w:hAnsi="Times New Roman" w:cs="Times New Roman"/>
          <w:sz w:val="24"/>
          <w:szCs w:val="24"/>
        </w:rPr>
        <w:t>, NE</w:t>
      </w:r>
      <w:r w:rsidR="009D638C">
        <w:rPr>
          <w:rFonts w:ascii="Times New Roman" w:hAnsi="Times New Roman" w:cs="Times New Roman"/>
          <w:sz w:val="24"/>
          <w:szCs w:val="24"/>
        </w:rPr>
        <w:t>.</w:t>
      </w:r>
    </w:p>
    <w:p w14:paraId="5A7AEEBB" w14:textId="77777777" w:rsidR="00E471CB" w:rsidRDefault="00E471CB" w:rsidP="00396F86">
      <w:pPr>
        <w:spacing w:line="480" w:lineRule="auto"/>
        <w:rPr>
          <w:rFonts w:ascii="Times New Roman" w:hAnsi="Times New Roman" w:cs="Times New Roman"/>
          <w:sz w:val="24"/>
          <w:szCs w:val="24"/>
        </w:rPr>
      </w:pPr>
    </w:p>
    <w:p w14:paraId="2C9CE3AA" w14:textId="3B5A691A" w:rsidR="001B60D6" w:rsidRDefault="00AE7B11" w:rsidP="00396F86">
      <w:pPr>
        <w:spacing w:line="480" w:lineRule="auto"/>
        <w:rPr>
          <w:rFonts w:ascii="Times New Roman" w:hAnsi="Times New Roman" w:cs="Times New Roman"/>
          <w:sz w:val="24"/>
          <w:szCs w:val="24"/>
        </w:rPr>
      </w:pPr>
      <w:r w:rsidRPr="003B2EFF">
        <w:rPr>
          <w:rFonts w:ascii="Times New Roman" w:hAnsi="Times New Roman" w:cs="Times New Roman"/>
          <w:sz w:val="24"/>
          <w:szCs w:val="24"/>
        </w:rPr>
        <w:t>*</w:t>
      </w:r>
      <w:del w:id="12" w:author="Author">
        <w:r w:rsidR="00E77DCC" w:rsidDel="004615B8">
          <w:rPr>
            <w:rFonts w:ascii="Times New Roman" w:hAnsi="Times New Roman" w:cs="Times New Roman"/>
            <w:sz w:val="24"/>
            <w:szCs w:val="24"/>
          </w:rPr>
          <w:delText>C</w:delText>
        </w:r>
        <w:r w:rsidRPr="003B2EFF" w:rsidDel="004615B8">
          <w:rPr>
            <w:rFonts w:ascii="Times New Roman" w:hAnsi="Times New Roman" w:cs="Times New Roman"/>
            <w:sz w:val="24"/>
            <w:szCs w:val="24"/>
          </w:rPr>
          <w:delText>orresponding a</w:delText>
        </w:r>
      </w:del>
      <w:ins w:id="13" w:author="Author">
        <w:r w:rsidR="004615B8">
          <w:rPr>
            <w:rFonts w:ascii="Times New Roman" w:hAnsi="Times New Roman" w:cs="Times New Roman"/>
            <w:sz w:val="24"/>
            <w:szCs w:val="24"/>
          </w:rPr>
          <w:t>A</w:t>
        </w:r>
      </w:ins>
      <w:r w:rsidRPr="003B2EFF">
        <w:rPr>
          <w:rFonts w:ascii="Times New Roman" w:hAnsi="Times New Roman" w:cs="Times New Roman"/>
          <w:sz w:val="24"/>
          <w:szCs w:val="24"/>
        </w:rPr>
        <w:t>uthor</w:t>
      </w:r>
      <w:ins w:id="14" w:author="Author">
        <w:r w:rsidR="004615B8">
          <w:rPr>
            <w:rFonts w:ascii="Times New Roman" w:hAnsi="Times New Roman" w:cs="Times New Roman"/>
            <w:sz w:val="24"/>
            <w:szCs w:val="24"/>
          </w:rPr>
          <w:t xml:space="preserve"> for correspondence</w:t>
        </w:r>
      </w:ins>
      <w:r w:rsidRPr="003B2EFF">
        <w:rPr>
          <w:rFonts w:ascii="Times New Roman" w:hAnsi="Times New Roman" w:cs="Times New Roman"/>
          <w:sz w:val="24"/>
          <w:szCs w:val="24"/>
        </w:rPr>
        <w:t xml:space="preserve">: </w:t>
      </w:r>
      <w:r w:rsidR="00E77DCC">
        <w:rPr>
          <w:rFonts w:ascii="Times New Roman" w:hAnsi="Times New Roman" w:cs="Times New Roman"/>
          <w:sz w:val="24"/>
          <w:szCs w:val="24"/>
        </w:rPr>
        <w:t>Rodrigo Werle,</w:t>
      </w:r>
      <w:r w:rsidR="00E471CB">
        <w:rPr>
          <w:rFonts w:ascii="Times New Roman" w:hAnsi="Times New Roman" w:cs="Times New Roman"/>
          <w:sz w:val="24"/>
          <w:szCs w:val="24"/>
        </w:rPr>
        <w:t xml:space="preserve"> </w:t>
      </w:r>
      <w:r w:rsidR="00E471CB" w:rsidRPr="003B2EFF">
        <w:rPr>
          <w:rFonts w:ascii="Times New Roman" w:hAnsi="Times New Roman" w:cs="Times New Roman"/>
          <w:sz w:val="24"/>
          <w:szCs w:val="24"/>
        </w:rPr>
        <w:t>University of Wisconsin-Madison, Department of Agronomy, 1575 Linden Drive, Madison, WI 53706</w:t>
      </w:r>
      <w:r w:rsidR="00E77DCC">
        <w:rPr>
          <w:rFonts w:ascii="Times New Roman" w:hAnsi="Times New Roman" w:cs="Times New Roman"/>
          <w:sz w:val="24"/>
          <w:szCs w:val="24"/>
        </w:rPr>
        <w:t xml:space="preserve"> (E</w:t>
      </w:r>
      <w:del w:id="15" w:author="Author">
        <w:r w:rsidR="00E77DCC" w:rsidDel="004615B8">
          <w:rPr>
            <w:rFonts w:ascii="Times New Roman" w:hAnsi="Times New Roman" w:cs="Times New Roman"/>
            <w:sz w:val="24"/>
            <w:szCs w:val="24"/>
          </w:rPr>
          <w:delText>-</w:delText>
        </w:r>
      </w:del>
      <w:r w:rsidR="00E77DCC">
        <w:rPr>
          <w:rFonts w:ascii="Times New Roman" w:hAnsi="Times New Roman" w:cs="Times New Roman"/>
          <w:sz w:val="24"/>
          <w:szCs w:val="24"/>
        </w:rPr>
        <w:t xml:space="preserve">mail: </w:t>
      </w:r>
      <w:ins w:id="16" w:author="Author">
        <w:r w:rsidR="004615B8">
          <w:rPr>
            <w:rFonts w:ascii="Times New Roman" w:hAnsi="Times New Roman" w:cs="Times New Roman"/>
            <w:sz w:val="24"/>
            <w:szCs w:val="24"/>
          </w:rPr>
          <w:fldChar w:fldCharType="begin"/>
        </w:r>
        <w:r w:rsidR="004615B8">
          <w:rPr>
            <w:rFonts w:ascii="Times New Roman" w:hAnsi="Times New Roman" w:cs="Times New Roman"/>
            <w:sz w:val="24"/>
            <w:szCs w:val="24"/>
          </w:rPr>
          <w:instrText xml:space="preserve"> HYPERLINK "http://rwerle@wisc.edu" </w:instrText>
        </w:r>
        <w:r w:rsidR="004615B8">
          <w:rPr>
            <w:rFonts w:ascii="Times New Roman" w:hAnsi="Times New Roman" w:cs="Times New Roman"/>
            <w:sz w:val="24"/>
            <w:szCs w:val="24"/>
          </w:rPr>
          <w:fldChar w:fldCharType="separate"/>
        </w:r>
        <w:r w:rsidR="00E77DCC" w:rsidRPr="004615B8">
          <w:rPr>
            <w:rStyle w:val="Hyperlink"/>
            <w:rFonts w:ascii="Times New Roman" w:hAnsi="Times New Roman" w:cs="Times New Roman"/>
            <w:sz w:val="24"/>
            <w:szCs w:val="24"/>
          </w:rPr>
          <w:t>rwerle@wisc.edu</w:t>
        </w:r>
        <w:r w:rsidR="004615B8">
          <w:rPr>
            <w:rFonts w:ascii="Times New Roman" w:hAnsi="Times New Roman" w:cs="Times New Roman"/>
            <w:sz w:val="24"/>
            <w:szCs w:val="24"/>
          </w:rPr>
          <w:fldChar w:fldCharType="end"/>
        </w:r>
      </w:ins>
      <w:r w:rsidR="00E77DCC">
        <w:rPr>
          <w:rFonts w:ascii="Times New Roman" w:hAnsi="Times New Roman" w:cs="Times New Roman"/>
          <w:sz w:val="24"/>
          <w:szCs w:val="24"/>
        </w:rPr>
        <w:t>)</w:t>
      </w:r>
    </w:p>
    <w:p w14:paraId="0CE7F591" w14:textId="77777777" w:rsidR="001B60D6" w:rsidRDefault="001B60D6">
      <w:pPr>
        <w:rPr>
          <w:rFonts w:ascii="Times New Roman" w:hAnsi="Times New Roman" w:cs="Times New Roman"/>
          <w:sz w:val="24"/>
          <w:szCs w:val="24"/>
        </w:rPr>
      </w:pPr>
      <w:r>
        <w:rPr>
          <w:rFonts w:ascii="Times New Roman" w:hAnsi="Times New Roman" w:cs="Times New Roman"/>
          <w:sz w:val="24"/>
          <w:szCs w:val="24"/>
        </w:rPr>
        <w:br w:type="page"/>
      </w:r>
    </w:p>
    <w:p w14:paraId="63C10ECB" w14:textId="328B63C9" w:rsidR="000B6E49" w:rsidRDefault="006A4D8C" w:rsidP="000179E0">
      <w:pPr>
        <w:spacing w:line="480" w:lineRule="auto"/>
        <w:jc w:val="center"/>
        <w:rPr>
          <w:rFonts w:ascii="Times New Roman" w:hAnsi="Times New Roman" w:cs="Times New Roman"/>
          <w:sz w:val="24"/>
          <w:szCs w:val="24"/>
        </w:rPr>
      </w:pPr>
      <w:r w:rsidRPr="003B2EFF">
        <w:rPr>
          <w:rFonts w:ascii="Times New Roman" w:hAnsi="Times New Roman" w:cs="Times New Roman"/>
          <w:b/>
          <w:sz w:val="24"/>
          <w:szCs w:val="24"/>
        </w:rPr>
        <w:lastRenderedPageBreak/>
        <w:t>Abstract</w:t>
      </w:r>
    </w:p>
    <w:p w14:paraId="6AE65542" w14:textId="2D762DA3" w:rsidR="003B2EFF" w:rsidRDefault="003B2EFF" w:rsidP="002B7792">
      <w:pPr>
        <w:spacing w:line="480" w:lineRule="auto"/>
        <w:outlineLvl w:val="0"/>
        <w:rPr>
          <w:rFonts w:ascii="Times New Roman" w:eastAsia="Times New Roman" w:hAnsi="Times New Roman" w:cs="Times New Roman"/>
          <w:sz w:val="24"/>
          <w:szCs w:val="24"/>
        </w:rPr>
      </w:pPr>
      <w:r w:rsidRPr="003B2EFF">
        <w:rPr>
          <w:rFonts w:ascii="Times New Roman" w:eastAsia="Times New Roman" w:hAnsi="Times New Roman" w:cs="Times New Roman"/>
          <w:sz w:val="24"/>
          <w:szCs w:val="24"/>
        </w:rPr>
        <w:t xml:space="preserve">In 2017, </w:t>
      </w:r>
      <w:r w:rsidR="00612F52">
        <w:rPr>
          <w:rFonts w:ascii="Times New Roman" w:eastAsia="Times New Roman" w:hAnsi="Times New Roman" w:cs="Times New Roman"/>
          <w:sz w:val="24"/>
          <w:szCs w:val="24"/>
        </w:rPr>
        <w:t>dicamba-resistant</w:t>
      </w:r>
      <w:r w:rsidR="00EB4D91">
        <w:rPr>
          <w:rFonts w:ascii="Times New Roman" w:eastAsia="Times New Roman" w:hAnsi="Times New Roman" w:cs="Times New Roman"/>
          <w:sz w:val="24"/>
          <w:szCs w:val="24"/>
        </w:rPr>
        <w:t xml:space="preserve"> (DR)</w:t>
      </w:r>
      <w:r w:rsidR="00612F52">
        <w:rPr>
          <w:rFonts w:ascii="Times New Roman" w:eastAsia="Times New Roman" w:hAnsi="Times New Roman" w:cs="Times New Roman"/>
          <w:sz w:val="24"/>
          <w:szCs w:val="24"/>
        </w:rPr>
        <w:t xml:space="preserve"> soybean</w:t>
      </w:r>
      <w:r w:rsidR="005B31D3">
        <w:rPr>
          <w:rFonts w:ascii="Times New Roman" w:eastAsia="Times New Roman" w:hAnsi="Times New Roman" w:cs="Times New Roman"/>
          <w:sz w:val="24"/>
          <w:szCs w:val="24"/>
        </w:rPr>
        <w:t>s</w:t>
      </w:r>
      <w:r w:rsidRPr="003B2EFF">
        <w:rPr>
          <w:rFonts w:ascii="Times New Roman" w:eastAsia="Times New Roman" w:hAnsi="Times New Roman" w:cs="Times New Roman"/>
          <w:sz w:val="24"/>
          <w:szCs w:val="24"/>
        </w:rPr>
        <w:t xml:space="preserve"> </w:t>
      </w:r>
      <w:r w:rsidR="005B31D3">
        <w:rPr>
          <w:rFonts w:ascii="Times New Roman" w:eastAsia="Times New Roman" w:hAnsi="Times New Roman" w:cs="Times New Roman"/>
          <w:sz w:val="24"/>
          <w:szCs w:val="24"/>
        </w:rPr>
        <w:t>were</w:t>
      </w:r>
      <w:r w:rsidR="00612F52">
        <w:rPr>
          <w:rFonts w:ascii="Times New Roman" w:eastAsia="Times New Roman" w:hAnsi="Times New Roman" w:cs="Times New Roman"/>
          <w:sz w:val="24"/>
          <w:szCs w:val="24"/>
        </w:rPr>
        <w:t xml:space="preserve"> commercially</w:t>
      </w:r>
      <w:r w:rsidRPr="003B2EFF">
        <w:rPr>
          <w:rFonts w:ascii="Times New Roman" w:eastAsia="Times New Roman" w:hAnsi="Times New Roman" w:cs="Times New Roman"/>
          <w:sz w:val="24"/>
          <w:szCs w:val="24"/>
        </w:rPr>
        <w:t xml:space="preserve"> available to </w:t>
      </w:r>
      <w:r w:rsidR="00E20AA8">
        <w:rPr>
          <w:rFonts w:ascii="Times New Roman" w:eastAsia="Times New Roman" w:hAnsi="Times New Roman" w:cs="Times New Roman"/>
          <w:sz w:val="24"/>
          <w:szCs w:val="24"/>
        </w:rPr>
        <w:t xml:space="preserve">farmers </w:t>
      </w:r>
      <w:r w:rsidR="00612F52">
        <w:rPr>
          <w:rFonts w:ascii="Times New Roman" w:eastAsia="Times New Roman" w:hAnsi="Times New Roman" w:cs="Times New Roman"/>
          <w:sz w:val="24"/>
          <w:szCs w:val="24"/>
        </w:rPr>
        <w:t>in the United States</w:t>
      </w:r>
      <w:r w:rsidRPr="003B2EFF">
        <w:rPr>
          <w:rFonts w:ascii="Times New Roman" w:eastAsia="Times New Roman" w:hAnsi="Times New Roman" w:cs="Times New Roman"/>
          <w:sz w:val="24"/>
          <w:szCs w:val="24"/>
        </w:rPr>
        <w:t xml:space="preserve">. In August and September of 2017, a survey </w:t>
      </w:r>
      <w:r w:rsidR="00680243">
        <w:rPr>
          <w:rFonts w:ascii="Times New Roman" w:eastAsia="Times New Roman" w:hAnsi="Times New Roman" w:cs="Times New Roman"/>
          <w:sz w:val="24"/>
          <w:szCs w:val="24"/>
        </w:rPr>
        <w:t>of 3</w:t>
      </w:r>
      <w:r w:rsidRPr="003B2EFF">
        <w:rPr>
          <w:rFonts w:ascii="Times New Roman" w:eastAsia="Times New Roman" w:hAnsi="Times New Roman" w:cs="Times New Roman"/>
          <w:sz w:val="24"/>
          <w:szCs w:val="24"/>
        </w:rPr>
        <w:t xml:space="preserve">12 </w:t>
      </w:r>
      <w:r w:rsidR="00E20AA8">
        <w:rPr>
          <w:rFonts w:ascii="Times New Roman" w:eastAsia="Times New Roman" w:hAnsi="Times New Roman" w:cs="Times New Roman"/>
          <w:sz w:val="24"/>
          <w:szCs w:val="24"/>
        </w:rPr>
        <w:t>farmers</w:t>
      </w:r>
      <w:r w:rsidR="00E20AA8"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from 60 Nebraska soybean-producing counties </w:t>
      </w:r>
      <w:r w:rsidR="00680243">
        <w:rPr>
          <w:rFonts w:ascii="Times New Roman" w:eastAsia="Times New Roman" w:hAnsi="Times New Roman" w:cs="Times New Roman"/>
          <w:sz w:val="24"/>
          <w:szCs w:val="24"/>
        </w:rPr>
        <w:t xml:space="preserve">was conducted during extension </w:t>
      </w:r>
      <w:r w:rsidR="00E20AA8">
        <w:rPr>
          <w:rFonts w:ascii="Times New Roman" w:eastAsia="Times New Roman" w:hAnsi="Times New Roman" w:cs="Times New Roman"/>
          <w:sz w:val="24"/>
          <w:szCs w:val="24"/>
        </w:rPr>
        <w:t>field days or online</w:t>
      </w:r>
      <w:r w:rsidR="00680243">
        <w:rPr>
          <w:rFonts w:ascii="Times New Roman" w:eastAsia="Times New Roman" w:hAnsi="Times New Roman" w:cs="Times New Roman"/>
          <w:sz w:val="24"/>
          <w:szCs w:val="24"/>
        </w:rPr>
        <w:t>. T</w:t>
      </w:r>
      <w:r w:rsidRPr="003B2EFF">
        <w:rPr>
          <w:rFonts w:ascii="Times New Roman" w:eastAsia="Times New Roman" w:hAnsi="Times New Roman" w:cs="Times New Roman"/>
          <w:sz w:val="24"/>
          <w:szCs w:val="24"/>
        </w:rPr>
        <w:t xml:space="preserve">he objective </w:t>
      </w:r>
      <w:r w:rsidR="00680243">
        <w:rPr>
          <w:rFonts w:ascii="Times New Roman" w:eastAsia="Times New Roman" w:hAnsi="Times New Roman" w:cs="Times New Roman"/>
          <w:sz w:val="24"/>
          <w:szCs w:val="24"/>
        </w:rPr>
        <w:t xml:space="preserve">of this survey was </w:t>
      </w:r>
      <w:r w:rsidRPr="003B2EFF">
        <w:rPr>
          <w:rFonts w:ascii="Times New Roman" w:eastAsia="Times New Roman" w:hAnsi="Times New Roman" w:cs="Times New Roman"/>
          <w:sz w:val="24"/>
          <w:szCs w:val="24"/>
        </w:rPr>
        <w:t xml:space="preserve">to understand </w:t>
      </w:r>
      <w:r w:rsidR="00E20AA8">
        <w:rPr>
          <w:rFonts w:ascii="Times New Roman" w:eastAsia="Times New Roman" w:hAnsi="Times New Roman" w:cs="Times New Roman"/>
          <w:sz w:val="24"/>
          <w:szCs w:val="24"/>
        </w:rPr>
        <w:t>farmer</w:t>
      </w:r>
      <w:r w:rsidR="00F435D3">
        <w:rPr>
          <w:rFonts w:ascii="Times New Roman" w:eastAsia="Times New Roman" w:hAnsi="Times New Roman" w:cs="Times New Roman"/>
          <w:sz w:val="24"/>
          <w:szCs w:val="24"/>
        </w:rPr>
        <w:t>s</w:t>
      </w:r>
      <w:r w:rsidR="00E20AA8">
        <w:rPr>
          <w:rFonts w:ascii="Times New Roman" w:eastAsia="Times New Roman" w:hAnsi="Times New Roman" w:cs="Times New Roman"/>
          <w:sz w:val="24"/>
          <w:szCs w:val="24"/>
        </w:rPr>
        <w:t>’</w:t>
      </w:r>
      <w:r w:rsidR="00F435D3">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adoption and perceptions regarding </w:t>
      </w:r>
      <w:r w:rsidR="00EB4D91">
        <w:rPr>
          <w:rFonts w:ascii="Times New Roman" w:eastAsia="Times New Roman" w:hAnsi="Times New Roman" w:cs="Times New Roman"/>
          <w:sz w:val="24"/>
          <w:szCs w:val="24"/>
        </w:rPr>
        <w:t>DR</w:t>
      </w:r>
      <w:r w:rsidR="00680243">
        <w:rPr>
          <w:rFonts w:ascii="Times New Roman" w:eastAsia="Times New Roman" w:hAnsi="Times New Roman" w:cs="Times New Roman"/>
          <w:sz w:val="24"/>
          <w:szCs w:val="24"/>
        </w:rPr>
        <w:t xml:space="preserve"> soybean</w:t>
      </w:r>
      <w:r w:rsidRPr="003B2EFF">
        <w:rPr>
          <w:rFonts w:ascii="Times New Roman" w:eastAsia="Times New Roman" w:hAnsi="Times New Roman" w:cs="Times New Roman"/>
          <w:sz w:val="24"/>
          <w:szCs w:val="24"/>
        </w:rPr>
        <w:t xml:space="preserve"> technology</w:t>
      </w:r>
      <w:r w:rsidR="00680243">
        <w:rPr>
          <w:rFonts w:ascii="Times New Roman" w:eastAsia="Times New Roman" w:hAnsi="Times New Roman" w:cs="Times New Roman"/>
          <w:sz w:val="24"/>
          <w:szCs w:val="24"/>
        </w:rPr>
        <w:t xml:space="preserve"> in Nebraska</w:t>
      </w:r>
      <w:r w:rsidRPr="003B2EFF">
        <w:rPr>
          <w:rFonts w:ascii="Times New Roman" w:eastAsia="Times New Roman" w:hAnsi="Times New Roman" w:cs="Times New Roman"/>
          <w:sz w:val="24"/>
          <w:szCs w:val="24"/>
        </w:rPr>
        <w:t>. The survey contained 1</w:t>
      </w:r>
      <w:r w:rsidR="003F4A4C">
        <w:rPr>
          <w:rFonts w:ascii="Times New Roman" w:eastAsia="Times New Roman" w:hAnsi="Times New Roman" w:cs="Times New Roman"/>
          <w:sz w:val="24"/>
          <w:szCs w:val="24"/>
        </w:rPr>
        <w:t>6</w:t>
      </w:r>
      <w:r w:rsidRPr="003B2EFF">
        <w:rPr>
          <w:rFonts w:ascii="Times New Roman" w:eastAsia="Times New Roman" w:hAnsi="Times New Roman" w:cs="Times New Roman"/>
          <w:sz w:val="24"/>
          <w:szCs w:val="24"/>
        </w:rPr>
        <w:t xml:space="preserve"> questions and was divided in three parts: </w:t>
      </w:r>
      <w:proofErr w:type="spellStart"/>
      <w:r w:rsidRPr="003B2EFF">
        <w:rPr>
          <w:rFonts w:ascii="Times New Roman" w:eastAsia="Times New Roman" w:hAnsi="Times New Roman" w:cs="Times New Roman"/>
          <w:sz w:val="24"/>
          <w:szCs w:val="24"/>
        </w:rPr>
        <w:t>i</w:t>
      </w:r>
      <w:proofErr w:type="spellEnd"/>
      <w:r w:rsidRPr="003B2EFF">
        <w:rPr>
          <w:rFonts w:ascii="Times New Roman" w:eastAsia="Times New Roman" w:hAnsi="Times New Roman" w:cs="Times New Roman"/>
          <w:sz w:val="24"/>
          <w:szCs w:val="24"/>
        </w:rPr>
        <w:t xml:space="preserve">) demographics, ii) dicamba application, and iii) dicamba </w:t>
      </w:r>
      <w:r w:rsidR="00680243">
        <w:rPr>
          <w:rFonts w:ascii="Times New Roman" w:eastAsia="Times New Roman" w:hAnsi="Times New Roman" w:cs="Times New Roman"/>
          <w:sz w:val="24"/>
          <w:szCs w:val="24"/>
        </w:rPr>
        <w:t xml:space="preserve">off-target </w:t>
      </w:r>
      <w:r w:rsidRPr="003B2EFF">
        <w:rPr>
          <w:rFonts w:ascii="Times New Roman" w:eastAsia="Times New Roman" w:hAnsi="Times New Roman" w:cs="Times New Roman"/>
          <w:sz w:val="24"/>
          <w:szCs w:val="24"/>
        </w:rPr>
        <w:t xml:space="preserve">injury to </w:t>
      </w:r>
      <w:r w:rsidR="00680243">
        <w:rPr>
          <w:rFonts w:ascii="Times New Roman" w:eastAsia="Times New Roman" w:hAnsi="Times New Roman" w:cs="Times New Roman"/>
          <w:sz w:val="24"/>
          <w:szCs w:val="24"/>
        </w:rPr>
        <w:t>sensitive</w:t>
      </w:r>
      <w:r w:rsidRPr="003B2EFF">
        <w:rPr>
          <w:rFonts w:ascii="Times New Roman" w:eastAsia="Times New Roman" w:hAnsi="Times New Roman" w:cs="Times New Roman"/>
          <w:sz w:val="24"/>
          <w:szCs w:val="24"/>
        </w:rPr>
        <w:t xml:space="preserve"> soybean</w:t>
      </w:r>
      <w:r w:rsidR="00680243">
        <w:rPr>
          <w:rFonts w:ascii="Times New Roman" w:eastAsia="Times New Roman" w:hAnsi="Times New Roman" w:cs="Times New Roman"/>
          <w:sz w:val="24"/>
          <w:szCs w:val="24"/>
        </w:rPr>
        <w:t xml:space="preserve"> cultivar</w:t>
      </w:r>
      <w:r w:rsidRPr="003B2EFF">
        <w:rPr>
          <w:rFonts w:ascii="Times New Roman" w:eastAsia="Times New Roman" w:hAnsi="Times New Roman" w:cs="Times New Roman"/>
          <w:sz w:val="24"/>
          <w:szCs w:val="24"/>
        </w:rPr>
        <w:t xml:space="preserve">s. According to </w:t>
      </w:r>
      <w:r w:rsidR="00890158">
        <w:rPr>
          <w:rFonts w:ascii="Times New Roman" w:eastAsia="Times New Roman" w:hAnsi="Times New Roman" w:cs="Times New Roman"/>
          <w:sz w:val="24"/>
          <w:szCs w:val="24"/>
        </w:rPr>
        <w:t xml:space="preserve">the </w:t>
      </w:r>
      <w:r w:rsidRPr="003B2EFF">
        <w:rPr>
          <w:rFonts w:ascii="Times New Roman" w:eastAsia="Times New Roman" w:hAnsi="Times New Roman" w:cs="Times New Roman"/>
          <w:sz w:val="24"/>
          <w:szCs w:val="24"/>
        </w:rPr>
        <w:t xml:space="preserve">results, 20% of soybean </w:t>
      </w:r>
      <w:proofErr w:type="spellStart"/>
      <w:r w:rsidR="00735E9B">
        <w:rPr>
          <w:rFonts w:ascii="Times New Roman" w:eastAsia="Times New Roman" w:hAnsi="Times New Roman" w:cs="Times New Roman"/>
          <w:sz w:val="24"/>
          <w:szCs w:val="24"/>
        </w:rPr>
        <w:t>ha</w:t>
      </w:r>
      <w:proofErr w:type="spellEnd"/>
      <w:r w:rsidRPr="003B2EFF">
        <w:rPr>
          <w:rFonts w:ascii="Times New Roman" w:eastAsia="Times New Roman" w:hAnsi="Times New Roman" w:cs="Times New Roman"/>
          <w:sz w:val="24"/>
          <w:szCs w:val="24"/>
        </w:rPr>
        <w:t xml:space="preserve"> represented </w:t>
      </w:r>
      <w:r w:rsidR="007D1DB6">
        <w:rPr>
          <w:rFonts w:ascii="Times New Roman" w:eastAsia="Times New Roman" w:hAnsi="Times New Roman" w:cs="Times New Roman"/>
          <w:sz w:val="24"/>
          <w:szCs w:val="24"/>
        </w:rPr>
        <w:t>by</w:t>
      </w:r>
      <w:r w:rsidR="007D1DB6"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the survey were planted to </w:t>
      </w:r>
      <w:r w:rsidR="00EB4D91">
        <w:rPr>
          <w:rFonts w:ascii="Times New Roman" w:eastAsia="Times New Roman" w:hAnsi="Times New Roman" w:cs="Times New Roman"/>
          <w:sz w:val="24"/>
          <w:szCs w:val="24"/>
        </w:rPr>
        <w:t>DR</w:t>
      </w:r>
      <w:r w:rsidRPr="003B2EFF">
        <w:rPr>
          <w:rFonts w:ascii="Times New Roman" w:eastAsia="Times New Roman" w:hAnsi="Times New Roman" w:cs="Times New Roman"/>
          <w:sz w:val="24"/>
          <w:szCs w:val="24"/>
        </w:rPr>
        <w:t xml:space="preserve"> soybean in 2017</w:t>
      </w:r>
      <w:r w:rsidR="00890158">
        <w:rPr>
          <w:rFonts w:ascii="Times New Roman" w:eastAsia="Times New Roman" w:hAnsi="Times New Roman" w:cs="Times New Roman"/>
          <w:sz w:val="24"/>
          <w:szCs w:val="24"/>
        </w:rPr>
        <w:t xml:space="preserve">, </w:t>
      </w:r>
      <w:r w:rsidR="007016A7">
        <w:rPr>
          <w:rFonts w:ascii="Times New Roman" w:eastAsia="Times New Roman" w:hAnsi="Times New Roman" w:cs="Times New Roman"/>
          <w:sz w:val="24"/>
          <w:szCs w:val="24"/>
        </w:rPr>
        <w:t>and</w:t>
      </w:r>
      <w:r w:rsidRPr="003B2EFF">
        <w:rPr>
          <w:rFonts w:ascii="Times New Roman" w:eastAsia="Times New Roman" w:hAnsi="Times New Roman" w:cs="Times New Roman"/>
          <w:sz w:val="24"/>
          <w:szCs w:val="24"/>
        </w:rPr>
        <w:t xml:space="preserve"> th</w:t>
      </w:r>
      <w:r w:rsidR="007016A7">
        <w:rPr>
          <w:rFonts w:ascii="Times New Roman" w:eastAsia="Times New Roman" w:hAnsi="Times New Roman" w:cs="Times New Roman"/>
          <w:sz w:val="24"/>
          <w:szCs w:val="24"/>
        </w:rPr>
        <w:t>is number</w:t>
      </w:r>
      <w:r w:rsidRPr="003B2EFF">
        <w:rPr>
          <w:rFonts w:ascii="Times New Roman" w:eastAsia="Times New Roman" w:hAnsi="Times New Roman" w:cs="Times New Roman"/>
          <w:sz w:val="24"/>
          <w:szCs w:val="24"/>
        </w:rPr>
        <w:t xml:space="preserve"> </w:t>
      </w:r>
      <w:r w:rsidR="007016A7">
        <w:rPr>
          <w:rFonts w:ascii="Times New Roman" w:eastAsia="Times New Roman" w:hAnsi="Times New Roman" w:cs="Times New Roman"/>
          <w:sz w:val="24"/>
          <w:szCs w:val="24"/>
        </w:rPr>
        <w:t xml:space="preserve">will </w:t>
      </w:r>
      <w:r w:rsidRPr="003B2EFF">
        <w:rPr>
          <w:rFonts w:ascii="Times New Roman" w:eastAsia="Times New Roman" w:hAnsi="Times New Roman" w:cs="Times New Roman"/>
          <w:sz w:val="24"/>
          <w:szCs w:val="24"/>
        </w:rPr>
        <w:t xml:space="preserve">likely double in 2018. Approximately 70% of survey respondents own a sprayer and apply their </w:t>
      </w:r>
      <w:r w:rsidR="00890158">
        <w:rPr>
          <w:rFonts w:ascii="Times New Roman" w:eastAsia="Times New Roman" w:hAnsi="Times New Roman" w:cs="Times New Roman"/>
          <w:sz w:val="24"/>
          <w:szCs w:val="24"/>
        </w:rPr>
        <w:t xml:space="preserve">own </w:t>
      </w:r>
      <w:r w:rsidRPr="003B2EFF">
        <w:rPr>
          <w:rFonts w:ascii="Times New Roman" w:eastAsia="Times New Roman" w:hAnsi="Times New Roman" w:cs="Times New Roman"/>
          <w:sz w:val="24"/>
          <w:szCs w:val="24"/>
        </w:rPr>
        <w:t xml:space="preserve">herbicide programs. More than 90% of respondents who adopted </w:t>
      </w:r>
      <w:r w:rsidR="009D638C">
        <w:rPr>
          <w:rFonts w:ascii="Times New Roman" w:eastAsia="Times New Roman" w:hAnsi="Times New Roman" w:cs="Times New Roman"/>
          <w:sz w:val="24"/>
          <w:szCs w:val="24"/>
        </w:rPr>
        <w:t>DR soybean</w:t>
      </w:r>
      <w:r w:rsidRPr="003B2EFF">
        <w:rPr>
          <w:rFonts w:ascii="Times New Roman" w:eastAsia="Times New Roman" w:hAnsi="Times New Roman" w:cs="Times New Roman"/>
          <w:sz w:val="24"/>
          <w:szCs w:val="24"/>
        </w:rPr>
        <w:t xml:space="preserve"> technology reported significant improvement in weed control. </w:t>
      </w:r>
      <w:r w:rsidR="007D1DB6" w:rsidRPr="003B2EFF">
        <w:rPr>
          <w:rFonts w:ascii="Times New Roman" w:eastAsia="Times New Roman" w:hAnsi="Times New Roman" w:cs="Times New Roman"/>
          <w:sz w:val="24"/>
          <w:szCs w:val="24"/>
        </w:rPr>
        <w:t>Nearly</w:t>
      </w:r>
      <w:r w:rsidRPr="003B2EFF">
        <w:rPr>
          <w:rFonts w:ascii="Times New Roman" w:eastAsia="Times New Roman" w:hAnsi="Times New Roman" w:cs="Times New Roman"/>
          <w:sz w:val="24"/>
          <w:szCs w:val="24"/>
        </w:rPr>
        <w:t xml:space="preserve"> 60% of respondents used dicamba alone or glyphosate + dicamba for POST weed control in </w:t>
      </w:r>
      <w:r w:rsidR="00EB4D91">
        <w:rPr>
          <w:rFonts w:ascii="Times New Roman" w:eastAsia="Times New Roman" w:hAnsi="Times New Roman" w:cs="Times New Roman"/>
          <w:sz w:val="24"/>
          <w:szCs w:val="24"/>
        </w:rPr>
        <w:t xml:space="preserve">DR </w:t>
      </w:r>
      <w:r w:rsidRPr="003B2EFF">
        <w:rPr>
          <w:rFonts w:ascii="Times New Roman" w:eastAsia="Times New Roman" w:hAnsi="Times New Roman" w:cs="Times New Roman"/>
          <w:sz w:val="24"/>
          <w:szCs w:val="24"/>
        </w:rPr>
        <w:t xml:space="preserve">soybean; the remaining 40% added an additional </w:t>
      </w:r>
      <w:r w:rsidR="00097D82">
        <w:rPr>
          <w:rFonts w:ascii="Times New Roman" w:eastAsia="Times New Roman" w:hAnsi="Times New Roman" w:cs="Times New Roman"/>
          <w:sz w:val="24"/>
          <w:szCs w:val="24"/>
        </w:rPr>
        <w:t xml:space="preserve">herbicide with </w:t>
      </w:r>
      <w:r w:rsidR="00890158">
        <w:rPr>
          <w:rFonts w:ascii="Times New Roman" w:eastAsia="Times New Roman" w:hAnsi="Times New Roman" w:cs="Times New Roman"/>
          <w:sz w:val="24"/>
          <w:szCs w:val="24"/>
        </w:rPr>
        <w:t xml:space="preserve">an </w:t>
      </w:r>
      <w:r w:rsidR="00097D82">
        <w:rPr>
          <w:rFonts w:ascii="Times New Roman" w:eastAsia="Times New Roman" w:hAnsi="Times New Roman" w:cs="Times New Roman"/>
          <w:sz w:val="24"/>
          <w:szCs w:val="24"/>
        </w:rPr>
        <w:t>alternat</w:t>
      </w:r>
      <w:r w:rsidR="007016A7">
        <w:rPr>
          <w:rFonts w:ascii="Times New Roman" w:eastAsia="Times New Roman" w:hAnsi="Times New Roman" w:cs="Times New Roman"/>
          <w:sz w:val="24"/>
          <w:szCs w:val="24"/>
        </w:rPr>
        <w:t>ive</w:t>
      </w:r>
      <w:r w:rsidR="00097D82">
        <w:rPr>
          <w:rFonts w:ascii="Times New Roman" w:eastAsia="Times New Roman" w:hAnsi="Times New Roman" w:cs="Times New Roman"/>
          <w:sz w:val="24"/>
          <w:szCs w:val="24"/>
        </w:rPr>
        <w:t xml:space="preserve"> </w:t>
      </w:r>
      <w:r w:rsidR="00352D56">
        <w:rPr>
          <w:rFonts w:ascii="Times New Roman" w:eastAsia="Times New Roman" w:hAnsi="Times New Roman" w:cs="Times New Roman"/>
          <w:sz w:val="24"/>
          <w:szCs w:val="24"/>
        </w:rPr>
        <w:t>site-</w:t>
      </w:r>
      <w:r w:rsidR="00097D82">
        <w:rPr>
          <w:rFonts w:ascii="Times New Roman" w:eastAsia="Times New Roman" w:hAnsi="Times New Roman" w:cs="Times New Roman"/>
          <w:sz w:val="24"/>
          <w:szCs w:val="24"/>
        </w:rPr>
        <w:t>of</w:t>
      </w:r>
      <w:r w:rsidR="00352D56">
        <w:rPr>
          <w:rFonts w:ascii="Times New Roman" w:eastAsia="Times New Roman" w:hAnsi="Times New Roman" w:cs="Times New Roman"/>
          <w:sz w:val="24"/>
          <w:szCs w:val="24"/>
        </w:rPr>
        <w:t>-</w:t>
      </w:r>
      <w:r w:rsidR="00097D82">
        <w:rPr>
          <w:rFonts w:ascii="Times New Roman" w:eastAsia="Times New Roman" w:hAnsi="Times New Roman" w:cs="Times New Roman"/>
          <w:sz w:val="24"/>
          <w:szCs w:val="24"/>
        </w:rPr>
        <w:t>action (</w:t>
      </w:r>
      <w:r w:rsidR="00352D56">
        <w:rPr>
          <w:rFonts w:ascii="Times New Roman" w:eastAsia="Times New Roman" w:hAnsi="Times New Roman" w:cs="Times New Roman"/>
          <w:sz w:val="24"/>
          <w:szCs w:val="24"/>
        </w:rPr>
        <w:t>S</w:t>
      </w:r>
      <w:r w:rsidRPr="003B2EFF">
        <w:rPr>
          <w:rFonts w:ascii="Times New Roman" w:eastAsia="Times New Roman" w:hAnsi="Times New Roman" w:cs="Times New Roman"/>
          <w:sz w:val="24"/>
          <w:szCs w:val="24"/>
        </w:rPr>
        <w:t>OA</w:t>
      </w:r>
      <w:r w:rsidR="00097D82">
        <w:rPr>
          <w:rFonts w:ascii="Times New Roman" w:eastAsia="Times New Roman" w:hAnsi="Times New Roman" w:cs="Times New Roman"/>
          <w:sz w:val="24"/>
          <w:szCs w:val="24"/>
        </w:rPr>
        <w:t>)</w:t>
      </w:r>
      <w:r w:rsidRPr="003B2EFF">
        <w:rPr>
          <w:rFonts w:ascii="Times New Roman" w:eastAsia="Times New Roman" w:hAnsi="Times New Roman" w:cs="Times New Roman"/>
          <w:sz w:val="24"/>
          <w:szCs w:val="24"/>
        </w:rPr>
        <w:t xml:space="preserve"> to the POST </w:t>
      </w:r>
      <w:r w:rsidR="00097D82">
        <w:rPr>
          <w:rFonts w:ascii="Times New Roman" w:eastAsia="Times New Roman" w:hAnsi="Times New Roman" w:cs="Times New Roman"/>
          <w:sz w:val="24"/>
          <w:szCs w:val="24"/>
        </w:rPr>
        <w:t>application</w:t>
      </w:r>
      <w:r w:rsidRPr="003B2EFF">
        <w:rPr>
          <w:rFonts w:ascii="Times New Roman" w:eastAsia="Times New Roman" w:hAnsi="Times New Roman" w:cs="Times New Roman"/>
          <w:sz w:val="24"/>
          <w:szCs w:val="24"/>
        </w:rPr>
        <w:t xml:space="preserve">. All survey respondents used one of the approved dicamba formulations for application in </w:t>
      </w:r>
      <w:r w:rsidR="00EB4D91">
        <w:rPr>
          <w:rFonts w:ascii="Times New Roman" w:eastAsia="Times New Roman" w:hAnsi="Times New Roman" w:cs="Times New Roman"/>
          <w:sz w:val="24"/>
          <w:szCs w:val="24"/>
        </w:rPr>
        <w:t xml:space="preserve">DR </w:t>
      </w:r>
      <w:r w:rsidRPr="003B2EFF">
        <w:rPr>
          <w:rFonts w:ascii="Times New Roman" w:eastAsia="Times New Roman" w:hAnsi="Times New Roman" w:cs="Times New Roman"/>
          <w:sz w:val="24"/>
          <w:szCs w:val="24"/>
        </w:rPr>
        <w:t xml:space="preserve">soybean. </w:t>
      </w:r>
      <w:r w:rsidR="00097D82">
        <w:rPr>
          <w:rFonts w:ascii="Times New Roman" w:eastAsia="Times New Roman" w:hAnsi="Times New Roman" w:cs="Times New Roman"/>
          <w:sz w:val="24"/>
          <w:szCs w:val="24"/>
        </w:rPr>
        <w:t>Survey</w:t>
      </w:r>
      <w:r w:rsidR="007D1DB6">
        <w:rPr>
          <w:rFonts w:ascii="Times New Roman" w:eastAsia="Times New Roman" w:hAnsi="Times New Roman" w:cs="Times New Roman"/>
          <w:sz w:val="24"/>
          <w:szCs w:val="24"/>
        </w:rPr>
        <w:t xml:space="preserve"> results</w:t>
      </w:r>
      <w:r w:rsidRPr="003B2EFF">
        <w:rPr>
          <w:rFonts w:ascii="Times New Roman" w:eastAsia="Times New Roman" w:hAnsi="Times New Roman" w:cs="Times New Roman"/>
          <w:sz w:val="24"/>
          <w:szCs w:val="24"/>
        </w:rPr>
        <w:t xml:space="preserve"> indicate</w:t>
      </w:r>
      <w:r w:rsidR="005B31D3">
        <w:rPr>
          <w:rFonts w:ascii="Times New Roman" w:eastAsia="Times New Roman" w:hAnsi="Times New Roman" w:cs="Times New Roman"/>
          <w:sz w:val="24"/>
          <w:szCs w:val="24"/>
        </w:rPr>
        <w:t>d</w:t>
      </w:r>
      <w:r w:rsidRPr="003B2EFF">
        <w:rPr>
          <w:rFonts w:ascii="Times New Roman" w:eastAsia="Times New Roman" w:hAnsi="Times New Roman" w:cs="Times New Roman"/>
          <w:sz w:val="24"/>
          <w:szCs w:val="24"/>
        </w:rPr>
        <w:t xml:space="preserve"> that late POST dicamba applications (after late</w:t>
      </w:r>
      <w:r w:rsidR="00C34A65">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June) were more likely to result in injury to non-</w:t>
      </w:r>
      <w:r w:rsidR="009D638C">
        <w:rPr>
          <w:rFonts w:ascii="Times New Roman" w:eastAsia="Times New Roman" w:hAnsi="Times New Roman" w:cs="Times New Roman"/>
          <w:sz w:val="24"/>
          <w:szCs w:val="24"/>
        </w:rPr>
        <w:t>DR</w:t>
      </w:r>
      <w:r w:rsidRPr="003B2EFF">
        <w:rPr>
          <w:rFonts w:ascii="Times New Roman" w:eastAsia="Times New Roman" w:hAnsi="Times New Roman" w:cs="Times New Roman"/>
          <w:sz w:val="24"/>
          <w:szCs w:val="24"/>
        </w:rPr>
        <w:t xml:space="preserve"> soybean compared to early POST applications (e.g., May and </w:t>
      </w:r>
      <w:r w:rsidR="00097D82">
        <w:rPr>
          <w:rFonts w:ascii="Times New Roman" w:eastAsia="Times New Roman" w:hAnsi="Times New Roman" w:cs="Times New Roman"/>
          <w:sz w:val="24"/>
          <w:szCs w:val="24"/>
        </w:rPr>
        <w:t xml:space="preserve">early </w:t>
      </w:r>
      <w:r w:rsidRPr="003B2EFF">
        <w:rPr>
          <w:rFonts w:ascii="Times New Roman" w:eastAsia="Times New Roman" w:hAnsi="Times New Roman" w:cs="Times New Roman"/>
          <w:sz w:val="24"/>
          <w:szCs w:val="24"/>
        </w:rPr>
        <w:t>June)</w:t>
      </w:r>
      <w:r w:rsidR="005B31D3">
        <w:rPr>
          <w:rFonts w:ascii="Times New Roman" w:eastAsia="Times New Roman" w:hAnsi="Times New Roman" w:cs="Times New Roman"/>
          <w:sz w:val="24"/>
          <w:szCs w:val="24"/>
        </w:rPr>
        <w:t xml:space="preserve"> in 2017</w:t>
      </w:r>
      <w:r w:rsidRPr="003B2EFF">
        <w:rPr>
          <w:rFonts w:ascii="Times New Roman" w:eastAsia="Times New Roman" w:hAnsi="Times New Roman" w:cs="Times New Roman"/>
          <w:sz w:val="24"/>
          <w:szCs w:val="24"/>
        </w:rPr>
        <w:t>. According to respondents, off-target dicamba movement resulted</w:t>
      </w:r>
      <w:r w:rsidR="000561E8">
        <w:rPr>
          <w:rFonts w:ascii="Times New Roman" w:eastAsia="Times New Roman" w:hAnsi="Times New Roman" w:cs="Times New Roman"/>
          <w:sz w:val="24"/>
          <w:szCs w:val="24"/>
        </w:rPr>
        <w:t xml:space="preserve"> both</w:t>
      </w:r>
      <w:r w:rsidRPr="003B2EFF">
        <w:rPr>
          <w:rFonts w:ascii="Times New Roman" w:eastAsia="Times New Roman" w:hAnsi="Times New Roman" w:cs="Times New Roman"/>
          <w:sz w:val="24"/>
          <w:szCs w:val="24"/>
        </w:rPr>
        <w:t xml:space="preserve"> from applications in </w:t>
      </w:r>
      <w:r w:rsidR="00EB4D91">
        <w:rPr>
          <w:rFonts w:ascii="Times New Roman" w:eastAsia="Times New Roman" w:hAnsi="Times New Roman" w:cs="Times New Roman"/>
          <w:sz w:val="24"/>
          <w:szCs w:val="24"/>
        </w:rPr>
        <w:t>DR</w:t>
      </w:r>
      <w:r w:rsidRPr="003B2EFF">
        <w:rPr>
          <w:rFonts w:ascii="Times New Roman" w:eastAsia="Times New Roman" w:hAnsi="Times New Roman" w:cs="Times New Roman"/>
          <w:sz w:val="24"/>
          <w:szCs w:val="24"/>
        </w:rPr>
        <w:t xml:space="preserve"> soybean</w:t>
      </w:r>
      <w:r w:rsidR="005B31D3">
        <w:rPr>
          <w:rFonts w:ascii="Times New Roman" w:eastAsia="Times New Roman" w:hAnsi="Times New Roman" w:cs="Times New Roman"/>
          <w:sz w:val="24"/>
          <w:szCs w:val="24"/>
        </w:rPr>
        <w:t>s</w:t>
      </w:r>
      <w:r w:rsidRPr="003B2EFF">
        <w:rPr>
          <w:rFonts w:ascii="Times New Roman" w:eastAsia="Times New Roman" w:hAnsi="Times New Roman" w:cs="Times New Roman"/>
          <w:sz w:val="24"/>
          <w:szCs w:val="24"/>
        </w:rPr>
        <w:t xml:space="preserve"> </w:t>
      </w:r>
      <w:r w:rsidR="000561E8">
        <w:rPr>
          <w:rFonts w:ascii="Times New Roman" w:eastAsia="Times New Roman" w:hAnsi="Times New Roman" w:cs="Times New Roman"/>
          <w:sz w:val="24"/>
          <w:szCs w:val="24"/>
        </w:rPr>
        <w:t>and</w:t>
      </w:r>
      <w:r w:rsidRPr="003B2EFF">
        <w:rPr>
          <w:rFonts w:ascii="Times New Roman" w:eastAsia="Times New Roman" w:hAnsi="Times New Roman" w:cs="Times New Roman"/>
          <w:sz w:val="24"/>
          <w:szCs w:val="24"/>
        </w:rPr>
        <w:t xml:space="preserve"> </w:t>
      </w:r>
      <w:r w:rsidR="00097D82">
        <w:rPr>
          <w:rFonts w:ascii="Times New Roman" w:eastAsia="Times New Roman" w:hAnsi="Times New Roman" w:cs="Times New Roman"/>
          <w:sz w:val="24"/>
          <w:szCs w:val="24"/>
        </w:rPr>
        <w:t>dicamba</w:t>
      </w:r>
      <w:r w:rsidR="000561E8">
        <w:rPr>
          <w:rFonts w:ascii="Times New Roman" w:eastAsia="Times New Roman" w:hAnsi="Times New Roman" w:cs="Times New Roman"/>
          <w:sz w:val="24"/>
          <w:szCs w:val="24"/>
        </w:rPr>
        <w:t>-</w:t>
      </w:r>
      <w:r w:rsidR="00097D82">
        <w:rPr>
          <w:rFonts w:ascii="Times New Roman" w:eastAsia="Times New Roman" w:hAnsi="Times New Roman" w:cs="Times New Roman"/>
          <w:sz w:val="24"/>
          <w:szCs w:val="24"/>
        </w:rPr>
        <w:t>based herbicides applied</w:t>
      </w:r>
      <w:r w:rsidRPr="003B2EFF">
        <w:rPr>
          <w:rFonts w:ascii="Times New Roman" w:eastAsia="Times New Roman" w:hAnsi="Times New Roman" w:cs="Times New Roman"/>
          <w:sz w:val="24"/>
          <w:szCs w:val="24"/>
        </w:rPr>
        <w:t xml:space="preserve"> in corn. </w:t>
      </w:r>
      <w:r w:rsidR="000561E8">
        <w:rPr>
          <w:rFonts w:ascii="Times New Roman" w:eastAsia="Times New Roman" w:hAnsi="Times New Roman" w:cs="Times New Roman"/>
          <w:sz w:val="24"/>
          <w:szCs w:val="24"/>
        </w:rPr>
        <w:t xml:space="preserve">Although </w:t>
      </w:r>
      <w:r w:rsidR="00B30421">
        <w:rPr>
          <w:rFonts w:ascii="Times New Roman" w:eastAsia="Times New Roman" w:hAnsi="Times New Roman" w:cs="Times New Roman"/>
          <w:sz w:val="24"/>
          <w:szCs w:val="24"/>
        </w:rPr>
        <w:t>51</w:t>
      </w:r>
      <w:r w:rsidRPr="003B2EFF">
        <w:rPr>
          <w:rFonts w:ascii="Times New Roman" w:eastAsia="Times New Roman" w:hAnsi="Times New Roman" w:cs="Times New Roman"/>
          <w:sz w:val="24"/>
          <w:szCs w:val="24"/>
        </w:rPr>
        <w:t>% of respondents not</w:t>
      </w:r>
      <w:r w:rsidR="000561E8">
        <w:rPr>
          <w:rFonts w:ascii="Times New Roman" w:eastAsia="Times New Roman" w:hAnsi="Times New Roman" w:cs="Times New Roman"/>
          <w:sz w:val="24"/>
          <w:szCs w:val="24"/>
        </w:rPr>
        <w:t>ed</w:t>
      </w:r>
      <w:r w:rsidRPr="003B2EFF">
        <w:rPr>
          <w:rFonts w:ascii="Times New Roman" w:eastAsia="Times New Roman" w:hAnsi="Times New Roman" w:cs="Times New Roman"/>
          <w:sz w:val="24"/>
          <w:szCs w:val="24"/>
        </w:rPr>
        <w:t xml:space="preserve"> dicamba injury on non-</w:t>
      </w:r>
      <w:r w:rsidR="00EB4D91">
        <w:rPr>
          <w:rFonts w:ascii="Times New Roman" w:eastAsia="Times New Roman" w:hAnsi="Times New Roman" w:cs="Times New Roman"/>
          <w:sz w:val="24"/>
          <w:szCs w:val="24"/>
        </w:rPr>
        <w:t xml:space="preserve">DR </w:t>
      </w:r>
      <w:r w:rsidRPr="003B2EFF">
        <w:rPr>
          <w:rFonts w:ascii="Times New Roman" w:eastAsia="Times New Roman" w:hAnsi="Times New Roman" w:cs="Times New Roman"/>
          <w:sz w:val="24"/>
          <w:szCs w:val="24"/>
        </w:rPr>
        <w:t>soybean</w:t>
      </w:r>
      <w:r w:rsidR="005B31D3">
        <w:rPr>
          <w:rFonts w:ascii="Times New Roman" w:eastAsia="Times New Roman" w:hAnsi="Times New Roman" w:cs="Times New Roman"/>
          <w:sz w:val="24"/>
          <w:szCs w:val="24"/>
        </w:rPr>
        <w:t>s</w:t>
      </w:r>
      <w:r w:rsidRPr="003B2EFF">
        <w:rPr>
          <w:rFonts w:ascii="Times New Roman" w:eastAsia="Times New Roman" w:hAnsi="Times New Roman" w:cs="Times New Roman"/>
          <w:sz w:val="24"/>
          <w:szCs w:val="24"/>
        </w:rPr>
        <w:t xml:space="preserve">, </w:t>
      </w:r>
      <w:del w:id="17" w:author="Author">
        <w:r w:rsidR="000561E8" w:rsidDel="00ED1F4A">
          <w:rPr>
            <w:rFonts w:ascii="Times New Roman" w:eastAsia="Times New Roman" w:hAnsi="Times New Roman" w:cs="Times New Roman"/>
            <w:sz w:val="24"/>
            <w:szCs w:val="24"/>
          </w:rPr>
          <w:delText>about</w:delText>
        </w:r>
        <w:r w:rsidR="00FE055E" w:rsidDel="00ED1F4A">
          <w:rPr>
            <w:rFonts w:ascii="Times New Roman" w:eastAsia="Times New Roman" w:hAnsi="Times New Roman" w:cs="Times New Roman"/>
            <w:sz w:val="24"/>
            <w:szCs w:val="24"/>
          </w:rPr>
          <w:delText xml:space="preserve"> </w:delText>
        </w:r>
      </w:del>
      <w:r w:rsidRPr="003B2EFF">
        <w:rPr>
          <w:rFonts w:ascii="Times New Roman" w:eastAsia="Times New Roman" w:hAnsi="Times New Roman" w:cs="Times New Roman"/>
          <w:sz w:val="24"/>
          <w:szCs w:val="24"/>
        </w:rPr>
        <w:t xml:space="preserve">7% </w:t>
      </w:r>
      <w:r w:rsidR="005B31D3">
        <w:rPr>
          <w:rFonts w:ascii="Times New Roman" w:eastAsia="Times New Roman" w:hAnsi="Times New Roman" w:cs="Times New Roman"/>
          <w:sz w:val="24"/>
          <w:szCs w:val="24"/>
        </w:rPr>
        <w:t xml:space="preserve">of those who noted injury </w:t>
      </w:r>
      <w:r w:rsidRPr="003B2EFF">
        <w:rPr>
          <w:rFonts w:ascii="Times New Roman" w:eastAsia="Times New Roman" w:hAnsi="Times New Roman" w:cs="Times New Roman"/>
          <w:sz w:val="24"/>
          <w:szCs w:val="24"/>
        </w:rPr>
        <w:t xml:space="preserve">filed an official complaint with the Nebraska Department of Agriculture. </w:t>
      </w:r>
      <w:r w:rsidR="008E413D">
        <w:rPr>
          <w:rFonts w:ascii="Times New Roman" w:eastAsia="Times New Roman" w:hAnsi="Times New Roman" w:cs="Times New Roman"/>
          <w:sz w:val="24"/>
          <w:szCs w:val="24"/>
        </w:rPr>
        <w:t>While</w:t>
      </w:r>
      <w:r w:rsidR="008E413D" w:rsidRPr="003B2EFF">
        <w:rPr>
          <w:rFonts w:ascii="Times New Roman" w:eastAsia="Times New Roman" w:hAnsi="Times New Roman" w:cs="Times New Roman"/>
          <w:sz w:val="24"/>
          <w:szCs w:val="24"/>
        </w:rPr>
        <w:t xml:space="preserve"> </w:t>
      </w:r>
      <w:r w:rsidR="009D638C">
        <w:rPr>
          <w:rFonts w:ascii="Times New Roman" w:eastAsia="Times New Roman" w:hAnsi="Times New Roman" w:cs="Times New Roman"/>
          <w:sz w:val="24"/>
          <w:szCs w:val="24"/>
        </w:rPr>
        <w:t xml:space="preserve">DR </w:t>
      </w:r>
      <w:r w:rsidR="000561E8">
        <w:rPr>
          <w:rFonts w:ascii="Times New Roman" w:eastAsia="Times New Roman" w:hAnsi="Times New Roman" w:cs="Times New Roman"/>
          <w:sz w:val="24"/>
          <w:szCs w:val="24"/>
        </w:rPr>
        <w:t>soybean</w:t>
      </w:r>
      <w:r w:rsidR="000561E8"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technology allowed </w:t>
      </w:r>
      <w:r w:rsidR="00E20AA8">
        <w:rPr>
          <w:rFonts w:ascii="Times New Roman" w:eastAsia="Times New Roman" w:hAnsi="Times New Roman" w:cs="Times New Roman"/>
          <w:sz w:val="24"/>
          <w:szCs w:val="24"/>
        </w:rPr>
        <w:t>farmers</w:t>
      </w:r>
      <w:r w:rsidR="00E20AA8"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to achieve better weed control </w:t>
      </w:r>
      <w:r w:rsidR="00890158">
        <w:rPr>
          <w:rFonts w:ascii="Times New Roman" w:eastAsia="Times New Roman" w:hAnsi="Times New Roman" w:cs="Times New Roman"/>
          <w:sz w:val="24"/>
          <w:szCs w:val="24"/>
        </w:rPr>
        <w:t xml:space="preserve">during </w:t>
      </w:r>
      <w:r w:rsidR="000561E8">
        <w:rPr>
          <w:rFonts w:ascii="Times New Roman" w:eastAsia="Times New Roman" w:hAnsi="Times New Roman" w:cs="Times New Roman"/>
          <w:sz w:val="24"/>
          <w:szCs w:val="24"/>
        </w:rPr>
        <w:t xml:space="preserve">the </w:t>
      </w:r>
      <w:r w:rsidRPr="003B2EFF">
        <w:rPr>
          <w:rFonts w:ascii="Times New Roman" w:eastAsia="Times New Roman" w:hAnsi="Times New Roman" w:cs="Times New Roman"/>
          <w:sz w:val="24"/>
          <w:szCs w:val="24"/>
        </w:rPr>
        <w:t xml:space="preserve">2017 </w:t>
      </w:r>
      <w:r w:rsidR="008E413D">
        <w:rPr>
          <w:rFonts w:ascii="Times New Roman" w:eastAsia="Times New Roman" w:hAnsi="Times New Roman" w:cs="Times New Roman"/>
          <w:sz w:val="24"/>
          <w:szCs w:val="24"/>
        </w:rPr>
        <w:t xml:space="preserve">than previous </w:t>
      </w:r>
      <w:r w:rsidR="00E20AA8">
        <w:rPr>
          <w:rFonts w:ascii="Times New Roman" w:eastAsia="Times New Roman" w:hAnsi="Times New Roman" w:cs="Times New Roman"/>
          <w:sz w:val="24"/>
          <w:szCs w:val="24"/>
        </w:rPr>
        <w:t xml:space="preserve">growing </w:t>
      </w:r>
      <w:r w:rsidR="008E413D">
        <w:rPr>
          <w:rFonts w:ascii="Times New Roman" w:eastAsia="Times New Roman" w:hAnsi="Times New Roman" w:cs="Times New Roman"/>
          <w:sz w:val="24"/>
          <w:szCs w:val="24"/>
        </w:rPr>
        <w:t>seasons</w:t>
      </w:r>
      <w:r w:rsidRPr="003B2EFF">
        <w:rPr>
          <w:rFonts w:ascii="Times New Roman" w:eastAsia="Times New Roman" w:hAnsi="Times New Roman" w:cs="Times New Roman"/>
          <w:sz w:val="24"/>
          <w:szCs w:val="24"/>
        </w:rPr>
        <w:t xml:space="preserve">, it is apparent that </w:t>
      </w:r>
      <w:r w:rsidR="004A10DB">
        <w:rPr>
          <w:rFonts w:ascii="Times New Roman" w:eastAsia="Times New Roman" w:hAnsi="Times New Roman" w:cs="Times New Roman"/>
          <w:sz w:val="24"/>
          <w:szCs w:val="24"/>
        </w:rPr>
        <w:t xml:space="preserve">off-target </w:t>
      </w:r>
      <w:r w:rsidR="004A10DB">
        <w:rPr>
          <w:rFonts w:ascii="Times New Roman" w:eastAsia="Times New Roman" w:hAnsi="Times New Roman" w:cs="Times New Roman"/>
          <w:sz w:val="24"/>
          <w:szCs w:val="24"/>
        </w:rPr>
        <w:lastRenderedPageBreak/>
        <w:t xml:space="preserve">movement and resistance management need to be addressed </w:t>
      </w:r>
      <w:r w:rsidRPr="003B2EFF">
        <w:rPr>
          <w:rFonts w:ascii="Times New Roman" w:eastAsia="Times New Roman" w:hAnsi="Times New Roman" w:cs="Times New Roman"/>
          <w:sz w:val="24"/>
          <w:szCs w:val="24"/>
        </w:rPr>
        <w:t>to maintain the viability and effectiveness of the technology</w:t>
      </w:r>
      <w:r w:rsidR="008E413D">
        <w:rPr>
          <w:rFonts w:ascii="Times New Roman" w:eastAsia="Times New Roman" w:hAnsi="Times New Roman" w:cs="Times New Roman"/>
          <w:sz w:val="24"/>
          <w:szCs w:val="24"/>
        </w:rPr>
        <w:t xml:space="preserve"> in the future</w:t>
      </w:r>
      <w:r w:rsidRPr="003B2EFF">
        <w:rPr>
          <w:rFonts w:ascii="Times New Roman" w:eastAsia="Times New Roman" w:hAnsi="Times New Roman" w:cs="Times New Roman"/>
          <w:sz w:val="24"/>
          <w:szCs w:val="24"/>
        </w:rPr>
        <w:t>.</w:t>
      </w:r>
    </w:p>
    <w:p w14:paraId="44B49D5B" w14:textId="4287633F" w:rsidR="00ED2FCA" w:rsidRPr="00ED2FCA" w:rsidRDefault="00ED2FCA" w:rsidP="002B7792">
      <w:pPr>
        <w:spacing w:line="480" w:lineRule="auto"/>
        <w:rPr>
          <w:rFonts w:ascii="Times New Roman" w:eastAsia="Times New Roman" w:hAnsi="Times New Roman" w:cs="Times New Roman"/>
          <w:sz w:val="24"/>
          <w:szCs w:val="24"/>
        </w:rPr>
      </w:pPr>
      <w:r w:rsidRPr="00ED2FCA">
        <w:rPr>
          <w:rFonts w:ascii="Times New Roman" w:eastAsia="Times New Roman" w:hAnsi="Times New Roman" w:cs="Times New Roman"/>
          <w:b/>
          <w:sz w:val="24"/>
          <w:szCs w:val="24"/>
        </w:rPr>
        <w:t xml:space="preserve">Nomenclature: </w:t>
      </w:r>
      <w:r w:rsidRPr="003B2EFF">
        <w:rPr>
          <w:rFonts w:ascii="Times New Roman" w:hAnsi="Times New Roman" w:cs="Times New Roman"/>
          <w:sz w:val="24"/>
          <w:szCs w:val="24"/>
        </w:rPr>
        <w:t>acetochlor</w:t>
      </w:r>
      <w:r>
        <w:rPr>
          <w:rFonts w:ascii="Times New Roman" w:hAnsi="Times New Roman" w:cs="Times New Roman"/>
          <w:sz w:val="24"/>
          <w:szCs w:val="24"/>
        </w:rPr>
        <w:t>;</w:t>
      </w:r>
      <w:r w:rsidRPr="003B2EFF">
        <w:rPr>
          <w:rFonts w:ascii="Times New Roman" w:hAnsi="Times New Roman" w:cs="Times New Roman"/>
          <w:sz w:val="24"/>
          <w:szCs w:val="24"/>
        </w:rPr>
        <w:t xml:space="preserve"> </w:t>
      </w:r>
      <w:r w:rsidRPr="00ED2FCA">
        <w:rPr>
          <w:rFonts w:ascii="Times New Roman" w:eastAsia="Times New Roman" w:hAnsi="Times New Roman" w:cs="Times New Roman"/>
          <w:sz w:val="24"/>
          <w:szCs w:val="24"/>
        </w:rPr>
        <w:t>clethodim</w:t>
      </w:r>
      <w:r>
        <w:rPr>
          <w:rFonts w:ascii="Times New Roman" w:eastAsia="Times New Roman" w:hAnsi="Times New Roman" w:cs="Times New Roman"/>
          <w:sz w:val="24"/>
          <w:szCs w:val="24"/>
        </w:rPr>
        <w:t xml:space="preserve">; </w:t>
      </w:r>
      <w:r w:rsidRPr="00ED2FCA">
        <w:rPr>
          <w:rFonts w:ascii="Times New Roman" w:eastAsia="Times New Roman" w:hAnsi="Times New Roman" w:cs="Times New Roman"/>
          <w:sz w:val="24"/>
          <w:szCs w:val="24"/>
        </w:rPr>
        <w:t>dicamba</w:t>
      </w:r>
      <w:r>
        <w:rPr>
          <w:rFonts w:ascii="Times New Roman" w:eastAsia="Times New Roman" w:hAnsi="Times New Roman" w:cs="Times New Roman"/>
          <w:sz w:val="24"/>
          <w:szCs w:val="24"/>
        </w:rPr>
        <w:t>;</w:t>
      </w:r>
      <w:r w:rsidRPr="00ED2FCA">
        <w:rPr>
          <w:rFonts w:ascii="Times New Roman" w:eastAsia="Times New Roman" w:hAnsi="Times New Roman" w:cs="Times New Roman"/>
          <w:sz w:val="24"/>
          <w:szCs w:val="24"/>
        </w:rPr>
        <w:t xml:space="preserve"> </w:t>
      </w:r>
      <w:r w:rsidRPr="00ED2FCA">
        <w:rPr>
          <w:rFonts w:ascii="Times New Roman" w:hAnsi="Times New Roman" w:cs="Times New Roman"/>
          <w:sz w:val="24"/>
          <w:szCs w:val="24"/>
        </w:rPr>
        <w:t xml:space="preserve">dimethenamid-P; </w:t>
      </w:r>
      <w:r w:rsidRPr="00ED2FCA">
        <w:rPr>
          <w:rFonts w:ascii="Times New Roman" w:eastAsia="Times New Roman" w:hAnsi="Times New Roman" w:cs="Times New Roman"/>
          <w:sz w:val="24"/>
          <w:szCs w:val="24"/>
        </w:rPr>
        <w:t>fomesafen</w:t>
      </w:r>
      <w:r>
        <w:rPr>
          <w:rFonts w:ascii="Times New Roman" w:eastAsia="Times New Roman" w:hAnsi="Times New Roman" w:cs="Times New Roman"/>
          <w:sz w:val="24"/>
          <w:szCs w:val="24"/>
        </w:rPr>
        <w:t xml:space="preserve">; </w:t>
      </w:r>
      <w:r w:rsidRPr="00ED2FCA">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-metolachlor; soybean, </w:t>
      </w:r>
      <w:r w:rsidRPr="00ED2FCA">
        <w:rPr>
          <w:rFonts w:ascii="Times New Roman" w:hAnsi="Times New Roman" w:cs="Times New Roman"/>
          <w:i/>
          <w:sz w:val="24"/>
          <w:szCs w:val="24"/>
        </w:rPr>
        <w:t>Glycine max</w:t>
      </w:r>
      <w:r>
        <w:rPr>
          <w:rFonts w:ascii="Times New Roman" w:hAnsi="Times New Roman" w:cs="Times New Roman"/>
          <w:sz w:val="24"/>
          <w:szCs w:val="24"/>
        </w:rPr>
        <w:t xml:space="preserve"> </w:t>
      </w:r>
      <w:r w:rsidRPr="00ED2FCA">
        <w:rPr>
          <w:rFonts w:ascii="Times New Roman" w:eastAsia="Times New Roman" w:hAnsi="Times New Roman" w:cs="Times New Roman"/>
          <w:sz w:val="24"/>
          <w:szCs w:val="24"/>
        </w:rPr>
        <w:t>(L.) Merr</w:t>
      </w:r>
      <w:r>
        <w:rPr>
          <w:rFonts w:ascii="Times New Roman" w:eastAsia="Times New Roman" w:hAnsi="Times New Roman" w:cs="Times New Roman"/>
          <w:sz w:val="24"/>
          <w:szCs w:val="24"/>
        </w:rPr>
        <w:t>.</w:t>
      </w:r>
      <w:r w:rsidRPr="003B2EFF">
        <w:rPr>
          <w:rFonts w:ascii="Times New Roman" w:hAnsi="Times New Roman" w:cs="Times New Roman"/>
          <w:sz w:val="24"/>
          <w:szCs w:val="24"/>
        </w:rPr>
        <w:t xml:space="preserve"> </w:t>
      </w:r>
    </w:p>
    <w:p w14:paraId="782E02B7" w14:textId="046838D0" w:rsidR="0048512E" w:rsidRPr="003B2EFF" w:rsidRDefault="006A4D8C" w:rsidP="002B7792">
      <w:pPr>
        <w:spacing w:line="480" w:lineRule="auto"/>
        <w:outlineLvl w:val="0"/>
        <w:rPr>
          <w:rFonts w:ascii="Times New Roman" w:hAnsi="Times New Roman" w:cs="Times New Roman"/>
          <w:sz w:val="24"/>
          <w:szCs w:val="24"/>
        </w:rPr>
        <w:sectPr w:rsidR="0048512E" w:rsidRPr="003B2EFF" w:rsidSect="00396F86">
          <w:pgSz w:w="12240" w:h="15840"/>
          <w:pgMar w:top="1440" w:right="1440" w:bottom="1440" w:left="1440" w:header="720" w:footer="720" w:gutter="0"/>
          <w:lnNumType w:countBy="1" w:restart="continuous"/>
          <w:cols w:space="720"/>
          <w:docGrid w:linePitch="360"/>
        </w:sectPr>
      </w:pPr>
      <w:r w:rsidRPr="003B2EFF">
        <w:rPr>
          <w:rFonts w:ascii="Times New Roman" w:hAnsi="Times New Roman" w:cs="Times New Roman"/>
          <w:b/>
          <w:sz w:val="24"/>
          <w:szCs w:val="24"/>
        </w:rPr>
        <w:t>Keywords</w:t>
      </w:r>
      <w:r w:rsidR="008953EA" w:rsidRPr="003B2EFF">
        <w:rPr>
          <w:rFonts w:ascii="Times New Roman" w:hAnsi="Times New Roman" w:cs="Times New Roman"/>
          <w:b/>
          <w:sz w:val="24"/>
          <w:szCs w:val="24"/>
        </w:rPr>
        <w:t>:</w:t>
      </w:r>
      <w:r w:rsidR="008953EA" w:rsidRPr="003B2EFF">
        <w:rPr>
          <w:rFonts w:ascii="Times New Roman" w:hAnsi="Times New Roman" w:cs="Times New Roman"/>
          <w:sz w:val="24"/>
          <w:szCs w:val="24"/>
        </w:rPr>
        <w:t xml:space="preserve"> </w:t>
      </w:r>
      <w:r w:rsidR="00352D56" w:rsidRPr="003B2EFF">
        <w:rPr>
          <w:rFonts w:ascii="Times New Roman" w:hAnsi="Times New Roman" w:cs="Times New Roman"/>
          <w:sz w:val="24"/>
          <w:szCs w:val="24"/>
        </w:rPr>
        <w:t>benzoic acid,</w:t>
      </w:r>
      <w:r w:rsidR="00352D56">
        <w:rPr>
          <w:rFonts w:ascii="Times New Roman" w:hAnsi="Times New Roman" w:cs="Times New Roman"/>
          <w:sz w:val="24"/>
          <w:szCs w:val="24"/>
        </w:rPr>
        <w:t xml:space="preserve"> </w:t>
      </w:r>
      <w:r w:rsidR="00352D56" w:rsidRPr="003B2EFF">
        <w:rPr>
          <w:rFonts w:ascii="Times New Roman" w:hAnsi="Times New Roman" w:cs="Times New Roman"/>
          <w:sz w:val="24"/>
          <w:szCs w:val="24"/>
        </w:rPr>
        <w:t>crop injury</w:t>
      </w:r>
      <w:r w:rsidR="00ED2FCA">
        <w:rPr>
          <w:rFonts w:ascii="Times New Roman" w:hAnsi="Times New Roman" w:cs="Times New Roman"/>
          <w:sz w:val="24"/>
          <w:szCs w:val="24"/>
        </w:rPr>
        <w:t xml:space="preserve">, </w:t>
      </w:r>
      <w:r w:rsidR="00352D56" w:rsidRPr="003B2EFF">
        <w:rPr>
          <w:rFonts w:ascii="Times New Roman" w:hAnsi="Times New Roman" w:cs="Times New Roman"/>
          <w:sz w:val="24"/>
          <w:szCs w:val="24"/>
        </w:rPr>
        <w:t>particle drift,</w:t>
      </w:r>
      <w:r w:rsidR="00352D56">
        <w:rPr>
          <w:rFonts w:ascii="Times New Roman" w:hAnsi="Times New Roman" w:cs="Times New Roman"/>
          <w:sz w:val="24"/>
          <w:szCs w:val="24"/>
        </w:rPr>
        <w:t xml:space="preserve"> </w:t>
      </w:r>
      <w:r w:rsidR="00CE0798" w:rsidRPr="003B2EFF">
        <w:rPr>
          <w:rFonts w:ascii="Times New Roman" w:hAnsi="Times New Roman" w:cs="Times New Roman"/>
          <w:sz w:val="24"/>
          <w:szCs w:val="24"/>
        </w:rPr>
        <w:t xml:space="preserve">synthetic </w:t>
      </w:r>
      <w:r w:rsidR="008953EA" w:rsidRPr="003B2EFF">
        <w:rPr>
          <w:rFonts w:ascii="Times New Roman" w:hAnsi="Times New Roman" w:cs="Times New Roman"/>
          <w:sz w:val="24"/>
          <w:szCs w:val="24"/>
        </w:rPr>
        <w:t xml:space="preserve">auxin, </w:t>
      </w:r>
      <w:r w:rsidR="00CE0798" w:rsidRPr="003B2EFF">
        <w:rPr>
          <w:rFonts w:ascii="Times New Roman" w:hAnsi="Times New Roman" w:cs="Times New Roman"/>
          <w:sz w:val="24"/>
          <w:szCs w:val="24"/>
        </w:rPr>
        <w:t>v</w:t>
      </w:r>
      <w:r w:rsidR="00352D56">
        <w:rPr>
          <w:rFonts w:ascii="Times New Roman" w:hAnsi="Times New Roman" w:cs="Times New Roman"/>
          <w:sz w:val="24"/>
          <w:szCs w:val="24"/>
        </w:rPr>
        <w:t>apor drift</w:t>
      </w:r>
      <w:r w:rsidR="0048512E" w:rsidRPr="003B2EFF">
        <w:rPr>
          <w:rFonts w:ascii="Times New Roman" w:hAnsi="Times New Roman" w:cs="Times New Roman"/>
          <w:sz w:val="24"/>
          <w:szCs w:val="24"/>
        </w:rPr>
        <w:t>.</w:t>
      </w:r>
    </w:p>
    <w:p w14:paraId="3573F939" w14:textId="76D85A10" w:rsidR="002B7792" w:rsidRPr="002B7792" w:rsidRDefault="002B7792" w:rsidP="002B7792">
      <w:pPr>
        <w:spacing w:line="480" w:lineRule="auto"/>
        <w:rPr>
          <w:rFonts w:ascii="Times New Roman" w:hAnsi="Times New Roman" w:cs="Times New Roman"/>
          <w:b/>
          <w:sz w:val="24"/>
          <w:szCs w:val="24"/>
        </w:rPr>
      </w:pPr>
      <w:r w:rsidRPr="002B7792">
        <w:rPr>
          <w:rFonts w:ascii="Times New Roman" w:hAnsi="Times New Roman" w:cs="Times New Roman"/>
          <w:b/>
          <w:sz w:val="24"/>
          <w:szCs w:val="24"/>
        </w:rPr>
        <w:lastRenderedPageBreak/>
        <w:t>Introduction</w:t>
      </w:r>
    </w:p>
    <w:p w14:paraId="0F983833" w14:textId="3F7B036D" w:rsidR="00500792" w:rsidRPr="003B2EFF" w:rsidRDefault="00500792" w:rsidP="005A13F7">
      <w:pPr>
        <w:spacing w:line="480" w:lineRule="auto"/>
        <w:ind w:firstLine="720"/>
        <w:rPr>
          <w:rFonts w:ascii="Times New Roman" w:eastAsia="Times New Roman" w:hAnsi="Times New Roman" w:cs="Times New Roman"/>
          <w:color w:val="222222"/>
          <w:sz w:val="24"/>
          <w:szCs w:val="24"/>
          <w:shd w:val="clear" w:color="auto" w:fill="FFFFFF"/>
        </w:rPr>
      </w:pPr>
      <w:r w:rsidRPr="003B2EFF">
        <w:rPr>
          <w:rFonts w:ascii="Times New Roman" w:hAnsi="Times New Roman" w:cs="Times New Roman"/>
          <w:sz w:val="24"/>
          <w:szCs w:val="24"/>
        </w:rPr>
        <w:t>Dicamba</w:t>
      </w:r>
      <w:r w:rsidR="00C64DE0" w:rsidRPr="003B2EFF">
        <w:rPr>
          <w:rFonts w:ascii="Times New Roman" w:eastAsia="Times New Roman" w:hAnsi="Times New Roman" w:cs="Times New Roman"/>
          <w:color w:val="222222"/>
          <w:sz w:val="24"/>
          <w:szCs w:val="24"/>
          <w:shd w:val="clear" w:color="auto" w:fill="FFFFFF"/>
        </w:rPr>
        <w:t xml:space="preserve"> is </w:t>
      </w:r>
      <w:r w:rsidR="001F0C1C" w:rsidRPr="003B2EFF">
        <w:rPr>
          <w:rFonts w:ascii="Times New Roman" w:eastAsia="Times New Roman" w:hAnsi="Times New Roman" w:cs="Times New Roman"/>
          <w:color w:val="222222"/>
          <w:sz w:val="24"/>
          <w:szCs w:val="24"/>
          <w:shd w:val="clear" w:color="auto" w:fill="FFFFFF"/>
        </w:rPr>
        <w:t>a</w:t>
      </w:r>
      <w:r w:rsidR="00F5088F" w:rsidRPr="003B2EFF">
        <w:rPr>
          <w:rFonts w:ascii="Times New Roman" w:eastAsia="Times New Roman" w:hAnsi="Times New Roman" w:cs="Times New Roman"/>
          <w:color w:val="222222"/>
          <w:sz w:val="24"/>
          <w:szCs w:val="24"/>
          <w:shd w:val="clear" w:color="auto" w:fill="FFFFFF"/>
        </w:rPr>
        <w:t xml:space="preserve"> synthetic auxin herbicide in</w:t>
      </w:r>
      <w:r w:rsidR="001F0C1C" w:rsidRPr="003B2EFF">
        <w:rPr>
          <w:rFonts w:ascii="Times New Roman" w:eastAsia="Times New Roman" w:hAnsi="Times New Roman" w:cs="Times New Roman"/>
          <w:color w:val="222222"/>
          <w:sz w:val="24"/>
          <w:szCs w:val="24"/>
          <w:shd w:val="clear" w:color="auto" w:fill="FFFFFF"/>
        </w:rPr>
        <w:t xml:space="preserve"> </w:t>
      </w:r>
      <w:r w:rsidR="00F5088F" w:rsidRPr="003B2EFF">
        <w:rPr>
          <w:rFonts w:ascii="Times New Roman" w:eastAsia="Times New Roman" w:hAnsi="Times New Roman" w:cs="Times New Roman"/>
          <w:color w:val="222222"/>
          <w:sz w:val="24"/>
          <w:szCs w:val="24"/>
          <w:shd w:val="clear" w:color="auto" w:fill="FFFFFF"/>
        </w:rPr>
        <w:t xml:space="preserve">the </w:t>
      </w:r>
      <w:r w:rsidR="001F0C1C" w:rsidRPr="003B2EFF">
        <w:rPr>
          <w:rFonts w:ascii="Times New Roman" w:eastAsia="Times New Roman" w:hAnsi="Times New Roman" w:cs="Times New Roman"/>
          <w:color w:val="222222"/>
          <w:sz w:val="24"/>
          <w:szCs w:val="24"/>
          <w:shd w:val="clear" w:color="auto" w:fill="FFFFFF"/>
        </w:rPr>
        <w:t>benzoic acid</w:t>
      </w:r>
      <w:r w:rsidR="00F5088F" w:rsidRPr="003B2EFF">
        <w:rPr>
          <w:rFonts w:ascii="Times New Roman" w:eastAsia="Times New Roman" w:hAnsi="Times New Roman" w:cs="Times New Roman"/>
          <w:color w:val="222222"/>
          <w:sz w:val="24"/>
          <w:szCs w:val="24"/>
          <w:shd w:val="clear" w:color="auto" w:fill="FFFFFF"/>
        </w:rPr>
        <w:t xml:space="preserve"> chemical family </w:t>
      </w:r>
      <w:r w:rsidR="004A10DB">
        <w:rPr>
          <w:rFonts w:ascii="Times New Roman" w:eastAsia="Times New Roman" w:hAnsi="Times New Roman" w:cs="Times New Roman"/>
          <w:color w:val="222222"/>
          <w:sz w:val="24"/>
          <w:szCs w:val="24"/>
          <w:shd w:val="clear" w:color="auto" w:fill="FFFFFF"/>
        </w:rPr>
        <w:t xml:space="preserve">(WSSA </w:t>
      </w:r>
      <w:r w:rsidR="00F5088F" w:rsidRPr="003B2EFF">
        <w:rPr>
          <w:rFonts w:ascii="Times New Roman" w:eastAsia="Times New Roman" w:hAnsi="Times New Roman" w:cs="Times New Roman"/>
          <w:color w:val="222222"/>
          <w:sz w:val="24"/>
          <w:szCs w:val="24"/>
          <w:shd w:val="clear" w:color="auto" w:fill="FFFFFF"/>
        </w:rPr>
        <w:t>group 4</w:t>
      </w:r>
      <w:r w:rsidR="00831761">
        <w:rPr>
          <w:rFonts w:ascii="Times New Roman" w:eastAsia="Times New Roman" w:hAnsi="Times New Roman" w:cs="Times New Roman"/>
          <w:color w:val="222222"/>
          <w:sz w:val="24"/>
          <w:szCs w:val="24"/>
          <w:shd w:val="clear" w:color="auto" w:fill="FFFFFF"/>
        </w:rPr>
        <w:t xml:space="preserve"> </w:t>
      </w:r>
      <w:r w:rsidR="00455864">
        <w:rPr>
          <w:rFonts w:ascii="Times New Roman" w:eastAsia="Times New Roman" w:hAnsi="Times New Roman" w:cs="Times New Roman"/>
          <w:color w:val="222222"/>
          <w:sz w:val="24"/>
          <w:szCs w:val="24"/>
          <w:shd w:val="clear" w:color="auto" w:fill="FFFFFF"/>
        </w:rPr>
        <w:t>site</w:t>
      </w:r>
      <w:r w:rsidR="007016A7">
        <w:rPr>
          <w:rFonts w:ascii="Times New Roman" w:eastAsia="Times New Roman" w:hAnsi="Times New Roman" w:cs="Times New Roman"/>
          <w:color w:val="222222"/>
          <w:sz w:val="24"/>
          <w:szCs w:val="24"/>
          <w:shd w:val="clear" w:color="auto" w:fill="FFFFFF"/>
        </w:rPr>
        <w:t xml:space="preserve"> of action</w:t>
      </w:r>
      <w:r w:rsidR="004A10DB">
        <w:rPr>
          <w:rFonts w:ascii="Times New Roman" w:eastAsia="Times New Roman" w:hAnsi="Times New Roman" w:cs="Times New Roman"/>
          <w:color w:val="222222"/>
          <w:sz w:val="24"/>
          <w:szCs w:val="24"/>
          <w:shd w:val="clear" w:color="auto" w:fill="FFFFFF"/>
        </w:rPr>
        <w:t>)</w:t>
      </w:r>
      <w:r w:rsidR="006B7AFB" w:rsidRPr="003B2EFF">
        <w:rPr>
          <w:rFonts w:ascii="Times New Roman" w:eastAsia="Times New Roman" w:hAnsi="Times New Roman" w:cs="Times New Roman"/>
          <w:color w:val="222222"/>
          <w:sz w:val="24"/>
          <w:szCs w:val="24"/>
          <w:shd w:val="clear" w:color="auto" w:fill="FFFFFF"/>
        </w:rPr>
        <w:t xml:space="preserve">. </w:t>
      </w:r>
      <w:r w:rsidR="007016A7">
        <w:rPr>
          <w:rFonts w:ascii="Times New Roman" w:eastAsia="Times New Roman" w:hAnsi="Times New Roman" w:cs="Times New Roman"/>
          <w:color w:val="222222"/>
          <w:sz w:val="24"/>
          <w:szCs w:val="24"/>
          <w:shd w:val="clear" w:color="auto" w:fill="FFFFFF"/>
        </w:rPr>
        <w:t>In</w:t>
      </w:r>
      <w:r w:rsidR="00890158" w:rsidRPr="003B2EFF">
        <w:rPr>
          <w:rFonts w:ascii="Times New Roman" w:eastAsia="Times New Roman" w:hAnsi="Times New Roman" w:cs="Times New Roman"/>
          <w:color w:val="222222"/>
          <w:sz w:val="24"/>
          <w:szCs w:val="24"/>
          <w:shd w:val="clear" w:color="auto" w:fill="FFFFFF"/>
        </w:rPr>
        <w:t xml:space="preserve"> </w:t>
      </w:r>
      <w:r w:rsidR="007A04EB" w:rsidRPr="003B2EFF">
        <w:rPr>
          <w:rFonts w:ascii="Times New Roman" w:eastAsia="Times New Roman" w:hAnsi="Times New Roman" w:cs="Times New Roman"/>
          <w:color w:val="222222"/>
          <w:sz w:val="24"/>
          <w:szCs w:val="24"/>
          <w:shd w:val="clear" w:color="auto" w:fill="FFFFFF"/>
        </w:rPr>
        <w:t xml:space="preserve">the </w:t>
      </w:r>
      <w:r w:rsidR="00E92FA7" w:rsidRPr="003B2EFF">
        <w:rPr>
          <w:rFonts w:ascii="Times New Roman" w:eastAsia="Times New Roman" w:hAnsi="Times New Roman" w:cs="Times New Roman"/>
          <w:color w:val="222222"/>
          <w:sz w:val="24"/>
          <w:szCs w:val="24"/>
          <w:shd w:val="clear" w:color="auto" w:fill="FFFFFF"/>
        </w:rPr>
        <w:t xml:space="preserve">past </w:t>
      </w:r>
      <w:r w:rsidR="00ED071B" w:rsidRPr="003B2EFF">
        <w:rPr>
          <w:rFonts w:ascii="Times New Roman" w:eastAsia="Times New Roman" w:hAnsi="Times New Roman" w:cs="Times New Roman"/>
          <w:color w:val="222222"/>
          <w:sz w:val="24"/>
          <w:szCs w:val="24"/>
          <w:shd w:val="clear" w:color="auto" w:fill="FFFFFF"/>
        </w:rPr>
        <w:t xml:space="preserve">60 </w:t>
      </w:r>
      <w:r w:rsidR="00E92FA7" w:rsidRPr="003B2EFF">
        <w:rPr>
          <w:rFonts w:ascii="Times New Roman" w:eastAsia="Times New Roman" w:hAnsi="Times New Roman" w:cs="Times New Roman"/>
          <w:color w:val="222222"/>
          <w:sz w:val="24"/>
          <w:szCs w:val="24"/>
          <w:shd w:val="clear" w:color="auto" w:fill="FFFFFF"/>
        </w:rPr>
        <w:t>years, d</w:t>
      </w:r>
      <w:r w:rsidR="00C6480A" w:rsidRPr="003B2EFF">
        <w:rPr>
          <w:rFonts w:ascii="Times New Roman" w:eastAsia="Times New Roman" w:hAnsi="Times New Roman" w:cs="Times New Roman"/>
          <w:color w:val="222222"/>
          <w:sz w:val="24"/>
          <w:szCs w:val="24"/>
          <w:shd w:val="clear" w:color="auto" w:fill="FFFFFF"/>
        </w:rPr>
        <w:t xml:space="preserve">icamba </w:t>
      </w:r>
      <w:r w:rsidR="00F5088F" w:rsidRPr="003B2EFF">
        <w:rPr>
          <w:rFonts w:ascii="Times New Roman" w:eastAsia="Times New Roman" w:hAnsi="Times New Roman" w:cs="Times New Roman"/>
          <w:color w:val="222222"/>
          <w:sz w:val="24"/>
          <w:szCs w:val="24"/>
          <w:shd w:val="clear" w:color="auto" w:fill="FFFFFF"/>
        </w:rPr>
        <w:t xml:space="preserve">has been </w:t>
      </w:r>
      <w:r w:rsidR="00F76BA1" w:rsidRPr="003B2EFF">
        <w:rPr>
          <w:rFonts w:ascii="Times New Roman" w:eastAsia="Times New Roman" w:hAnsi="Times New Roman" w:cs="Times New Roman"/>
          <w:color w:val="222222"/>
          <w:sz w:val="24"/>
          <w:szCs w:val="24"/>
          <w:shd w:val="clear" w:color="auto" w:fill="FFFFFF"/>
        </w:rPr>
        <w:t xml:space="preserve">an </w:t>
      </w:r>
      <w:r w:rsidR="00F426DB" w:rsidRPr="003B2EFF">
        <w:rPr>
          <w:rFonts w:ascii="Times New Roman" w:eastAsia="Times New Roman" w:hAnsi="Times New Roman" w:cs="Times New Roman"/>
          <w:color w:val="222222"/>
          <w:sz w:val="24"/>
          <w:szCs w:val="24"/>
          <w:shd w:val="clear" w:color="auto" w:fill="FFFFFF"/>
        </w:rPr>
        <w:t xml:space="preserve">important component of </w:t>
      </w:r>
      <w:r w:rsidR="00831761">
        <w:rPr>
          <w:rFonts w:ascii="Times New Roman" w:eastAsia="Times New Roman" w:hAnsi="Times New Roman" w:cs="Times New Roman"/>
          <w:color w:val="222222"/>
          <w:sz w:val="24"/>
          <w:szCs w:val="24"/>
          <w:shd w:val="clear" w:color="auto" w:fill="FFFFFF"/>
        </w:rPr>
        <w:t xml:space="preserve">broadleaf </w:t>
      </w:r>
      <w:r w:rsidR="008B72CB" w:rsidRPr="003B2EFF">
        <w:rPr>
          <w:rFonts w:ascii="Times New Roman" w:eastAsia="Times New Roman" w:hAnsi="Times New Roman" w:cs="Times New Roman"/>
          <w:color w:val="222222"/>
          <w:sz w:val="24"/>
          <w:szCs w:val="24"/>
          <w:shd w:val="clear" w:color="auto" w:fill="FFFFFF"/>
        </w:rPr>
        <w:t xml:space="preserve">weed </w:t>
      </w:r>
      <w:r w:rsidR="00B75F13" w:rsidRPr="003B2EFF">
        <w:rPr>
          <w:rFonts w:ascii="Times New Roman" w:eastAsia="Times New Roman" w:hAnsi="Times New Roman" w:cs="Times New Roman"/>
          <w:color w:val="222222"/>
          <w:sz w:val="24"/>
          <w:szCs w:val="24"/>
          <w:shd w:val="clear" w:color="auto" w:fill="FFFFFF"/>
        </w:rPr>
        <w:t>management</w:t>
      </w:r>
      <w:r w:rsidR="008B72CB" w:rsidRPr="003B2EFF">
        <w:rPr>
          <w:rFonts w:ascii="Times New Roman" w:eastAsia="Times New Roman" w:hAnsi="Times New Roman" w:cs="Times New Roman"/>
          <w:color w:val="222222"/>
          <w:sz w:val="24"/>
          <w:szCs w:val="24"/>
          <w:shd w:val="clear" w:color="auto" w:fill="FFFFFF"/>
        </w:rPr>
        <w:t xml:space="preserve"> </w:t>
      </w:r>
      <w:r w:rsidR="00E92FA7" w:rsidRPr="003B2EFF">
        <w:rPr>
          <w:rFonts w:ascii="Times New Roman" w:eastAsia="Times New Roman" w:hAnsi="Times New Roman" w:cs="Times New Roman"/>
          <w:color w:val="222222"/>
          <w:sz w:val="24"/>
          <w:szCs w:val="24"/>
          <w:shd w:val="clear" w:color="auto" w:fill="FFFFFF"/>
        </w:rPr>
        <w:t xml:space="preserve">in corn, </w:t>
      </w:r>
      <w:r w:rsidR="00831761">
        <w:rPr>
          <w:rFonts w:ascii="Times New Roman" w:eastAsia="Times New Roman" w:hAnsi="Times New Roman" w:cs="Times New Roman"/>
          <w:color w:val="222222"/>
          <w:sz w:val="24"/>
          <w:szCs w:val="24"/>
          <w:shd w:val="clear" w:color="auto" w:fill="FFFFFF"/>
        </w:rPr>
        <w:t>small grains</w:t>
      </w:r>
      <w:r w:rsidR="00E92FA7" w:rsidRPr="003B2EFF">
        <w:rPr>
          <w:rFonts w:ascii="Times New Roman" w:eastAsia="Times New Roman" w:hAnsi="Times New Roman" w:cs="Times New Roman"/>
          <w:color w:val="222222"/>
          <w:sz w:val="24"/>
          <w:szCs w:val="24"/>
          <w:shd w:val="clear" w:color="auto" w:fill="FFFFFF"/>
        </w:rPr>
        <w:t xml:space="preserve">, </w:t>
      </w:r>
      <w:r w:rsidR="00BD736C" w:rsidRPr="003B2EFF">
        <w:rPr>
          <w:rFonts w:ascii="Times New Roman" w:eastAsia="Times New Roman" w:hAnsi="Times New Roman" w:cs="Times New Roman"/>
          <w:color w:val="222222"/>
          <w:sz w:val="24"/>
          <w:szCs w:val="24"/>
          <w:shd w:val="clear" w:color="auto" w:fill="FFFFFF"/>
        </w:rPr>
        <w:t>turfgrass</w:t>
      </w:r>
      <w:r w:rsidR="00237310" w:rsidRPr="003B2EFF">
        <w:rPr>
          <w:rFonts w:ascii="Times New Roman" w:eastAsia="Times New Roman" w:hAnsi="Times New Roman" w:cs="Times New Roman"/>
          <w:color w:val="222222"/>
          <w:sz w:val="24"/>
          <w:szCs w:val="24"/>
          <w:shd w:val="clear" w:color="auto" w:fill="FFFFFF"/>
        </w:rPr>
        <w:t xml:space="preserve">, </w:t>
      </w:r>
      <w:r w:rsidR="000A13FA" w:rsidRPr="003B2EFF">
        <w:rPr>
          <w:rFonts w:ascii="Times New Roman" w:eastAsia="Times New Roman" w:hAnsi="Times New Roman" w:cs="Times New Roman"/>
          <w:color w:val="222222"/>
          <w:sz w:val="24"/>
          <w:szCs w:val="24"/>
          <w:shd w:val="clear" w:color="auto" w:fill="FFFFFF"/>
        </w:rPr>
        <w:t>pasture</w:t>
      </w:r>
      <w:r w:rsidR="00831761">
        <w:rPr>
          <w:rFonts w:ascii="Times New Roman" w:eastAsia="Times New Roman" w:hAnsi="Times New Roman" w:cs="Times New Roman"/>
          <w:color w:val="222222"/>
          <w:sz w:val="24"/>
          <w:szCs w:val="24"/>
          <w:shd w:val="clear" w:color="auto" w:fill="FFFFFF"/>
        </w:rPr>
        <w:t>,</w:t>
      </w:r>
      <w:r w:rsidR="000A13FA" w:rsidRPr="003B2EFF">
        <w:rPr>
          <w:rFonts w:ascii="Times New Roman" w:eastAsia="Times New Roman" w:hAnsi="Times New Roman" w:cs="Times New Roman"/>
          <w:color w:val="222222"/>
          <w:sz w:val="24"/>
          <w:szCs w:val="24"/>
          <w:shd w:val="clear" w:color="auto" w:fill="FFFFFF"/>
        </w:rPr>
        <w:t xml:space="preserve"> rangeland</w:t>
      </w:r>
      <w:r w:rsidR="00831761">
        <w:rPr>
          <w:rFonts w:ascii="Times New Roman" w:eastAsia="Times New Roman" w:hAnsi="Times New Roman" w:cs="Times New Roman"/>
          <w:color w:val="222222"/>
          <w:sz w:val="24"/>
          <w:szCs w:val="24"/>
          <w:shd w:val="clear" w:color="auto" w:fill="FFFFFF"/>
        </w:rPr>
        <w:t>, conservation reserve programs, and non-cropland areas</w:t>
      </w:r>
      <w:r w:rsidR="000A13FA" w:rsidRPr="003B2EFF">
        <w:rPr>
          <w:rFonts w:ascii="Times New Roman" w:eastAsia="Times New Roman" w:hAnsi="Times New Roman" w:cs="Times New Roman"/>
          <w:color w:val="222222"/>
          <w:sz w:val="24"/>
          <w:szCs w:val="24"/>
          <w:shd w:val="clear" w:color="auto" w:fill="FFFFFF"/>
        </w:rPr>
        <w:t xml:space="preserve"> </w:t>
      </w:r>
      <w:commentRangeStart w:id="18"/>
      <w:r w:rsidR="0015080E" w:rsidRPr="003B2EFF">
        <w:rPr>
          <w:rFonts w:ascii="Times New Roman" w:eastAsia="Times New Roman" w:hAnsi="Times New Roman" w:cs="Times New Roman"/>
          <w:color w:val="222222"/>
          <w:sz w:val="24"/>
          <w:szCs w:val="24"/>
          <w:shd w:val="clear" w:color="auto" w:fill="FFFFFF"/>
        </w:rPr>
        <w:fldChar w:fldCharType="begin" w:fldLock="1"/>
      </w:r>
      <w:r w:rsidR="00B32B8F"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"10.1017/S0890037X00045498", "abstract" : "Optimal application timing for dicamba-acetamide tank mixes was examined in field studies conducted in Michigan and Wisconsin from 1993 to 1995. Dicamba was tank mixed with alachlor, metolachlor, or SAN 582H and applied at planting, 7 d after planting, and 14 d after planting. Additional dicamba plus alachlor tank mixes applied at all three timings were followed by nicosul-furon postemergence to determine the effects of noncontrolled grass weeds on com yield. Delaying application of dicamba-acetamide tank mixes until 14 d after planting often resulted in lower and less consistent giant foxtail control compared with applications at planting or 7 d after planting. Com grain yield was reduced at one site where giant foxtail control was lower when application was delayed until 14 d after planting. Common lambsquarters control was excellent with 7 or 14 dafter planting applications. At one site, common lambsquarters control and com yield was reduced by application at planting. Dicamba-alachlor tank mixes applied 7 d after planting provided similar weed control or com yield, while at planting and 14 d after planting applications provided less consistent weed control or com yield than a sequential alachlor plus dicamba treatment or an atrazine-based program. Nomenclature: Alachlor, 2-chloro-N-(2,6-dietbylphenyl)-N-(metboxymetbyl)acetamide; atrazine, 6-chloro-N-ethyl-N' -(1-methylethyl)-1 ,3,5-triazine-2,4-diamine; dicamba, 3,6-dichloro-2-methoxybenzoic acid; SAN 582H, 2-chloro-N-[(1-methyl-2-methoxy)ethyl]-N-(2,4-dimethyl-thien-3-yl)acetamide; metolachlor, 2-chloro-N-(2-ethyl-6-methylphenyl)-N-(2-methoxy-l-methylethyl)acetamide; nicosul-furon, 2-[[[[ (4,6-dimethoxy-2-pyrimidiny l)amino ]carbonyl ] amino ]sulfonyl]-N.N-dimethyl-3-pyridi-necarboxamide; common lambsquarters, Chenopodium album L. IP CHEAL; giant foxtail, Setaria faberi Herrm. # SETFA; com, Zea mays L.", "author" : [ { "dropping-particle" : "", "family" : "Spandl", "given" : "Eric", "non-dropping-particle" : "", "parse-names" : false, "suffix" : "" }, { "dropping-particle" : "", "family" : "Rabaey", "given" : "Thomas L", "non-dropping-particle" : "", "parse-names" : false, "suffix" : "" }, { "dropping-particle" : "", "family" : "Kells", "given" : "James J", "non-dropping-particle" : "", "parse-names" : false, "suffix" : "" }, { "dropping-particle" : "", "family" : "Gordon", "given" : "R", "non-dropping-particle" : "", "parse-names" : false, "suffix" : "" } ], "container-title" : "Weed Teehnology", "id" : "ITEM-1", "issued" : { "date-parts" : [ [ "1997" ] ] }, "page" : "602-607", "title" : "Application timing for weed control in corn (&lt;i&gt;Zea mays&lt;/i&gt;) with dicamba tank mixtures", "type" : "article-journal", "volume" : "11" }, "uris" : [ "http://www.mendeley.com/documents/?uuid=8530d627-cbed-3ff9-b484-698ae9d9fec6" ] }, { "id" : "ITEM-2", "itemData" : { "DOI" : "10.1614/WT-08-072.1", "abstract" : "Diflufenzopyr is an auxin-transport inhibitor that can increase the phytotoxicity of certain auxin-mimicking herbicides such as dicamba on broadleaf species. Dicamba is commonly used alone and in combination with other auxin herbicides for broadleaf weed control in various species of turfgrass. Dicamba efficacy applied over a series of rates either alone or as an admixture with either 20 or 40% by weight of diflufenzopyr relative to the weight of dicamba was evaluated on purple cudweed and common lespedeza. The 20% admixture reduced the LD 50 of dicamba on purple cudweed from 23 to 20 g/ ha. Similarly, LD 50 on common lespedeza was reduced from 36 and 27 g/ha. The 20% admixture was 13 and 25% more active than dicamba alone for these two weed species, respectively. However, the synergistic benefit was limited to a relatively narrow range of rates that are below the minimal registered rate of dicamba. Turfgrass injury, as expressed by the suppression of foliage growth, was similar whether dicamba was applied alone or with diflufenzopyr for all species evaluated except St. Augustinegrass. The admixture was less injurious than dicamba alone in St. Augustinegrass. The synergistic benefit with respect to weed control was obtained without a corresponding increase in injury on the turfgrasses. Nomenclature: Dicamba; diflufenzopyr; common lespedeza, Kummerowia striata (Thunb.) Schindl. LESST; purple cudweed, Gnaphalium purpureum L. GNAPU; St. Augustinegrass, Stenotaphrum secundatum (Walt.) Kuntze 'Raleigh'. Diflufenzopyr inhibits the translocation of naturally occurring auxins and synthetic auxin-like compounds within plants (Bowe et al. 1999; Senseman 2007). This inhibition can render auxin-mimicking herbicides more effective because the herbicide apparently becomes concentrated with meriste-matic tissues as opposed to being diluted throughout the treated plant. Diflufenzopyr is only nominally phytotoxic when applied alone (Bowe et al. 1999). A possible physiological explanation of the mode of action of diflufen-zopyr is available from Grossmann et al. (2002). Grossman et al. (2002) reported that diflufenzopyr had minimal effect on the foliar absorption and subsequent translocation of dicamba within the two weed species. However diflufenzopyr reduced dicamba absorption into corn. These laboratory investigations support the contention that adding diflufenzopyr to dicamba would likely increase phytotoxicity on target weeds, and also increase crop (i.e., corn) tol\u2026", "author" : [ { "dropping-particle" : "", "family" : "Wehtje", "given" : "Glenn", "non-dropping-particle" : "", "parse-names" : false, "suffix" : "" } ], "container-title" : "Weed Technology", "id" : "ITEM-2", "issued" : { "date-parts" : [ [ "2008" ] ] }, "page" : "679-684", "title" : "Synergism of dicamba with diflufenzopyr with respect to turfgrass weed control", "type" : "article-journal", "volume" : "22" }, "uris" : [ "http://www.mendeley.com/documents/?uuid=231f3546-6541-3f8d-866d-a90a9e3ff233" ] }, { "id" : "ITEM-3", "itemData" : { "author" : [ { "dropping-particle" : "", "family" : "Keelin", "given" : "J. W.", "non-dropping-particle" : "", "parse-names" : false, "suffix" : "" }, { "dropping-particle" : "", "family" : "Abernathy", "given" : "J.R.", "non-dropping-particle" : "", "parse-names" : false, "suffix" : "" } ], "container-title" : "Weed Technology", "id" : "ITEM-3", "issued" : { "date-parts" : [ [ "1988" ] ] }, "page" : "12-15", "title" : "Woollyleaf bursage (&lt;i&gt;Ambrosia grayi&lt;/i&gt;) and Texas blueweed (&lt;i&gt;Helianthus ciliaris&lt;/i&gt;) Control by Dicamba", "type" : "article-journal", "volume" : "2" }, "uris" : [ "http://www.mendeley.com/documents/?uuid=b5a8c66e-6c66-323e-8db2-bc2b3f1240e6" ] }, { "id" : "ITEM-4", "itemData" : { "DOI" : "10.1017/S0890037X0003133X", "abstract" : "Soft red winter wheat cultivars were evaluated in field experiments in Georgia for tolerance to dicamba alone and mixed with 2,4-D. Treatments reduced 'Florida 302' yield more than 'Florida 301' or 'Coker 983' at Tifton in 1986. Mid-tillering Florida 302 wheat was more sensitive to treatment than fully tillered wheat. In 1987, dicamba plus 2,4-D applied at mid-tillering reduced yields of all cultivars in Watkinsville. Injury and yield reductions occurred primarily when mid-tiller treatments were applied to wheat that was planted 10 or 21 days later than recommended at Tifton or Watkinsville, respectively. When applied according to labeling, dicamba or dicamba plus 2,4-D use in Georgia soft red winter wheat can reduce grain yield. Nomenclature: Dicamba, 3,6-dichloro-2-methoxybenzoic acid; 2,4-D, (2,4-dichlorophenoxy)acetic acid; soft red winter wheat, Triticum aestivum L. Additional index words: Wheat tolerance, wheat cultivars, wheat growth stage.", "author" : [ { "dropping-particle" : "", "family" : "Schroeder", "given" : "Jill", "non-dropping-particle" : "", "parse-names" : false, "suffix" : "" }, { "dropping-particle" : "", "family" : "Banks", "given" : "Philip A", "non-dropping-particle" : "", "parse-names" : false, "suffix" : "" } ], "container-title" : "Weed Technology", "id" : "ITEM-4", "issued" : { "date-parts" : [ [ "1989" ] ] }, "page" : "67-71", "title" : "Soft Red Winter Wheat (&lt;i&gt;Triticum aestivum&lt;/i&gt;) Response to Dicamba and Dicamba Phis 2,4", "type" : "article-journal", "volume" : "3" }, "uris" : [ "http://www.mendeley.com/documents/?uuid=28d21543-447b-3c87-bfd9-03ab1b0adf68" ] } ], "mendeley" : { "formattedCitation" : "(Keelin and Abernathy 1988, Schroeder and Banks 1989, Spandl et al. 1997, Wehtje 2008)", "plainTextFormattedCitation" : "(Keelin and Abernathy 1988, Schroeder and Banks 1989, Spandl et al. 1997, Wehtje 2008)", "previouslyFormattedCitation" : "(Keelin and Abernathy 1988, Schroeder and Banks 1989, Spandl et al. 1997, Wehtje 2008)" }, "properties" : {  }, "schema" : "https://github.com/citation-style-language/schema/raw/master/csl-citation.json" }</w:instrText>
      </w:r>
      <w:r w:rsidR="0015080E" w:rsidRPr="003B2EFF">
        <w:rPr>
          <w:rFonts w:ascii="Times New Roman" w:eastAsia="Times New Roman" w:hAnsi="Times New Roman" w:cs="Times New Roman"/>
          <w:color w:val="222222"/>
          <w:sz w:val="24"/>
          <w:szCs w:val="24"/>
          <w:shd w:val="clear" w:color="auto" w:fill="FFFFFF"/>
        </w:rPr>
        <w:fldChar w:fldCharType="separate"/>
      </w:r>
      <w:r w:rsidR="005A2F12" w:rsidRPr="003B2EFF">
        <w:rPr>
          <w:rFonts w:ascii="Times New Roman" w:eastAsia="Times New Roman" w:hAnsi="Times New Roman" w:cs="Times New Roman"/>
          <w:noProof/>
          <w:color w:val="222222"/>
          <w:sz w:val="24"/>
          <w:szCs w:val="24"/>
          <w:shd w:val="clear" w:color="auto" w:fill="FFFFFF"/>
        </w:rPr>
        <w:t>(Keelin and Abernathy 1988</w:t>
      </w:r>
      <w:ins w:id="19" w:author="Author">
        <w:r w:rsidR="008B08E6">
          <w:rPr>
            <w:rFonts w:ascii="Times New Roman" w:eastAsia="Times New Roman" w:hAnsi="Times New Roman" w:cs="Times New Roman"/>
            <w:noProof/>
            <w:color w:val="222222"/>
            <w:sz w:val="24"/>
            <w:szCs w:val="24"/>
            <w:shd w:val="clear" w:color="auto" w:fill="FFFFFF"/>
          </w:rPr>
          <w:t>;</w:t>
        </w:r>
      </w:ins>
      <w:del w:id="20" w:author="Author">
        <w:r w:rsidR="005A2F12" w:rsidRPr="003B2EFF" w:rsidDel="008B08E6">
          <w:rPr>
            <w:rFonts w:ascii="Times New Roman" w:eastAsia="Times New Roman" w:hAnsi="Times New Roman" w:cs="Times New Roman"/>
            <w:noProof/>
            <w:color w:val="222222"/>
            <w:sz w:val="24"/>
            <w:szCs w:val="24"/>
            <w:shd w:val="clear" w:color="auto" w:fill="FFFFFF"/>
          </w:rPr>
          <w:delText>,</w:delText>
        </w:r>
      </w:del>
      <w:r w:rsidR="005A2F12" w:rsidRPr="003B2EFF">
        <w:rPr>
          <w:rFonts w:ascii="Times New Roman" w:eastAsia="Times New Roman" w:hAnsi="Times New Roman" w:cs="Times New Roman"/>
          <w:noProof/>
          <w:color w:val="222222"/>
          <w:sz w:val="24"/>
          <w:szCs w:val="24"/>
          <w:shd w:val="clear" w:color="auto" w:fill="FFFFFF"/>
        </w:rPr>
        <w:t xml:space="preserve"> Schroeder and Banks 1989</w:t>
      </w:r>
      <w:ins w:id="21" w:author="Author">
        <w:r w:rsidR="008B08E6">
          <w:rPr>
            <w:rFonts w:ascii="Times New Roman" w:eastAsia="Times New Roman" w:hAnsi="Times New Roman" w:cs="Times New Roman"/>
            <w:noProof/>
            <w:color w:val="222222"/>
            <w:sz w:val="24"/>
            <w:szCs w:val="24"/>
            <w:shd w:val="clear" w:color="auto" w:fill="FFFFFF"/>
          </w:rPr>
          <w:t>;</w:t>
        </w:r>
      </w:ins>
      <w:del w:id="22" w:author="Author">
        <w:r w:rsidR="005A2F12" w:rsidRPr="003B2EFF" w:rsidDel="008B08E6">
          <w:rPr>
            <w:rFonts w:ascii="Times New Roman" w:eastAsia="Times New Roman" w:hAnsi="Times New Roman" w:cs="Times New Roman"/>
            <w:noProof/>
            <w:color w:val="222222"/>
            <w:sz w:val="24"/>
            <w:szCs w:val="24"/>
            <w:shd w:val="clear" w:color="auto" w:fill="FFFFFF"/>
          </w:rPr>
          <w:delText>,</w:delText>
        </w:r>
      </w:del>
      <w:r w:rsidR="005A2F12" w:rsidRPr="003B2EFF">
        <w:rPr>
          <w:rFonts w:ascii="Times New Roman" w:eastAsia="Times New Roman" w:hAnsi="Times New Roman" w:cs="Times New Roman"/>
          <w:noProof/>
          <w:color w:val="222222"/>
          <w:sz w:val="24"/>
          <w:szCs w:val="24"/>
          <w:shd w:val="clear" w:color="auto" w:fill="FFFFFF"/>
        </w:rPr>
        <w:t xml:space="preserve"> Spandl et al. 1997</w:t>
      </w:r>
      <w:ins w:id="23" w:author="Author">
        <w:r w:rsidR="008B08E6">
          <w:rPr>
            <w:rFonts w:ascii="Times New Roman" w:eastAsia="Times New Roman" w:hAnsi="Times New Roman" w:cs="Times New Roman"/>
            <w:noProof/>
            <w:color w:val="222222"/>
            <w:sz w:val="24"/>
            <w:szCs w:val="24"/>
            <w:shd w:val="clear" w:color="auto" w:fill="FFFFFF"/>
          </w:rPr>
          <w:t>;</w:t>
        </w:r>
      </w:ins>
      <w:del w:id="24" w:author="Author">
        <w:r w:rsidR="005A2F12" w:rsidRPr="003B2EFF" w:rsidDel="008B08E6">
          <w:rPr>
            <w:rFonts w:ascii="Times New Roman" w:eastAsia="Times New Roman" w:hAnsi="Times New Roman" w:cs="Times New Roman"/>
            <w:noProof/>
            <w:color w:val="222222"/>
            <w:sz w:val="24"/>
            <w:szCs w:val="24"/>
            <w:shd w:val="clear" w:color="auto" w:fill="FFFFFF"/>
          </w:rPr>
          <w:delText>,</w:delText>
        </w:r>
      </w:del>
      <w:r w:rsidR="005A2F12" w:rsidRPr="003B2EFF">
        <w:rPr>
          <w:rFonts w:ascii="Times New Roman" w:eastAsia="Times New Roman" w:hAnsi="Times New Roman" w:cs="Times New Roman"/>
          <w:noProof/>
          <w:color w:val="222222"/>
          <w:sz w:val="24"/>
          <w:szCs w:val="24"/>
          <w:shd w:val="clear" w:color="auto" w:fill="FFFFFF"/>
        </w:rPr>
        <w:t xml:space="preserve"> Wehtje 2008)</w:t>
      </w:r>
      <w:r w:rsidR="0015080E" w:rsidRPr="003B2EFF">
        <w:rPr>
          <w:rFonts w:ascii="Times New Roman" w:eastAsia="Times New Roman" w:hAnsi="Times New Roman" w:cs="Times New Roman"/>
          <w:color w:val="222222"/>
          <w:sz w:val="24"/>
          <w:szCs w:val="24"/>
          <w:shd w:val="clear" w:color="auto" w:fill="FFFFFF"/>
        </w:rPr>
        <w:fldChar w:fldCharType="end"/>
      </w:r>
      <w:commentRangeEnd w:id="18"/>
      <w:r w:rsidR="008B08E6">
        <w:rPr>
          <w:rStyle w:val="CommentReference"/>
        </w:rPr>
        <w:commentReference w:id="18"/>
      </w:r>
      <w:r w:rsidR="00E92FA7" w:rsidRPr="003B2EFF">
        <w:rPr>
          <w:rFonts w:ascii="Times New Roman" w:eastAsia="Times New Roman" w:hAnsi="Times New Roman" w:cs="Times New Roman"/>
          <w:color w:val="222222"/>
          <w:sz w:val="24"/>
          <w:szCs w:val="24"/>
          <w:shd w:val="clear" w:color="auto" w:fill="FFFFFF"/>
        </w:rPr>
        <w:t xml:space="preserve">. </w:t>
      </w:r>
      <w:r w:rsidR="00F5088F" w:rsidRPr="003B2EFF">
        <w:rPr>
          <w:rFonts w:ascii="Times New Roman" w:eastAsia="Times New Roman" w:hAnsi="Times New Roman" w:cs="Times New Roman"/>
          <w:color w:val="222222"/>
          <w:sz w:val="24"/>
          <w:szCs w:val="24"/>
          <w:shd w:val="clear" w:color="auto" w:fill="FFFFFF"/>
        </w:rPr>
        <w:t>Th</w:t>
      </w:r>
      <w:r w:rsidR="006551FA" w:rsidRPr="003B2EFF">
        <w:rPr>
          <w:rFonts w:ascii="Times New Roman" w:eastAsia="Times New Roman" w:hAnsi="Times New Roman" w:cs="Times New Roman"/>
          <w:color w:val="222222"/>
          <w:sz w:val="24"/>
          <w:szCs w:val="24"/>
          <w:shd w:val="clear" w:color="auto" w:fill="FFFFFF"/>
        </w:rPr>
        <w:t>r</w:t>
      </w:r>
      <w:r w:rsidR="00F5088F" w:rsidRPr="003B2EFF">
        <w:rPr>
          <w:rFonts w:ascii="Times New Roman" w:eastAsia="Times New Roman" w:hAnsi="Times New Roman" w:cs="Times New Roman"/>
          <w:color w:val="222222"/>
          <w:sz w:val="24"/>
          <w:szCs w:val="24"/>
          <w:shd w:val="clear" w:color="auto" w:fill="FFFFFF"/>
        </w:rPr>
        <w:t xml:space="preserve">ough genetic engineering, soybeans have been transformed </w:t>
      </w:r>
      <w:commentRangeStart w:id="25"/>
      <w:r w:rsidR="00F5088F" w:rsidRPr="003B2EFF">
        <w:rPr>
          <w:rFonts w:ascii="Times New Roman" w:eastAsia="Times New Roman" w:hAnsi="Times New Roman" w:cs="Times New Roman"/>
          <w:color w:val="222222"/>
          <w:sz w:val="24"/>
          <w:szCs w:val="24"/>
          <w:shd w:val="clear" w:color="auto" w:fill="FFFFFF"/>
        </w:rPr>
        <w:t xml:space="preserve">to </w:t>
      </w:r>
      <w:r w:rsidR="008E413D">
        <w:rPr>
          <w:rFonts w:ascii="Times New Roman" w:eastAsia="Times New Roman" w:hAnsi="Times New Roman" w:cs="Times New Roman"/>
          <w:color w:val="222222"/>
          <w:sz w:val="24"/>
          <w:szCs w:val="24"/>
          <w:shd w:val="clear" w:color="auto" w:fill="FFFFFF"/>
        </w:rPr>
        <w:t>tolerate</w:t>
      </w:r>
      <w:r w:rsidR="008E413D" w:rsidRPr="003B2EFF">
        <w:rPr>
          <w:rFonts w:ascii="Times New Roman" w:eastAsia="Times New Roman" w:hAnsi="Times New Roman" w:cs="Times New Roman"/>
          <w:color w:val="222222"/>
          <w:sz w:val="24"/>
          <w:szCs w:val="24"/>
          <w:shd w:val="clear" w:color="auto" w:fill="FFFFFF"/>
        </w:rPr>
        <w:t xml:space="preserve"> </w:t>
      </w:r>
      <w:ins w:id="26" w:author="Author">
        <w:r w:rsidR="007A3E0D">
          <w:rPr>
            <w:rFonts w:ascii="Times New Roman" w:eastAsia="Times New Roman" w:hAnsi="Times New Roman" w:cs="Times New Roman"/>
            <w:color w:val="222222"/>
            <w:sz w:val="24"/>
            <w:szCs w:val="24"/>
            <w:shd w:val="clear" w:color="auto" w:fill="FFFFFF"/>
          </w:rPr>
          <w:t xml:space="preserve">Preplant, PRE, and </w:t>
        </w:r>
      </w:ins>
      <w:r w:rsidR="007A32C8" w:rsidRPr="003B2EFF">
        <w:rPr>
          <w:rFonts w:ascii="Times New Roman" w:eastAsia="Times New Roman" w:hAnsi="Times New Roman" w:cs="Times New Roman"/>
          <w:color w:val="222222"/>
          <w:sz w:val="24"/>
          <w:szCs w:val="24"/>
          <w:shd w:val="clear" w:color="auto" w:fill="FFFFFF"/>
        </w:rPr>
        <w:t>POST</w:t>
      </w:r>
      <w:r w:rsidR="00F5088F" w:rsidRPr="003B2EFF">
        <w:rPr>
          <w:rFonts w:ascii="Times New Roman" w:eastAsia="Times New Roman" w:hAnsi="Times New Roman" w:cs="Times New Roman"/>
          <w:color w:val="222222"/>
          <w:sz w:val="24"/>
          <w:szCs w:val="24"/>
          <w:shd w:val="clear" w:color="auto" w:fill="FFFFFF"/>
        </w:rPr>
        <w:t xml:space="preserve"> </w:t>
      </w:r>
      <w:r w:rsidR="005A13F7" w:rsidRPr="003B2EFF">
        <w:rPr>
          <w:rFonts w:ascii="Times New Roman" w:eastAsia="Times New Roman" w:hAnsi="Times New Roman" w:cs="Times New Roman"/>
          <w:color w:val="222222"/>
          <w:sz w:val="24"/>
          <w:szCs w:val="24"/>
          <w:shd w:val="clear" w:color="auto" w:fill="FFFFFF"/>
        </w:rPr>
        <w:t>application</w:t>
      </w:r>
      <w:r w:rsidR="00C34A65">
        <w:rPr>
          <w:rFonts w:ascii="Times New Roman" w:eastAsia="Times New Roman" w:hAnsi="Times New Roman" w:cs="Times New Roman"/>
          <w:color w:val="222222"/>
          <w:sz w:val="24"/>
          <w:szCs w:val="24"/>
          <w:shd w:val="clear" w:color="auto" w:fill="FFFFFF"/>
        </w:rPr>
        <w:t>s</w:t>
      </w:r>
      <w:r w:rsidR="005A13F7" w:rsidRPr="003B2EFF">
        <w:rPr>
          <w:rFonts w:ascii="Times New Roman" w:eastAsia="Times New Roman" w:hAnsi="Times New Roman" w:cs="Times New Roman"/>
          <w:color w:val="222222"/>
          <w:sz w:val="24"/>
          <w:szCs w:val="24"/>
          <w:shd w:val="clear" w:color="auto" w:fill="FFFFFF"/>
        </w:rPr>
        <w:t xml:space="preserve"> </w:t>
      </w:r>
      <w:commentRangeEnd w:id="25"/>
      <w:r w:rsidR="00D30ABC">
        <w:rPr>
          <w:rStyle w:val="CommentReference"/>
        </w:rPr>
        <w:commentReference w:id="25"/>
      </w:r>
      <w:r w:rsidR="005A13F7" w:rsidRPr="003B2EFF">
        <w:rPr>
          <w:rFonts w:ascii="Times New Roman" w:eastAsia="Times New Roman" w:hAnsi="Times New Roman" w:cs="Times New Roman"/>
          <w:color w:val="222222"/>
          <w:sz w:val="24"/>
          <w:szCs w:val="24"/>
          <w:shd w:val="clear" w:color="auto" w:fill="FFFFFF"/>
        </w:rPr>
        <w:t>of dicamba</w:t>
      </w:r>
      <w:r w:rsidR="0006054F" w:rsidRPr="003B2EFF">
        <w:rPr>
          <w:rFonts w:ascii="Times New Roman" w:eastAsia="Times New Roman" w:hAnsi="Times New Roman" w:cs="Times New Roman"/>
          <w:color w:val="222222"/>
          <w:sz w:val="24"/>
          <w:szCs w:val="24"/>
          <w:shd w:val="clear" w:color="auto" w:fill="FFFFFF"/>
        </w:rPr>
        <w:t xml:space="preserve"> </w:t>
      </w:r>
      <w:r w:rsidR="0006054F" w:rsidRPr="003B2EFF">
        <w:rPr>
          <w:rFonts w:ascii="Times New Roman" w:eastAsia="Times New Roman" w:hAnsi="Times New Roman" w:cs="Times New Roman"/>
          <w:color w:val="222222"/>
          <w:sz w:val="24"/>
          <w:szCs w:val="24"/>
          <w:shd w:val="clear" w:color="auto" w:fill="FFFFFF"/>
        </w:rPr>
        <w:fldChar w:fldCharType="begin" w:fldLock="1"/>
      </w:r>
      <w:r w:rsidR="00657200"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"10.1126/science.1141596", "ISSN" : "1095-9203", "PMID" : "17525337", "abstract" : "The advent of biotechnology-derived, herbicide-resistant crops has revolutionized farming practices in many countries. Facile, highly effective, environmentally sound, and profitable weed control methods have been rapidly adopted by crop producers who value the benefits associated with biotechnology-derived weed management traits. But a rapid rise in the populations of several troublesome weeds that are tolerant or resistant to herbicides currently used in conjunction with herbicide-resistant crops may signify that the useful lifetime of these economically important weed management traits will be cut short. We describe the development of soybean and other broadleaf plant species resistant to dicamba, a widely used, inexpensive, and environmentally safe herbicide. The dicamba resistance technology will augment current herbicide resistance technologies and extend their effective lifetime. Attributes of both nuclear- and chloroplast-encoded dicamba resistance genes that affect the potency and expected durability of the herbicide resistance trait are examined.", "author" : [ { "dropping-particle" : "", "family" : "Behrens", "given" : "Mark R", "non-dropping-particle" : "", "parse-names" : false, "suffix" : "" }, { "dropping-particle" : "", "family" : "Mutlu", "given" : "Nedim", "non-dropping-particle" : "", "parse-names" : false, "suffix" : "" }, { "dropping-particle" : "", "family" : "Chakraborty", "given" : "Sarbani", "non-dropping-particle" : "", "parse-names" : false, "suffix" : "" }, { "dropping-particle" : "", "family" : "Dumitru", "given" : "Razvan", "non-dropping-particle" : "", "parse-names" : false, "suffix" : "" }, { "dropping-particle" : "", "family" : "Jiang", "given" : "Wen Zhi", "non-dropping-particle" : "", "parse-names" : false, "suffix" : "" }, { "dropping-particle" : "", "family" : "Lavallee", "given" : "Bradley J", "non-dropping-particle" : "", "parse-names" : false, "suffix" : "" }, { "dropping-particle" : "", "family" : "Herman", "given" : "Patricia L", "non-dropping-particle" : "", "parse-names" : false, "suffix" : "" }, { "dropping-particle" : "", "family" : "Clemente", "given" : "Thomas E", "non-dropping-particle" : "", "parse-names" : false, "suffix" : "" }, { "dropping-particle" : "", "family" : "Weeks", "given" : "Donald P", "non-dropping-particle" : "", "parse-names" : false, "suffix" : "" } ], "container-title" : "Science", "id" : "ITEM-1", "issue" : "5828", "issued" : { "date-parts" : [ [ "2007", "5", "25" ] ] }, "page" : "1185-1188", "publisher" : "American Association for the Advancement of Science", "title" : "Dicamba resistance: enlarging and preserving biotechnology-based weed management strategies.", "type" : "article-journal", "volume" : "316" }, "uris" : [ "http://www.mendeley.com/documents/?uuid=1c57baf2-40fe-35f9-87f0-a45c0778c47c" ] } ], "mendeley" : { "formattedCitation" : "(Behrens et al. 2007)", "plainTextFormattedCitation" : "(Behrens et al. 2007)", "previouslyFormattedCitation" : "(Behrens et al. 2007)" }, "properties" : {  }, "schema" : "https://github.com/citation-style-language/schema/raw/master/csl-citation.json" }</w:instrText>
      </w:r>
      <w:r w:rsidR="0006054F" w:rsidRPr="003B2EFF">
        <w:rPr>
          <w:rFonts w:ascii="Times New Roman" w:eastAsia="Times New Roman" w:hAnsi="Times New Roman" w:cs="Times New Roman"/>
          <w:color w:val="222222"/>
          <w:sz w:val="24"/>
          <w:szCs w:val="24"/>
          <w:shd w:val="clear" w:color="auto" w:fill="FFFFFF"/>
        </w:rPr>
        <w:fldChar w:fldCharType="separate"/>
      </w:r>
      <w:r w:rsidR="0006054F" w:rsidRPr="003B2EFF">
        <w:rPr>
          <w:rFonts w:ascii="Times New Roman" w:eastAsia="Times New Roman" w:hAnsi="Times New Roman" w:cs="Times New Roman"/>
          <w:noProof/>
          <w:color w:val="222222"/>
          <w:sz w:val="24"/>
          <w:szCs w:val="24"/>
          <w:shd w:val="clear" w:color="auto" w:fill="FFFFFF"/>
        </w:rPr>
        <w:t>(Behrens et al. 2007)</w:t>
      </w:r>
      <w:r w:rsidR="0006054F" w:rsidRPr="003B2EFF">
        <w:rPr>
          <w:rFonts w:ascii="Times New Roman" w:eastAsia="Times New Roman" w:hAnsi="Times New Roman" w:cs="Times New Roman"/>
          <w:color w:val="222222"/>
          <w:sz w:val="24"/>
          <w:szCs w:val="24"/>
          <w:shd w:val="clear" w:color="auto" w:fill="FFFFFF"/>
        </w:rPr>
        <w:fldChar w:fldCharType="end"/>
      </w:r>
      <w:r w:rsidR="005A13F7" w:rsidRPr="003B2EFF">
        <w:rPr>
          <w:rFonts w:ascii="Times New Roman" w:eastAsia="Times New Roman" w:hAnsi="Times New Roman" w:cs="Times New Roman"/>
          <w:color w:val="222222"/>
          <w:sz w:val="24"/>
          <w:szCs w:val="24"/>
          <w:shd w:val="clear" w:color="auto" w:fill="FFFFFF"/>
        </w:rPr>
        <w:t xml:space="preserve">. </w:t>
      </w:r>
      <w:r w:rsidR="004A10DB">
        <w:rPr>
          <w:rFonts w:ascii="Times New Roman" w:eastAsia="Times New Roman" w:hAnsi="Times New Roman" w:cs="Times New Roman"/>
          <w:color w:val="222222"/>
          <w:sz w:val="24"/>
          <w:szCs w:val="24"/>
          <w:shd w:val="clear" w:color="auto" w:fill="FFFFFF"/>
        </w:rPr>
        <w:t>This technology</w:t>
      </w:r>
      <w:r w:rsidR="00351B67">
        <w:rPr>
          <w:rFonts w:ascii="Times New Roman" w:eastAsia="Times New Roman" w:hAnsi="Times New Roman" w:cs="Times New Roman"/>
          <w:color w:val="222222"/>
          <w:sz w:val="24"/>
          <w:szCs w:val="24"/>
          <w:shd w:val="clear" w:color="auto" w:fill="FFFFFF"/>
        </w:rPr>
        <w:t xml:space="preserve"> (Roundup Ready 2 Xtend</w:t>
      </w:r>
      <w:r w:rsidR="00890158">
        <w:rPr>
          <w:rFonts w:ascii="Times New Roman" w:eastAsia="Times New Roman" w:hAnsi="Times New Roman" w:cs="Times New Roman"/>
          <w:color w:val="222222"/>
          <w:sz w:val="24"/>
          <w:szCs w:val="24"/>
          <w:shd w:val="clear" w:color="auto" w:fill="FFFFFF"/>
        </w:rPr>
        <w:t>,</w:t>
      </w:r>
      <w:r w:rsidR="00624DAD" w:rsidRPr="00BB33CD">
        <w:rPr>
          <w:rFonts w:ascii="Times New Roman" w:hAnsi="Times New Roman" w:cs="Times New Roman"/>
          <w:sz w:val="24"/>
          <w:szCs w:val="24"/>
          <w:vertAlign w:val="superscript"/>
        </w:rPr>
        <w:t>®</w:t>
      </w:r>
      <w:r w:rsidR="00351B67">
        <w:rPr>
          <w:rFonts w:ascii="Times New Roman" w:eastAsia="Times New Roman" w:hAnsi="Times New Roman" w:cs="Times New Roman"/>
          <w:color w:val="222222"/>
          <w:sz w:val="24"/>
          <w:szCs w:val="24"/>
          <w:shd w:val="clear" w:color="auto" w:fill="FFFFFF"/>
        </w:rPr>
        <w:t xml:space="preserve"> Monsanto Company, St Louis, </w:t>
      </w:r>
      <w:r w:rsidR="00C70226">
        <w:rPr>
          <w:rFonts w:ascii="Times New Roman" w:eastAsia="Times New Roman" w:hAnsi="Times New Roman" w:cs="Times New Roman"/>
          <w:color w:val="222222"/>
          <w:sz w:val="24"/>
          <w:szCs w:val="24"/>
          <w:shd w:val="clear" w:color="auto" w:fill="FFFFFF"/>
        </w:rPr>
        <w:t>MO</w:t>
      </w:r>
      <w:r w:rsidR="00351B67">
        <w:rPr>
          <w:rFonts w:ascii="Times New Roman" w:eastAsia="Times New Roman" w:hAnsi="Times New Roman" w:cs="Times New Roman"/>
          <w:color w:val="222222"/>
          <w:sz w:val="24"/>
          <w:szCs w:val="24"/>
          <w:shd w:val="clear" w:color="auto" w:fill="FFFFFF"/>
        </w:rPr>
        <w:t>)</w:t>
      </w:r>
      <w:r w:rsidR="004A10DB">
        <w:rPr>
          <w:rFonts w:ascii="Times New Roman" w:eastAsia="Times New Roman" w:hAnsi="Times New Roman" w:cs="Times New Roman"/>
          <w:color w:val="222222"/>
          <w:sz w:val="24"/>
          <w:szCs w:val="24"/>
          <w:shd w:val="clear" w:color="auto" w:fill="FFFFFF"/>
        </w:rPr>
        <w:t>, f</w:t>
      </w:r>
      <w:r w:rsidR="006551FA" w:rsidRPr="003B2EFF">
        <w:rPr>
          <w:rFonts w:ascii="Times New Roman" w:eastAsia="Times New Roman" w:hAnsi="Times New Roman" w:cs="Times New Roman"/>
          <w:color w:val="222222"/>
          <w:sz w:val="24"/>
          <w:szCs w:val="24"/>
          <w:shd w:val="clear" w:color="auto" w:fill="FFFFFF"/>
        </w:rPr>
        <w:t>ully a</w:t>
      </w:r>
      <w:r w:rsidR="005A13F7" w:rsidRPr="003B2EFF">
        <w:rPr>
          <w:rFonts w:ascii="Times New Roman" w:eastAsia="Times New Roman" w:hAnsi="Times New Roman" w:cs="Times New Roman"/>
          <w:color w:val="222222"/>
          <w:sz w:val="24"/>
          <w:szCs w:val="24"/>
          <w:shd w:val="clear" w:color="auto" w:fill="FFFFFF"/>
        </w:rPr>
        <w:t xml:space="preserve">vailable </w:t>
      </w:r>
      <w:r w:rsidR="006551FA" w:rsidRPr="003B2EFF">
        <w:rPr>
          <w:rFonts w:ascii="Times New Roman" w:eastAsia="Times New Roman" w:hAnsi="Times New Roman" w:cs="Times New Roman"/>
          <w:color w:val="222222"/>
          <w:sz w:val="24"/>
          <w:szCs w:val="24"/>
          <w:shd w:val="clear" w:color="auto" w:fill="FFFFFF"/>
        </w:rPr>
        <w:t xml:space="preserve">to </w:t>
      </w:r>
      <w:r w:rsidR="00DE50DC" w:rsidRPr="003B2EFF">
        <w:rPr>
          <w:rFonts w:ascii="Times New Roman" w:eastAsia="Times New Roman" w:hAnsi="Times New Roman" w:cs="Times New Roman"/>
          <w:color w:val="222222"/>
          <w:sz w:val="24"/>
          <w:szCs w:val="24"/>
          <w:shd w:val="clear" w:color="auto" w:fill="FFFFFF"/>
        </w:rPr>
        <w:t>farmers</w:t>
      </w:r>
      <w:r w:rsidR="005A13F7" w:rsidRPr="003B2EFF">
        <w:rPr>
          <w:rFonts w:ascii="Times New Roman" w:eastAsia="Times New Roman" w:hAnsi="Times New Roman" w:cs="Times New Roman"/>
          <w:color w:val="222222"/>
          <w:sz w:val="24"/>
          <w:szCs w:val="24"/>
          <w:shd w:val="clear" w:color="auto" w:fill="FFFFFF"/>
        </w:rPr>
        <w:t xml:space="preserve"> in</w:t>
      </w:r>
      <w:r w:rsidR="00CD5344" w:rsidRPr="003B2EFF">
        <w:rPr>
          <w:rFonts w:ascii="Times New Roman" w:eastAsia="Times New Roman" w:hAnsi="Times New Roman" w:cs="Times New Roman"/>
          <w:color w:val="222222"/>
          <w:sz w:val="24"/>
          <w:szCs w:val="24"/>
          <w:shd w:val="clear" w:color="auto" w:fill="FFFFFF"/>
        </w:rPr>
        <w:t xml:space="preserve"> 2017</w:t>
      </w:r>
      <w:r w:rsidR="006551FA" w:rsidRPr="003B2EFF">
        <w:rPr>
          <w:rFonts w:ascii="Times New Roman" w:eastAsia="Times New Roman" w:hAnsi="Times New Roman" w:cs="Times New Roman"/>
          <w:color w:val="222222"/>
          <w:sz w:val="24"/>
          <w:szCs w:val="24"/>
          <w:shd w:val="clear" w:color="auto" w:fill="FFFFFF"/>
        </w:rPr>
        <w:t xml:space="preserve"> </w:t>
      </w:r>
      <w:r w:rsidR="007A04EB" w:rsidRPr="003B2EFF">
        <w:rPr>
          <w:rFonts w:ascii="Times New Roman" w:eastAsia="Times New Roman" w:hAnsi="Times New Roman" w:cs="Times New Roman"/>
          <w:color w:val="222222"/>
          <w:sz w:val="24"/>
          <w:szCs w:val="24"/>
          <w:shd w:val="clear" w:color="auto" w:fill="FFFFFF"/>
        </w:rPr>
        <w:t>(</w:t>
      </w:r>
      <w:r w:rsidR="006551FA" w:rsidRPr="003B2EFF">
        <w:rPr>
          <w:rFonts w:ascii="Times New Roman" w:eastAsia="Times New Roman" w:hAnsi="Times New Roman" w:cs="Times New Roman"/>
          <w:color w:val="222222"/>
          <w:sz w:val="24"/>
          <w:szCs w:val="24"/>
          <w:shd w:val="clear" w:color="auto" w:fill="FFFFFF"/>
        </w:rPr>
        <w:t xml:space="preserve">i.e., </w:t>
      </w:r>
      <w:r w:rsidR="005B31D3">
        <w:rPr>
          <w:rFonts w:ascii="Times New Roman" w:eastAsia="Times New Roman" w:hAnsi="Times New Roman" w:cs="Times New Roman"/>
          <w:color w:val="222222"/>
          <w:sz w:val="24"/>
          <w:szCs w:val="24"/>
          <w:shd w:val="clear" w:color="auto" w:fill="FFFFFF"/>
        </w:rPr>
        <w:t>dicamba-resistant [</w:t>
      </w:r>
      <w:r w:rsidR="00C30163">
        <w:rPr>
          <w:rFonts w:ascii="Times New Roman" w:eastAsia="Times New Roman" w:hAnsi="Times New Roman" w:cs="Times New Roman"/>
          <w:color w:val="222222"/>
          <w:sz w:val="24"/>
          <w:szCs w:val="24"/>
          <w:shd w:val="clear" w:color="auto" w:fill="FFFFFF"/>
        </w:rPr>
        <w:t>DR</w:t>
      </w:r>
      <w:r w:rsidR="005B31D3">
        <w:rPr>
          <w:rFonts w:ascii="Times New Roman" w:eastAsia="Times New Roman" w:hAnsi="Times New Roman" w:cs="Times New Roman"/>
          <w:color w:val="222222"/>
          <w:sz w:val="24"/>
          <w:szCs w:val="24"/>
          <w:shd w:val="clear" w:color="auto" w:fill="FFFFFF"/>
        </w:rPr>
        <w:t>]</w:t>
      </w:r>
      <w:r w:rsidR="00624DAD">
        <w:rPr>
          <w:rFonts w:ascii="Times New Roman" w:eastAsia="Times New Roman" w:hAnsi="Times New Roman" w:cs="Times New Roman"/>
          <w:color w:val="222222"/>
          <w:sz w:val="24"/>
          <w:szCs w:val="24"/>
          <w:shd w:val="clear" w:color="auto" w:fill="FFFFFF"/>
        </w:rPr>
        <w:t xml:space="preserve"> </w:t>
      </w:r>
      <w:del w:id="27" w:author="Author">
        <w:r w:rsidR="003B0A1E" w:rsidDel="00ED1F4A">
          <w:rPr>
            <w:rFonts w:ascii="Times New Roman" w:eastAsia="Times New Roman" w:hAnsi="Times New Roman" w:cs="Times New Roman"/>
            <w:color w:val="222222"/>
            <w:sz w:val="24"/>
            <w:szCs w:val="24"/>
            <w:shd w:val="clear" w:color="auto" w:fill="FFFFFF"/>
          </w:rPr>
          <w:delText>soybean</w:delText>
        </w:r>
        <w:r w:rsidR="006551FA" w:rsidRPr="003B2EFF" w:rsidDel="00ED1F4A">
          <w:rPr>
            <w:rFonts w:ascii="Times New Roman" w:eastAsia="Times New Roman" w:hAnsi="Times New Roman" w:cs="Times New Roman"/>
            <w:color w:val="222222"/>
            <w:sz w:val="24"/>
            <w:szCs w:val="24"/>
            <w:shd w:val="clear" w:color="auto" w:fill="FFFFFF"/>
          </w:rPr>
          <w:delText xml:space="preserve"> </w:delText>
        </w:r>
      </w:del>
      <w:r w:rsidR="006551FA" w:rsidRPr="003B2EFF">
        <w:rPr>
          <w:rFonts w:ascii="Times New Roman" w:eastAsia="Times New Roman" w:hAnsi="Times New Roman" w:cs="Times New Roman"/>
          <w:color w:val="222222"/>
          <w:sz w:val="24"/>
          <w:szCs w:val="24"/>
          <w:shd w:val="clear" w:color="auto" w:fill="FFFFFF"/>
        </w:rPr>
        <w:t>trait and labeled POST dicamba application</w:t>
      </w:r>
      <w:r w:rsidR="007A04EB" w:rsidRPr="003B2EFF">
        <w:rPr>
          <w:rFonts w:ascii="Times New Roman" w:eastAsia="Times New Roman" w:hAnsi="Times New Roman" w:cs="Times New Roman"/>
          <w:color w:val="222222"/>
          <w:sz w:val="24"/>
          <w:szCs w:val="24"/>
          <w:shd w:val="clear" w:color="auto" w:fill="FFFFFF"/>
        </w:rPr>
        <w:t>)</w:t>
      </w:r>
      <w:r w:rsidR="00946B3B" w:rsidRPr="003B2EFF">
        <w:rPr>
          <w:rFonts w:ascii="Times New Roman" w:eastAsia="Times New Roman" w:hAnsi="Times New Roman" w:cs="Times New Roman"/>
          <w:color w:val="222222"/>
          <w:sz w:val="24"/>
          <w:szCs w:val="24"/>
          <w:shd w:val="clear" w:color="auto" w:fill="FFFFFF"/>
        </w:rPr>
        <w:t xml:space="preserve">, </w:t>
      </w:r>
      <w:r w:rsidR="00B940AB" w:rsidRPr="003B2EFF">
        <w:rPr>
          <w:rFonts w:ascii="Times New Roman" w:eastAsia="Times New Roman" w:hAnsi="Times New Roman" w:cs="Times New Roman"/>
          <w:color w:val="222222"/>
          <w:sz w:val="24"/>
          <w:szCs w:val="24"/>
          <w:shd w:val="clear" w:color="auto" w:fill="FFFFFF"/>
        </w:rPr>
        <w:t>offer</w:t>
      </w:r>
      <w:r w:rsidR="004A10DB">
        <w:rPr>
          <w:rFonts w:ascii="Times New Roman" w:eastAsia="Times New Roman" w:hAnsi="Times New Roman" w:cs="Times New Roman"/>
          <w:color w:val="222222"/>
          <w:sz w:val="24"/>
          <w:szCs w:val="24"/>
          <w:shd w:val="clear" w:color="auto" w:fill="FFFFFF"/>
        </w:rPr>
        <w:t>s</w:t>
      </w:r>
      <w:r w:rsidR="00B940AB" w:rsidRPr="003B2EFF">
        <w:rPr>
          <w:rFonts w:ascii="Times New Roman" w:eastAsia="Times New Roman" w:hAnsi="Times New Roman" w:cs="Times New Roman"/>
          <w:color w:val="222222"/>
          <w:sz w:val="24"/>
          <w:szCs w:val="24"/>
          <w:shd w:val="clear" w:color="auto" w:fill="FFFFFF"/>
        </w:rPr>
        <w:t xml:space="preserve"> a</w:t>
      </w:r>
      <w:r w:rsidR="006551FA" w:rsidRPr="003B2EFF">
        <w:rPr>
          <w:rFonts w:ascii="Times New Roman" w:eastAsia="Times New Roman" w:hAnsi="Times New Roman" w:cs="Times New Roman"/>
          <w:color w:val="222222"/>
          <w:sz w:val="24"/>
          <w:szCs w:val="24"/>
          <w:shd w:val="clear" w:color="auto" w:fill="FFFFFF"/>
        </w:rPr>
        <w:t xml:space="preserve">n additional POST </w:t>
      </w:r>
      <w:r w:rsidR="00B940AB" w:rsidRPr="003B2EFF">
        <w:rPr>
          <w:rFonts w:ascii="Times New Roman" w:eastAsia="Times New Roman" w:hAnsi="Times New Roman" w:cs="Times New Roman"/>
          <w:color w:val="222222"/>
          <w:sz w:val="24"/>
          <w:szCs w:val="24"/>
          <w:shd w:val="clear" w:color="auto" w:fill="FFFFFF"/>
        </w:rPr>
        <w:t xml:space="preserve">option </w:t>
      </w:r>
      <w:r w:rsidR="005A13F7" w:rsidRPr="003B2EFF">
        <w:rPr>
          <w:rFonts w:ascii="Times New Roman" w:eastAsia="Times New Roman" w:hAnsi="Times New Roman" w:cs="Times New Roman"/>
          <w:color w:val="222222"/>
          <w:sz w:val="24"/>
          <w:szCs w:val="24"/>
          <w:shd w:val="clear" w:color="auto" w:fill="FFFFFF"/>
        </w:rPr>
        <w:t xml:space="preserve">for </w:t>
      </w:r>
      <w:r w:rsidR="00347385" w:rsidRPr="003B2EFF">
        <w:rPr>
          <w:rFonts w:ascii="Times New Roman" w:eastAsia="Times New Roman" w:hAnsi="Times New Roman" w:cs="Times New Roman"/>
          <w:color w:val="222222"/>
          <w:sz w:val="24"/>
          <w:szCs w:val="24"/>
          <w:shd w:val="clear" w:color="auto" w:fill="FFFFFF"/>
        </w:rPr>
        <w:t>controlling</w:t>
      </w:r>
      <w:r w:rsidR="007A32C8" w:rsidRPr="003B2EFF">
        <w:rPr>
          <w:rFonts w:ascii="Times New Roman" w:eastAsia="Times New Roman" w:hAnsi="Times New Roman" w:cs="Times New Roman"/>
          <w:color w:val="222222"/>
          <w:sz w:val="24"/>
          <w:szCs w:val="24"/>
          <w:shd w:val="clear" w:color="auto" w:fill="FFFFFF"/>
        </w:rPr>
        <w:t xml:space="preserve"> </w:t>
      </w:r>
      <w:r w:rsidR="00347385" w:rsidRPr="003B2EFF">
        <w:rPr>
          <w:rFonts w:ascii="Times New Roman" w:eastAsia="Times New Roman" w:hAnsi="Times New Roman" w:cs="Times New Roman"/>
          <w:color w:val="222222"/>
          <w:sz w:val="24"/>
          <w:szCs w:val="24"/>
          <w:shd w:val="clear" w:color="auto" w:fill="FFFFFF"/>
        </w:rPr>
        <w:t xml:space="preserve">broadleaf </w:t>
      </w:r>
      <w:r w:rsidR="00B940AB" w:rsidRPr="003B2EFF">
        <w:rPr>
          <w:rFonts w:ascii="Times New Roman" w:eastAsia="Times New Roman" w:hAnsi="Times New Roman" w:cs="Times New Roman"/>
          <w:color w:val="222222"/>
          <w:sz w:val="24"/>
          <w:szCs w:val="24"/>
          <w:shd w:val="clear" w:color="auto" w:fill="FFFFFF"/>
        </w:rPr>
        <w:t>weed</w:t>
      </w:r>
      <w:r w:rsidR="003B0A1E">
        <w:rPr>
          <w:rFonts w:ascii="Times New Roman" w:eastAsia="Times New Roman" w:hAnsi="Times New Roman" w:cs="Times New Roman"/>
          <w:color w:val="222222"/>
          <w:sz w:val="24"/>
          <w:szCs w:val="24"/>
          <w:shd w:val="clear" w:color="auto" w:fill="FFFFFF"/>
        </w:rPr>
        <w:t>s</w:t>
      </w:r>
      <w:r w:rsidR="00B940AB" w:rsidRPr="003B2EFF">
        <w:rPr>
          <w:rFonts w:ascii="Times New Roman" w:eastAsia="Times New Roman" w:hAnsi="Times New Roman" w:cs="Times New Roman"/>
          <w:color w:val="222222"/>
          <w:sz w:val="24"/>
          <w:szCs w:val="24"/>
          <w:shd w:val="clear" w:color="auto" w:fill="FFFFFF"/>
        </w:rPr>
        <w:t xml:space="preserve"> </w:t>
      </w:r>
      <w:r w:rsidR="009105FE" w:rsidRPr="003B2EFF">
        <w:rPr>
          <w:rFonts w:ascii="Times New Roman" w:eastAsia="Times New Roman" w:hAnsi="Times New Roman" w:cs="Times New Roman"/>
          <w:color w:val="222222"/>
          <w:sz w:val="24"/>
          <w:szCs w:val="24"/>
          <w:shd w:val="clear" w:color="auto" w:fill="FFFFFF"/>
        </w:rPr>
        <w:t>in</w:t>
      </w:r>
      <w:r w:rsidR="00347385" w:rsidRPr="003B2EFF">
        <w:rPr>
          <w:rFonts w:ascii="Times New Roman" w:eastAsia="Times New Roman" w:hAnsi="Times New Roman" w:cs="Times New Roman"/>
          <w:color w:val="222222"/>
          <w:sz w:val="24"/>
          <w:szCs w:val="24"/>
          <w:shd w:val="clear" w:color="auto" w:fill="FFFFFF"/>
        </w:rPr>
        <w:t xml:space="preserve"> soybean</w:t>
      </w:r>
      <w:r w:rsidR="009105FE" w:rsidRPr="003B2EFF">
        <w:rPr>
          <w:rFonts w:ascii="Times New Roman" w:eastAsia="Times New Roman" w:hAnsi="Times New Roman" w:cs="Times New Roman"/>
          <w:color w:val="222222"/>
          <w:sz w:val="24"/>
          <w:szCs w:val="24"/>
          <w:shd w:val="clear" w:color="auto" w:fill="FFFFFF"/>
        </w:rPr>
        <w:t xml:space="preserve"> fields</w:t>
      </w:r>
      <w:r w:rsidR="00A23B3F" w:rsidRPr="003B2EFF">
        <w:rPr>
          <w:rFonts w:ascii="Times New Roman" w:eastAsia="Times New Roman" w:hAnsi="Times New Roman" w:cs="Times New Roman"/>
          <w:color w:val="222222"/>
          <w:sz w:val="24"/>
          <w:szCs w:val="24"/>
          <w:shd w:val="clear" w:color="auto" w:fill="FFFFFF"/>
        </w:rPr>
        <w:t xml:space="preserve"> </w:t>
      </w:r>
      <w:r w:rsidR="00A23B3F" w:rsidRPr="003B2EFF">
        <w:rPr>
          <w:rFonts w:ascii="Times New Roman" w:eastAsia="Times New Roman" w:hAnsi="Times New Roman" w:cs="Times New Roman"/>
          <w:color w:val="222222"/>
          <w:sz w:val="24"/>
          <w:szCs w:val="24"/>
          <w:shd w:val="clear" w:color="auto" w:fill="FFFFFF"/>
        </w:rPr>
        <w:fldChar w:fldCharType="begin" w:fldLock="1"/>
      </w:r>
      <w:r w:rsidR="00B32B8F"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"10.1094/CM-2010-0920-01-RS", "author" : [ { "dropping-particle" : "", "family" : "Johnson", "given" : "Bill", "non-dropping-particle" : "", "parse-names" : false, "suffix" : "" }, { "dropping-particle" : "", "family" : "Young", "given" : "Bryan", "non-dropping-particle" : "", "parse-names" : false, "suffix" : "" }, { "dropping-particle" : "", "family" : "Matthews", "given" : "Joe", "non-dropping-particle" : "", "parse-names" : false, "suffix" : "" }, { "dropping-particle" : "", "family" : "Marquardt", "given" : "Paul", "non-dropping-particle" : "", "parse-names" : false, "suffix" : "" }, { "dropping-particle" : "", "family" : "Slack", "given" : "Charlie", "non-dropping-particle" : "", "parse-names" : false, "suffix" : "" }, { "dropping-particle" : "", "family" : "Bradley", "given" : "Kevin", "non-dropping-particle" : "", "parse-names" : false, "suffix" : "" }, { "dropping-particle" : "", "family" : "York", "given" : "Alan", "non-dropping-particle" : "", "parse-names" : false, "suffix" : "" }, { "dropping-particle" : "", "family" : "Culpepper", "given" : "Stanley", "non-dropping-particle" : "", "parse-names" : false, "suffix" : "" }, { "dropping-particle" : "", "family" : "Hager", "given" : "Aaron", "non-dropping-particle" : "", "parse-names" : false, "suffix" : "" }, { "dropping-particle" : "", "family" : "Al-Khatib", "given" : "Kassim", "non-dropping-particle" : "", "parse-names" : false, "suffix" : "" }, { "dropping-particle" : "", "family" : "Steckel", "given" : "Larry", "non-dropping-particle" : "", "parse-names" : false, "suffix" : "" }, { "dropping-particle" : "", "family" : "Moechnig", "given" : "Mike", "non-dropping-particle" : "", "parse-names" : false, "suffix" : "" }, { "dropping-particle" : "", "family" : "Loux", "given" : "Mark", "non-dropping-particle" : "", "parse-names" : false, "suffix" : "" }, { "dropping-particle" : "", "family" : "Bernards", "given" : "Mark", "non-dropping-particle" : "", "parse-names" : false, "suffix" : "" }, { "dropping-particle" : "", "family" : "Smeda", "given" : "Reid", "non-dropping-particle" : "", "parse-names" : false, "suffix" : "" } ], "container-title" : "Crop Management", "id" : "ITEM-1", "issue" : "1", "issued" : { "date-parts" : [ [ "2010", "8", "13" ] ] }, "page" : "00", "publisher" : "Plant Management Network", "title" : "Weed control in dicamba-resistant soybeans", "type" : "article-journal", "volume" : "9" }, "uris" : [ "http://www.mendeley.com/documents/?uuid=8e48db46-5368-308e-9eac-4a88a52b2e97" ] }, { "id" : "ITEM-2", "itemData" : { "DOI" : "10.1614/WT-D-11-00184.1", "abstract" : "Glyphosate-resistant (GR) giant ragweed has been confirmed in Ontario, Canada. Giant ragweed is an extremely competitive weed and lack of control in soybean will lead to significant yield losses. Seed companies have developed new herbicide-resistant (HR) crop cultivars and hybrids that stack multiple HR traits. The objective of this research was to evaluate the efficacy of glyphosate and glyphosate plus dicamba tank mixes for the control of GR giant ragweed under Ontario environmental conditions in dicamba-tolerant (DT) soybean. Three field trials were established over a 2-yr period (2010 and 2011) on farms near Windsor and Belle River, ON. Treatments included glyphosate (900 g ae ha 21), dicamba (300 g ae ha 21), and dicamba (600 g ha 21) applied preplant (PP), POST, or sequentially in various combinations. Glyphosate applied PP, POST, or sequentially provided 22 to 68%, 40 to 47%, and 59 to 95% control of GR giant ragweed and reduced shoot dry weight 26 to 80%, 16 to 50%, and 72 to 98%, respectively. Glyphosate plus dicamba applied PP followed by glyphosate plus dicamba applied POST consistently provided 100% control of GR giant ragweed. DT soybean yield correlated with GR giant ragweed control. This is the first report in Canada of weed control in DT soybean, specifically for the control of GR giant ragweed. Results indicate that the use of dicamba in DT soybean will provide an effective option for the control of GR giant ragweed in Ontario. Nomenclature: dicamba; glyphosate; giant ragweed, Ambrosia trifida L.; soybean, Glycine max (L.) Merr. La presencia de Ambrosia trifida resistente a glyphosate (GR) se ha confirmado en Ontario, Canad\u00e1. A. trifida es una maleza extremadamente competitiva y la falta de control en soya tendr\u00e1 como resultado importantes p\u00e9rdidas en el rendimiento. Las compa\u00f1\u00edas de semillas han desarrollado nuevos cultivares e h\u00edbridos resistentes a herbicidas (HR), los cuales incluyen la combinaci\u00f3n de m\u00faltiples mecanismos de resistencia a herbicidas. El objetivo de \u00e9sta investigaci\u00f3n fue evaluar la eficacia de glyphosate y mezclas de glyphosate m\u00e1s dicamba para el control de A. trifida GR bajo las condiciones ambientales de Ontario en soya resistente a dicamba. Se establecieron tres ensayos de campo por un per\u00edodo de dos a\u00f1os (2010 y 2011) en fincas cercanas a Windsor y Belle River, Ontario. Los tratamientos incluyeron glyphosate (900 g ea ha 21", "author" : [ { "dropping-particle" : "", "family" : "Vink", "given" : "Joseph P", "non-dropping-particle" : "", "parse-names" : false, "suffix" : "" }, { "dropping-particle" : "", "family" : "Soltani", "given" : "Nader", "non-dropping-particle" : "", "parse-names" : false, "suffix" : "" }, { "dropping-particle" : "", "family" : "Robinson", "given" : "Darren E", "non-dropping-particle" : "", "parse-names" : false, "suffix" : "" }, { "dropping-particle" : "", "family" : "Tardif", "given" : "Fran\u00e7ois J", "non-dropping-particle" : "", "parse-names" : false, "suffix" : "" }, { "dropping-particle" : "", "family" : "Lawton", "given" : "Mark B", "non-dropping-particle" : "", "parse-names" : false, "suffix" : "" }, { "dropping-particle" : "", "family" : "Sikkema", "given" : "Peter H", "non-dropping-particle" : "", "parse-names" : false, "suffix" : "" } ], "container-title" : "Weed Technology", "id" : "ITEM-2", "issued" : { "date-parts" : [ [ "2012" ] ] }, "page" : "422-428", "title" : "Glyphosate-resistant giant ragweed (&lt;i&gt;Ambrosia trifida&lt;/i&gt;) control in dicamba-tolerant soybean", "type" : "article-journal", "volume" : "26" }, "uris" : [ "http://www.mendeley.com/documents/?uuid=b540f3c4-dd65-3d84-ac4e-2344efd4e221" ] } ], "mendeley" : { "formattedCitation" : "(Johnson et al. 2010, Vink et al. 2012)", "plainTextFormattedCitation" : "(Johnson et al. 2010, Vink et al. 2012)", "previouslyFormattedCitation" : "(Johnson et al. 2010, Vink et al. 2012)" }, "properties" : {  }, "schema" : "https://github.com/citation-style-language/schema/raw/master/csl-citation.json" }</w:instrText>
      </w:r>
      <w:r w:rsidR="00A23B3F" w:rsidRPr="003B2EFF">
        <w:rPr>
          <w:rFonts w:ascii="Times New Roman" w:eastAsia="Times New Roman" w:hAnsi="Times New Roman" w:cs="Times New Roman"/>
          <w:color w:val="222222"/>
          <w:sz w:val="24"/>
          <w:szCs w:val="24"/>
          <w:shd w:val="clear" w:color="auto" w:fill="FFFFFF"/>
        </w:rPr>
        <w:fldChar w:fldCharType="separate"/>
      </w:r>
      <w:r w:rsidR="00612F19" w:rsidRPr="003B2EFF">
        <w:rPr>
          <w:rFonts w:ascii="Times New Roman" w:eastAsia="Times New Roman" w:hAnsi="Times New Roman" w:cs="Times New Roman"/>
          <w:noProof/>
          <w:color w:val="222222"/>
          <w:sz w:val="24"/>
          <w:szCs w:val="24"/>
          <w:shd w:val="clear" w:color="auto" w:fill="FFFFFF"/>
        </w:rPr>
        <w:t>(Johnson et al. 2010</w:t>
      </w:r>
      <w:del w:id="28" w:author="Author">
        <w:r w:rsidR="00612F19" w:rsidRPr="003B2EFF" w:rsidDel="007A3E0D">
          <w:rPr>
            <w:rFonts w:ascii="Times New Roman" w:eastAsia="Times New Roman" w:hAnsi="Times New Roman" w:cs="Times New Roman"/>
            <w:noProof/>
            <w:color w:val="222222"/>
            <w:sz w:val="24"/>
            <w:szCs w:val="24"/>
            <w:shd w:val="clear" w:color="auto" w:fill="FFFFFF"/>
          </w:rPr>
          <w:delText xml:space="preserve">, </w:delText>
        </w:r>
      </w:del>
      <w:ins w:id="29" w:author="Author">
        <w:r w:rsidR="007A3E0D">
          <w:rPr>
            <w:rFonts w:ascii="Times New Roman" w:eastAsia="Times New Roman" w:hAnsi="Times New Roman" w:cs="Times New Roman"/>
            <w:noProof/>
            <w:color w:val="222222"/>
            <w:sz w:val="24"/>
            <w:szCs w:val="24"/>
            <w:shd w:val="clear" w:color="auto" w:fill="FFFFFF"/>
          </w:rPr>
          <w:t>;</w:t>
        </w:r>
        <w:r w:rsidR="007A3E0D" w:rsidRPr="003B2EFF">
          <w:rPr>
            <w:rFonts w:ascii="Times New Roman" w:eastAsia="Times New Roman" w:hAnsi="Times New Roman" w:cs="Times New Roman"/>
            <w:noProof/>
            <w:color w:val="222222"/>
            <w:sz w:val="24"/>
            <w:szCs w:val="24"/>
            <w:shd w:val="clear" w:color="auto" w:fill="FFFFFF"/>
          </w:rPr>
          <w:t xml:space="preserve"> </w:t>
        </w:r>
      </w:ins>
      <w:r w:rsidR="00612F19" w:rsidRPr="003B2EFF">
        <w:rPr>
          <w:rFonts w:ascii="Times New Roman" w:eastAsia="Times New Roman" w:hAnsi="Times New Roman" w:cs="Times New Roman"/>
          <w:noProof/>
          <w:color w:val="222222"/>
          <w:sz w:val="24"/>
          <w:szCs w:val="24"/>
          <w:shd w:val="clear" w:color="auto" w:fill="FFFFFF"/>
        </w:rPr>
        <w:t>Vink et al. 2012)</w:t>
      </w:r>
      <w:r w:rsidR="00A23B3F" w:rsidRPr="003B2EFF">
        <w:rPr>
          <w:rFonts w:ascii="Times New Roman" w:eastAsia="Times New Roman" w:hAnsi="Times New Roman" w:cs="Times New Roman"/>
          <w:color w:val="222222"/>
          <w:sz w:val="24"/>
          <w:szCs w:val="24"/>
          <w:shd w:val="clear" w:color="auto" w:fill="FFFFFF"/>
        </w:rPr>
        <w:fldChar w:fldCharType="end"/>
      </w:r>
      <w:r w:rsidR="003F793C" w:rsidRPr="003B2EFF">
        <w:rPr>
          <w:rFonts w:ascii="Times New Roman" w:eastAsia="Times New Roman" w:hAnsi="Times New Roman" w:cs="Times New Roman"/>
          <w:color w:val="222222"/>
          <w:sz w:val="24"/>
          <w:szCs w:val="24"/>
          <w:shd w:val="clear" w:color="auto" w:fill="FFFFFF"/>
        </w:rPr>
        <w:t>.</w:t>
      </w:r>
    </w:p>
    <w:p w14:paraId="0A30CD53" w14:textId="717BD8B8" w:rsidR="005A13F7" w:rsidRPr="003B2EFF" w:rsidRDefault="003220B3" w:rsidP="00624DAD">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W</w:t>
      </w:r>
      <w:r w:rsidR="00B940AB" w:rsidRPr="003B2EFF">
        <w:rPr>
          <w:rFonts w:ascii="Times New Roman" w:hAnsi="Times New Roman" w:cs="Times New Roman"/>
          <w:sz w:val="24"/>
          <w:szCs w:val="24"/>
        </w:rPr>
        <w:t>eed</w:t>
      </w:r>
      <w:r w:rsidR="00946B3B" w:rsidRPr="003B2EFF">
        <w:rPr>
          <w:rFonts w:ascii="Times New Roman" w:hAnsi="Times New Roman" w:cs="Times New Roman"/>
          <w:sz w:val="24"/>
          <w:szCs w:val="24"/>
        </w:rPr>
        <w:t xml:space="preserve"> management</w:t>
      </w:r>
      <w:r w:rsidR="00B940AB" w:rsidRPr="003B2EFF">
        <w:rPr>
          <w:rFonts w:ascii="Times New Roman" w:hAnsi="Times New Roman" w:cs="Times New Roman"/>
          <w:sz w:val="24"/>
          <w:szCs w:val="24"/>
        </w:rPr>
        <w:t xml:space="preserve"> </w:t>
      </w:r>
      <w:r w:rsidR="004A10DB">
        <w:rPr>
          <w:rFonts w:ascii="Times New Roman" w:hAnsi="Times New Roman" w:cs="Times New Roman"/>
          <w:sz w:val="24"/>
          <w:szCs w:val="24"/>
        </w:rPr>
        <w:t>has</w:t>
      </w:r>
      <w:r w:rsidR="004A10DB" w:rsidRPr="003B2EFF">
        <w:rPr>
          <w:rFonts w:ascii="Times New Roman" w:hAnsi="Times New Roman" w:cs="Times New Roman"/>
          <w:sz w:val="24"/>
          <w:szCs w:val="24"/>
        </w:rPr>
        <w:t xml:space="preserve"> </w:t>
      </w:r>
      <w:r w:rsidR="008E413D">
        <w:rPr>
          <w:rFonts w:ascii="Times New Roman" w:hAnsi="Times New Roman" w:cs="Times New Roman"/>
          <w:sz w:val="24"/>
          <w:szCs w:val="24"/>
        </w:rPr>
        <w:t>long</w:t>
      </w:r>
      <w:r w:rsidR="008E413D" w:rsidRPr="003B2EFF">
        <w:rPr>
          <w:rFonts w:ascii="Times New Roman" w:hAnsi="Times New Roman" w:cs="Times New Roman"/>
          <w:sz w:val="24"/>
          <w:szCs w:val="24"/>
        </w:rPr>
        <w:t xml:space="preserve"> </w:t>
      </w:r>
      <w:r w:rsidR="00B940AB" w:rsidRPr="003B2EFF">
        <w:rPr>
          <w:rFonts w:ascii="Times New Roman" w:hAnsi="Times New Roman" w:cs="Times New Roman"/>
          <w:sz w:val="24"/>
          <w:szCs w:val="24"/>
        </w:rPr>
        <w:t xml:space="preserve">been a major challenge </w:t>
      </w:r>
      <w:r w:rsidR="00EB4D91">
        <w:rPr>
          <w:rFonts w:ascii="Times New Roman" w:hAnsi="Times New Roman" w:cs="Times New Roman"/>
          <w:sz w:val="24"/>
          <w:szCs w:val="24"/>
        </w:rPr>
        <w:t>in</w:t>
      </w:r>
      <w:r w:rsidR="004A10DB" w:rsidRPr="003B2EFF">
        <w:rPr>
          <w:rFonts w:ascii="Times New Roman" w:hAnsi="Times New Roman" w:cs="Times New Roman"/>
          <w:sz w:val="24"/>
          <w:szCs w:val="24"/>
        </w:rPr>
        <w:t xml:space="preserve"> </w:t>
      </w:r>
      <w:r w:rsidR="00EB4D91">
        <w:rPr>
          <w:rFonts w:ascii="Times New Roman" w:hAnsi="Times New Roman" w:cs="Times New Roman"/>
          <w:sz w:val="24"/>
          <w:szCs w:val="24"/>
        </w:rPr>
        <w:t>row crop production</w:t>
      </w:r>
      <w:r w:rsidR="00050797" w:rsidRPr="003B2EFF">
        <w:rPr>
          <w:rFonts w:ascii="Times New Roman" w:hAnsi="Times New Roman" w:cs="Times New Roman"/>
          <w:sz w:val="24"/>
          <w:szCs w:val="24"/>
        </w:rPr>
        <w:t xml:space="preserve">. </w:t>
      </w:r>
      <w:del w:id="30" w:author="Author">
        <w:r w:rsidR="002A5298" w:rsidRPr="003B2EFF" w:rsidDel="00D30ABC">
          <w:rPr>
            <w:rFonts w:ascii="Times New Roman" w:hAnsi="Times New Roman" w:cs="Times New Roman"/>
            <w:sz w:val="24"/>
            <w:szCs w:val="24"/>
          </w:rPr>
          <w:delText>The results of a</w:delText>
        </w:r>
        <w:r w:rsidR="00C372DC" w:rsidRPr="003B2EFF" w:rsidDel="00D30ABC">
          <w:rPr>
            <w:rFonts w:ascii="Times New Roman" w:hAnsi="Times New Roman" w:cs="Times New Roman"/>
            <w:sz w:val="24"/>
            <w:szCs w:val="24"/>
          </w:rPr>
          <w:delText xml:space="preserve"> study </w:delText>
        </w:r>
        <w:r w:rsidR="002A5298" w:rsidRPr="003B2EFF" w:rsidDel="00D30ABC">
          <w:rPr>
            <w:rFonts w:ascii="Times New Roman" w:hAnsi="Times New Roman" w:cs="Times New Roman"/>
            <w:sz w:val="24"/>
            <w:szCs w:val="24"/>
          </w:rPr>
          <w:delText>conducted</w:delText>
        </w:r>
      </w:del>
      <w:ins w:id="31" w:author="Author">
        <w:r w:rsidR="00D30ABC">
          <w:rPr>
            <w:rFonts w:ascii="Times New Roman" w:hAnsi="Times New Roman" w:cs="Times New Roman"/>
            <w:sz w:val="24"/>
            <w:szCs w:val="24"/>
          </w:rPr>
          <w:t xml:space="preserve">A summary </w:t>
        </w:r>
        <w:r w:rsidR="003D066F" w:rsidRPr="003B2EFF">
          <w:rPr>
            <w:rFonts w:ascii="Times New Roman" w:hAnsi="Times New Roman" w:cs="Times New Roman"/>
            <w:sz w:val="24"/>
            <w:szCs w:val="24"/>
          </w:rPr>
          <w:t xml:space="preserve">from 2007 to 2013 </w:t>
        </w:r>
        <w:del w:id="32" w:author="Author">
          <w:r w:rsidR="00D30ABC" w:rsidDel="003D066F">
            <w:rPr>
              <w:rFonts w:ascii="Times New Roman" w:hAnsi="Times New Roman" w:cs="Times New Roman"/>
              <w:sz w:val="24"/>
              <w:szCs w:val="24"/>
            </w:rPr>
            <w:delText>of soybean yield loss in North America</w:delText>
          </w:r>
        </w:del>
      </w:ins>
      <w:del w:id="33" w:author="Author">
        <w:r w:rsidR="002A5298" w:rsidRPr="003B2EFF" w:rsidDel="003D066F">
          <w:rPr>
            <w:rFonts w:ascii="Times New Roman" w:hAnsi="Times New Roman" w:cs="Times New Roman"/>
            <w:sz w:val="24"/>
            <w:szCs w:val="24"/>
          </w:rPr>
          <w:delText xml:space="preserve"> </w:delText>
        </w:r>
        <w:r w:rsidR="00050797" w:rsidRPr="003B2EFF" w:rsidDel="003D066F">
          <w:rPr>
            <w:rFonts w:ascii="Times New Roman" w:hAnsi="Times New Roman" w:cs="Times New Roman"/>
            <w:sz w:val="24"/>
            <w:szCs w:val="24"/>
          </w:rPr>
          <w:delText>from 2007 to 2013</w:delText>
        </w:r>
        <w:r w:rsidR="00C96036" w:rsidRPr="003B2EFF" w:rsidDel="003D066F">
          <w:rPr>
            <w:rFonts w:ascii="Times New Roman" w:hAnsi="Times New Roman" w:cs="Times New Roman"/>
            <w:sz w:val="24"/>
            <w:szCs w:val="24"/>
          </w:rPr>
          <w:delText xml:space="preserve"> </w:delText>
        </w:r>
      </w:del>
      <w:r w:rsidR="00C96036" w:rsidRPr="003B2EFF">
        <w:rPr>
          <w:rFonts w:ascii="Times New Roman" w:hAnsi="Times New Roman" w:cs="Times New Roman"/>
          <w:sz w:val="24"/>
          <w:szCs w:val="24"/>
        </w:rPr>
        <w:t>showed that</w:t>
      </w:r>
      <w:ins w:id="34" w:author="Author">
        <w:r w:rsidR="003D066F">
          <w:rPr>
            <w:rFonts w:ascii="Times New Roman" w:hAnsi="Times New Roman" w:cs="Times New Roman"/>
            <w:sz w:val="24"/>
            <w:szCs w:val="24"/>
          </w:rPr>
          <w:t xml:space="preserve"> soybean fields in North America</w:t>
        </w:r>
        <w:r w:rsidR="003D066F" w:rsidRPr="003B2EFF">
          <w:rPr>
            <w:rFonts w:ascii="Times New Roman" w:hAnsi="Times New Roman" w:cs="Times New Roman"/>
            <w:sz w:val="24"/>
            <w:szCs w:val="24"/>
          </w:rPr>
          <w:t xml:space="preserve"> </w:t>
        </w:r>
        <w:r w:rsidR="003D066F">
          <w:rPr>
            <w:rFonts w:ascii="Times New Roman" w:hAnsi="Times New Roman" w:cs="Times New Roman"/>
            <w:sz w:val="24"/>
            <w:szCs w:val="24"/>
          </w:rPr>
          <w:t>with</w:t>
        </w:r>
      </w:ins>
      <w:r w:rsidR="00C96036" w:rsidRPr="003B2EFF">
        <w:rPr>
          <w:rFonts w:ascii="Times New Roman" w:hAnsi="Times New Roman" w:cs="Times New Roman"/>
          <w:sz w:val="24"/>
          <w:szCs w:val="24"/>
        </w:rPr>
        <w:t xml:space="preserve"> </w:t>
      </w:r>
      <w:r w:rsidR="003B7504" w:rsidRPr="003B2EFF">
        <w:rPr>
          <w:rFonts w:ascii="Times New Roman" w:hAnsi="Times New Roman" w:cs="Times New Roman"/>
          <w:sz w:val="24"/>
          <w:szCs w:val="24"/>
        </w:rPr>
        <w:t xml:space="preserve">uncontrolled </w:t>
      </w:r>
      <w:r w:rsidR="00E73693" w:rsidRPr="003B2EFF">
        <w:rPr>
          <w:rFonts w:ascii="Times New Roman" w:hAnsi="Times New Roman" w:cs="Times New Roman"/>
          <w:sz w:val="24"/>
          <w:szCs w:val="24"/>
        </w:rPr>
        <w:t>weed</w:t>
      </w:r>
      <w:r w:rsidR="003B7504" w:rsidRPr="003B2EFF">
        <w:rPr>
          <w:rFonts w:ascii="Times New Roman" w:hAnsi="Times New Roman" w:cs="Times New Roman"/>
          <w:sz w:val="24"/>
          <w:szCs w:val="24"/>
        </w:rPr>
        <w:t>s</w:t>
      </w:r>
      <w:r w:rsidR="00E73693" w:rsidRPr="003B2EFF">
        <w:rPr>
          <w:rFonts w:ascii="Times New Roman" w:hAnsi="Times New Roman" w:cs="Times New Roman"/>
          <w:sz w:val="24"/>
          <w:szCs w:val="24"/>
        </w:rPr>
        <w:t xml:space="preserve"> </w:t>
      </w:r>
      <w:del w:id="35" w:author="Author">
        <w:r w:rsidR="00E73693" w:rsidRPr="003B2EFF" w:rsidDel="00D30ABC">
          <w:rPr>
            <w:rFonts w:ascii="Times New Roman" w:hAnsi="Times New Roman" w:cs="Times New Roman"/>
            <w:sz w:val="24"/>
            <w:szCs w:val="24"/>
          </w:rPr>
          <w:delText xml:space="preserve">can </w:delText>
        </w:r>
        <w:r w:rsidR="00E73693" w:rsidRPr="003B2EFF" w:rsidDel="003D066F">
          <w:rPr>
            <w:rFonts w:ascii="Times New Roman" w:hAnsi="Times New Roman" w:cs="Times New Roman"/>
            <w:sz w:val="24"/>
            <w:szCs w:val="24"/>
          </w:rPr>
          <w:delText>cause</w:delText>
        </w:r>
      </w:del>
      <w:ins w:id="36" w:author="Author">
        <w:del w:id="37" w:author="Author">
          <w:r w:rsidR="00D30ABC" w:rsidDel="003D066F">
            <w:rPr>
              <w:rFonts w:ascii="Times New Roman" w:hAnsi="Times New Roman" w:cs="Times New Roman"/>
              <w:sz w:val="24"/>
              <w:szCs w:val="24"/>
            </w:rPr>
            <w:delText>d</w:delText>
          </w:r>
        </w:del>
      </w:ins>
      <w:del w:id="38" w:author="Author">
        <w:r w:rsidR="00E73693" w:rsidRPr="003B2EFF" w:rsidDel="003D066F">
          <w:rPr>
            <w:rFonts w:ascii="Times New Roman" w:hAnsi="Times New Roman" w:cs="Times New Roman"/>
            <w:sz w:val="24"/>
            <w:szCs w:val="24"/>
          </w:rPr>
          <w:delText xml:space="preserve"> </w:delText>
        </w:r>
      </w:del>
      <w:ins w:id="39" w:author="Author">
        <w:r w:rsidR="003D066F">
          <w:rPr>
            <w:rFonts w:ascii="Times New Roman" w:hAnsi="Times New Roman" w:cs="Times New Roman"/>
            <w:sz w:val="24"/>
            <w:szCs w:val="24"/>
          </w:rPr>
          <w:t>had</w:t>
        </w:r>
        <w:r w:rsidR="003D066F" w:rsidRPr="003B2EFF">
          <w:rPr>
            <w:rFonts w:ascii="Times New Roman" w:hAnsi="Times New Roman" w:cs="Times New Roman"/>
            <w:sz w:val="24"/>
            <w:szCs w:val="24"/>
          </w:rPr>
          <w:t xml:space="preserve"> </w:t>
        </w:r>
      </w:ins>
      <w:del w:id="40" w:author="Author">
        <w:r w:rsidR="002A5298" w:rsidRPr="003B2EFF" w:rsidDel="00D30ABC">
          <w:rPr>
            <w:rFonts w:ascii="Times New Roman" w:hAnsi="Times New Roman" w:cs="Times New Roman"/>
            <w:sz w:val="24"/>
            <w:szCs w:val="24"/>
          </w:rPr>
          <w:delText>o</w:delText>
        </w:r>
        <w:r w:rsidR="00050797" w:rsidRPr="003B2EFF" w:rsidDel="00D30ABC">
          <w:rPr>
            <w:rFonts w:ascii="Times New Roman" w:hAnsi="Times New Roman" w:cs="Times New Roman"/>
            <w:sz w:val="24"/>
            <w:szCs w:val="24"/>
          </w:rPr>
          <w:delText xml:space="preserve">n </w:delText>
        </w:r>
      </w:del>
      <w:ins w:id="41" w:author="Author">
        <w:r w:rsidR="00D30ABC">
          <w:rPr>
            <w:rFonts w:ascii="Times New Roman" w:hAnsi="Times New Roman" w:cs="Times New Roman"/>
            <w:sz w:val="24"/>
            <w:szCs w:val="24"/>
          </w:rPr>
          <w:t>an</w:t>
        </w:r>
        <w:r w:rsidR="00D30ABC" w:rsidRPr="003B2EFF">
          <w:rPr>
            <w:rFonts w:ascii="Times New Roman" w:hAnsi="Times New Roman" w:cs="Times New Roman"/>
            <w:sz w:val="24"/>
            <w:szCs w:val="24"/>
          </w:rPr>
          <w:t xml:space="preserve"> </w:t>
        </w:r>
      </w:ins>
      <w:r w:rsidR="00050797" w:rsidRPr="003B2EFF">
        <w:rPr>
          <w:rFonts w:ascii="Times New Roman" w:hAnsi="Times New Roman" w:cs="Times New Roman"/>
          <w:sz w:val="24"/>
          <w:szCs w:val="24"/>
        </w:rPr>
        <w:t xml:space="preserve">average </w:t>
      </w:r>
      <w:ins w:id="42" w:author="Author">
        <w:r w:rsidR="00D30ABC">
          <w:rPr>
            <w:rFonts w:ascii="Times New Roman" w:hAnsi="Times New Roman" w:cs="Times New Roman"/>
            <w:sz w:val="24"/>
            <w:szCs w:val="24"/>
          </w:rPr>
          <w:t xml:space="preserve">of </w:t>
        </w:r>
      </w:ins>
      <w:r w:rsidR="00E73693" w:rsidRPr="003B2EFF">
        <w:rPr>
          <w:rFonts w:ascii="Times New Roman" w:hAnsi="Times New Roman" w:cs="Times New Roman"/>
          <w:sz w:val="24"/>
          <w:szCs w:val="24"/>
        </w:rPr>
        <w:t xml:space="preserve">50% </w:t>
      </w:r>
      <w:del w:id="43" w:author="Author">
        <w:r w:rsidR="00050797" w:rsidRPr="003B2EFF" w:rsidDel="003D066F">
          <w:rPr>
            <w:rFonts w:ascii="Times New Roman" w:hAnsi="Times New Roman" w:cs="Times New Roman"/>
            <w:sz w:val="24"/>
            <w:szCs w:val="24"/>
          </w:rPr>
          <w:delText xml:space="preserve">soybean </w:delText>
        </w:r>
      </w:del>
      <w:ins w:id="44" w:author="Author">
        <w:r w:rsidR="003D066F">
          <w:rPr>
            <w:rFonts w:ascii="Times New Roman" w:hAnsi="Times New Roman" w:cs="Times New Roman"/>
            <w:sz w:val="24"/>
            <w:szCs w:val="24"/>
          </w:rPr>
          <w:t xml:space="preserve">yield loss </w:t>
        </w:r>
      </w:ins>
      <w:del w:id="45" w:author="Author">
        <w:r w:rsidR="00E73693" w:rsidRPr="003B2EFF" w:rsidDel="003D066F">
          <w:rPr>
            <w:rFonts w:ascii="Times New Roman" w:hAnsi="Times New Roman" w:cs="Times New Roman"/>
            <w:sz w:val="24"/>
            <w:szCs w:val="24"/>
          </w:rPr>
          <w:delText>yield loss</w:delText>
        </w:r>
        <w:r w:rsidR="005B31D3" w:rsidDel="003D066F">
          <w:rPr>
            <w:rFonts w:ascii="Times New Roman" w:hAnsi="Times New Roman" w:cs="Times New Roman"/>
            <w:sz w:val="24"/>
            <w:szCs w:val="24"/>
          </w:rPr>
          <w:delText xml:space="preserve"> </w:delText>
        </w:r>
        <w:r w:rsidR="005B31D3" w:rsidRPr="003B2EFF" w:rsidDel="00D30ABC">
          <w:rPr>
            <w:rFonts w:ascii="Times New Roman" w:hAnsi="Times New Roman" w:cs="Times New Roman"/>
            <w:sz w:val="24"/>
            <w:szCs w:val="24"/>
          </w:rPr>
          <w:delText>in North America</w:delText>
        </w:r>
        <w:r w:rsidR="00C372DC" w:rsidRPr="003B2EFF" w:rsidDel="00D30ABC">
          <w:rPr>
            <w:rFonts w:ascii="Times New Roman" w:hAnsi="Times New Roman" w:cs="Times New Roman"/>
            <w:sz w:val="24"/>
            <w:szCs w:val="24"/>
          </w:rPr>
          <w:delText xml:space="preserve"> </w:delText>
        </w:r>
      </w:del>
      <w:r w:rsidR="00E73693"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"10.1017/wet.2016.2", "abstract" : "BioOne (www.bioone.org) is a nonprofit, online aggregation of core research in the biological, ecological, and environmental sciences. BioOne provides a sustainable online platform for over 170 journals and books published by nonprofit societies, associations, museums, institutions, and presses. Your use of this PDF, the BioOne Web site, and all posted and associated content indicates your acceptance of BioOne's Terms of Use, available at www.bioone.org/page/terms_of_use. Weeds are one of the most significant, and controllable, threats to crop production in North America. Monetary losses because of reduced soybean yield and decreased quality because of weed interference, as well as costs of controlling weeds, have a significant economic impact on net returns to producers. Previous Weed Science Society of America (WSSA) Weed Loss Committee reports, as chaired by Chandler (1984) and Bridges (1992), provided snapshots of the comparative crop yield losses because of weeds across geographic regions and crops within these regions after the implemen-tation of weed control tactics. This manuscript is a second report from the current WSSA Weed Loss Committee on crop yield losses because of weeds, specifically in soybean. Yield loss estimates were determined from comparative observations of soybean yields between the weedy control and plots with greater than 95% weed control in studies conducted from 2007 to 2013. Researchers from each US state and Canadian province provided at least three and up to ten individual compari-sons for each year, which were then averaged within a year, and then averaged over the seven years. These percent yield loss values were used to determine total soybean yield loss in t ha \u22121 and bu acre \u22121 based on average soybean yields for each state or province as well as current commodity prices for a given year as summarized by USDA-NASS (2014) and Statistics Canada (2015). Averaged across 2007 to 2013, weed interference in soybean caused a 52.1% yield loss. Based on 2012 census data in the US and Canada soybean was grown on 30,798,512 and 1,679,203 hectares with produc-tion of 80 million and 5 million tonnes, respectively. Using an average soybean price across 2007 to 2013 of US $389.81 t \u22121 ($10.61 bu \u22121", "author" : [ { "dropping-particle" : "", "family" : "Soltani", "given" : "Nader", "non-dropping-particle" : "", "parse-names" : false, "suffix" : "" }, { "dropping-particle" : "", "family" : "Dille", "given" : "J Anita", "non-dropping-particle" : "", "parse-names" : false, "suffix" : "" }, { "dropping-particle" : "", "family" : "Burke", "given" : "Ian C", "non-dropping-particle" : "", "parse-names" : false, "suffix" : "" }, { "dropping-particle" : "", "family" : "Everman", "given" : "Wesley J", "non-dropping-particle" : "", "parse-names" : false, "suffix" : "" }, { "dropping-particle" : "", "family" : "Vangessel", "given" : "Mark J", "non-dropping-particle" : "", "parse-names" : false, "suffix" : "" }, { "dropping-particle" : "", "family" : "Davis", "given" : "Vince M", "non-dropping-particle" : "", "parse-names" : false, "suffix" : "" }, { "dropping-particle" : "", "family" : "Sikkema", "given" : "Peter H", "non-dropping-particle" : "", "parse-names" : false, "suffix" : "" } ], "container-title" : "Weed Technology", "id" : "ITEM-1", "issue" : "1", "issued" : { "date-parts" : [ [ "2017" ] ] }, "page" : "148-154", "title" : "Perspectives on potential soybean yield losses from weeds in North America", "type" : "article-journal", "volume" : "31" }, "uris" : [ "http://www.mendeley.com/documents/?uuid=1f942e49-3f5b-3e26-b353-034dad93e1d6" ] } ], "mendeley" : { "formattedCitation" : "(Soltani et al. 2017)", "plainTextFormattedCitation" : "(Soltani et al. 2017)", "previouslyFormattedCitation" : "(Soltani et al. 2017)" }, "properties" : {  }, "schema" : "https://github.com/citation-style-language/schema/raw/master/csl-citation.json" }</w:instrText>
      </w:r>
      <w:r w:rsidR="00E73693" w:rsidRPr="003B2EFF">
        <w:rPr>
          <w:rFonts w:ascii="Times New Roman" w:hAnsi="Times New Roman" w:cs="Times New Roman"/>
          <w:sz w:val="24"/>
          <w:szCs w:val="24"/>
        </w:rPr>
        <w:fldChar w:fldCharType="separate"/>
      </w:r>
      <w:r w:rsidR="00E73693" w:rsidRPr="003B2EFF">
        <w:rPr>
          <w:rFonts w:ascii="Times New Roman" w:hAnsi="Times New Roman" w:cs="Times New Roman"/>
          <w:noProof/>
          <w:sz w:val="24"/>
          <w:szCs w:val="24"/>
        </w:rPr>
        <w:t>(Soltani et al. 2017)</w:t>
      </w:r>
      <w:r w:rsidR="00E73693" w:rsidRPr="003B2EFF">
        <w:rPr>
          <w:rFonts w:ascii="Times New Roman" w:hAnsi="Times New Roman" w:cs="Times New Roman"/>
          <w:sz w:val="24"/>
          <w:szCs w:val="24"/>
        </w:rPr>
        <w:fldChar w:fldCharType="end"/>
      </w:r>
      <w:r w:rsidR="00946B3B" w:rsidRPr="003B2EFF">
        <w:rPr>
          <w:rFonts w:ascii="Times New Roman" w:hAnsi="Times New Roman" w:cs="Times New Roman"/>
          <w:sz w:val="24"/>
          <w:szCs w:val="24"/>
        </w:rPr>
        <w:t xml:space="preserve">. </w:t>
      </w:r>
      <w:r w:rsidR="00EB4D91">
        <w:rPr>
          <w:rFonts w:ascii="Times New Roman" w:hAnsi="Times New Roman" w:cs="Times New Roman"/>
          <w:sz w:val="24"/>
          <w:szCs w:val="24"/>
        </w:rPr>
        <w:t>H</w:t>
      </w:r>
      <w:r w:rsidR="001A3E9F" w:rsidRPr="003B2EFF">
        <w:rPr>
          <w:rFonts w:ascii="Times New Roman" w:hAnsi="Times New Roman" w:cs="Times New Roman"/>
          <w:sz w:val="24"/>
          <w:szCs w:val="24"/>
        </w:rPr>
        <w:t>erbicide</w:t>
      </w:r>
      <w:r w:rsidR="00E73693" w:rsidRPr="003B2EFF">
        <w:rPr>
          <w:rFonts w:ascii="Times New Roman" w:hAnsi="Times New Roman" w:cs="Times New Roman"/>
          <w:sz w:val="24"/>
          <w:szCs w:val="24"/>
        </w:rPr>
        <w:t>-</w:t>
      </w:r>
      <w:r w:rsidR="001A3E9F" w:rsidRPr="003B2EFF">
        <w:rPr>
          <w:rFonts w:ascii="Times New Roman" w:hAnsi="Times New Roman" w:cs="Times New Roman"/>
          <w:sz w:val="24"/>
          <w:szCs w:val="24"/>
        </w:rPr>
        <w:t xml:space="preserve">resistant </w:t>
      </w:r>
      <w:r w:rsidR="00051445" w:rsidRPr="003B2EFF">
        <w:rPr>
          <w:rFonts w:ascii="Times New Roman" w:hAnsi="Times New Roman" w:cs="Times New Roman"/>
          <w:sz w:val="24"/>
          <w:szCs w:val="24"/>
        </w:rPr>
        <w:t xml:space="preserve">(HR) </w:t>
      </w:r>
      <w:r w:rsidR="001A3E9F" w:rsidRPr="003B2EFF">
        <w:rPr>
          <w:rFonts w:ascii="Times New Roman" w:hAnsi="Times New Roman" w:cs="Times New Roman"/>
          <w:sz w:val="24"/>
          <w:szCs w:val="24"/>
        </w:rPr>
        <w:t xml:space="preserve">weeds </w:t>
      </w:r>
      <w:r w:rsidR="00311B98">
        <w:rPr>
          <w:rFonts w:ascii="Times New Roman" w:hAnsi="Times New Roman" w:cs="Times New Roman"/>
          <w:sz w:val="24"/>
          <w:szCs w:val="24"/>
        </w:rPr>
        <w:t xml:space="preserve">have </w:t>
      </w:r>
      <w:r w:rsidR="001A3E9F" w:rsidRPr="003B2EFF">
        <w:rPr>
          <w:rFonts w:ascii="Times New Roman" w:hAnsi="Times New Roman" w:cs="Times New Roman"/>
          <w:sz w:val="24"/>
          <w:szCs w:val="24"/>
        </w:rPr>
        <w:t xml:space="preserve">dramatically increased </w:t>
      </w:r>
      <w:r w:rsidR="00890158">
        <w:rPr>
          <w:rFonts w:ascii="Times New Roman" w:hAnsi="Times New Roman" w:cs="Times New Roman"/>
          <w:sz w:val="24"/>
          <w:szCs w:val="24"/>
        </w:rPr>
        <w:t>over</w:t>
      </w:r>
      <w:r w:rsidR="00890158" w:rsidRPr="003B2EFF">
        <w:rPr>
          <w:rFonts w:ascii="Times New Roman" w:hAnsi="Times New Roman" w:cs="Times New Roman"/>
          <w:sz w:val="24"/>
          <w:szCs w:val="24"/>
        </w:rPr>
        <w:t xml:space="preserve"> </w:t>
      </w:r>
      <w:r w:rsidR="001A3E9F" w:rsidRPr="003B2EFF">
        <w:rPr>
          <w:rFonts w:ascii="Times New Roman" w:hAnsi="Times New Roman" w:cs="Times New Roman"/>
          <w:sz w:val="24"/>
          <w:szCs w:val="24"/>
        </w:rPr>
        <w:t>the past 20 years</w:t>
      </w:r>
      <w:r w:rsidR="00311B98">
        <w:rPr>
          <w:rFonts w:ascii="Times New Roman" w:hAnsi="Times New Roman" w:cs="Times New Roman"/>
          <w:sz w:val="24"/>
          <w:szCs w:val="24"/>
        </w:rPr>
        <w:t xml:space="preserve">, </w:t>
      </w:r>
      <w:r w:rsidR="00C55954">
        <w:rPr>
          <w:rFonts w:ascii="Times New Roman" w:hAnsi="Times New Roman" w:cs="Times New Roman"/>
          <w:sz w:val="24"/>
          <w:szCs w:val="24"/>
        </w:rPr>
        <w:t xml:space="preserve">only adding to the </w:t>
      </w:r>
      <w:r w:rsidR="00311B98">
        <w:rPr>
          <w:rFonts w:ascii="Times New Roman" w:hAnsi="Times New Roman" w:cs="Times New Roman"/>
          <w:sz w:val="24"/>
          <w:szCs w:val="24"/>
        </w:rPr>
        <w:t>challen</w:t>
      </w:r>
      <w:r w:rsidR="00C55954">
        <w:rPr>
          <w:rFonts w:ascii="Times New Roman" w:hAnsi="Times New Roman" w:cs="Times New Roman"/>
          <w:sz w:val="24"/>
          <w:szCs w:val="24"/>
        </w:rPr>
        <w:t>ge of</w:t>
      </w:r>
      <w:ins w:id="46" w:author="Author">
        <w:r w:rsidR="00D30ABC">
          <w:rPr>
            <w:rFonts w:ascii="Times New Roman" w:hAnsi="Times New Roman" w:cs="Times New Roman"/>
            <w:sz w:val="24"/>
            <w:szCs w:val="24"/>
          </w:rPr>
          <w:t xml:space="preserve"> implementing</w:t>
        </w:r>
      </w:ins>
      <w:r w:rsidR="00C55954">
        <w:rPr>
          <w:rFonts w:ascii="Times New Roman" w:hAnsi="Times New Roman" w:cs="Times New Roman"/>
          <w:sz w:val="24"/>
          <w:szCs w:val="24"/>
        </w:rPr>
        <w:t xml:space="preserve"> successful</w:t>
      </w:r>
      <w:r w:rsidR="00311B98">
        <w:rPr>
          <w:rFonts w:ascii="Times New Roman" w:hAnsi="Times New Roman" w:cs="Times New Roman"/>
          <w:sz w:val="24"/>
          <w:szCs w:val="24"/>
        </w:rPr>
        <w:t xml:space="preserve"> weed </w:t>
      </w:r>
      <w:r w:rsidR="00C55954">
        <w:rPr>
          <w:rFonts w:ascii="Times New Roman" w:hAnsi="Times New Roman" w:cs="Times New Roman"/>
          <w:sz w:val="24"/>
          <w:szCs w:val="24"/>
        </w:rPr>
        <w:t>management</w:t>
      </w:r>
      <w:r w:rsidR="00C55954" w:rsidRPr="003B2EFF">
        <w:rPr>
          <w:rFonts w:ascii="Times New Roman" w:hAnsi="Times New Roman" w:cs="Times New Roman"/>
          <w:sz w:val="24"/>
          <w:szCs w:val="24"/>
        </w:rPr>
        <w:t xml:space="preserve"> </w:t>
      </w:r>
      <w:r w:rsidR="0004251D" w:rsidRPr="003B2EFF">
        <w:rPr>
          <w:rFonts w:ascii="Times New Roman" w:hAnsi="Times New Roman" w:cs="Times New Roman"/>
          <w:sz w:val="24"/>
          <w:szCs w:val="24"/>
        </w:rPr>
        <w:fldChar w:fldCharType="begin" w:fldLock="1"/>
      </w:r>
      <w:r w:rsidR="008E438B" w:rsidRPr="003B2EFF">
        <w:rPr>
          <w:rFonts w:ascii="Times New Roman" w:hAnsi="Times New Roman" w:cs="Times New Roman"/>
          <w:sz w:val="24"/>
          <w:szCs w:val="24"/>
        </w:rPr>
        <w:instrText>ADDIN CSL_CITATION { "citationItems" : [ { "id" : "ITEM-1", "itemData" : { "DOI" : "10.1002/ps.3696", "ISSN" : "1526498X", "author" : [ { "dropping-particle" : "", "family" : "Heap", "given" : "Ian", "non-dropping-particle" : "", "parse-names" : false, "suffix" : "" } ], "container-title" : "Pest Management Science", "id" : "ITEM-1", "issue" : "9", "issued" : { "date-parts" : [ [ "2014", "9", "1" ] ] }, "page" : "1306-1315", "publisher" : "John Wiley &amp; Sons, Ltd", "title" : "Global perspective of herbicide-resistant weeds", "type" : "article-journal", "volume" : "70" }, "uris" : [ "http://www.mendeley.com/documents/?uuid=6de84795-e28a-397e-abc2-7b9b32fd985b" ] } ], "mendeley" : { "formattedCitation" : "(Heap 2014)", "plainTextFormattedCitation" : "(Heap 2014)", "previouslyFormattedCitation" : "(Heap 2014)" }, "properties" : {  }, "schema" : "https://github.com/citation-style-language/schema/raw/master/csl-citation.json" }</w:instrText>
      </w:r>
      <w:r w:rsidR="0004251D" w:rsidRPr="003B2EFF">
        <w:rPr>
          <w:rFonts w:ascii="Times New Roman" w:hAnsi="Times New Roman" w:cs="Times New Roman"/>
          <w:sz w:val="24"/>
          <w:szCs w:val="24"/>
        </w:rPr>
        <w:fldChar w:fldCharType="separate"/>
      </w:r>
      <w:r w:rsidR="008E438B" w:rsidRPr="003B2EFF">
        <w:rPr>
          <w:rFonts w:ascii="Times New Roman" w:hAnsi="Times New Roman" w:cs="Times New Roman"/>
          <w:noProof/>
          <w:sz w:val="24"/>
          <w:szCs w:val="24"/>
        </w:rPr>
        <w:t>(Heap 2014)</w:t>
      </w:r>
      <w:r w:rsidR="0004251D" w:rsidRPr="003B2EFF">
        <w:rPr>
          <w:rFonts w:ascii="Times New Roman" w:hAnsi="Times New Roman" w:cs="Times New Roman"/>
          <w:sz w:val="24"/>
          <w:szCs w:val="24"/>
        </w:rPr>
        <w:fldChar w:fldCharType="end"/>
      </w:r>
      <w:r w:rsidR="00C55954">
        <w:rPr>
          <w:rFonts w:ascii="Times New Roman" w:hAnsi="Times New Roman" w:cs="Times New Roman"/>
          <w:sz w:val="24"/>
          <w:szCs w:val="24"/>
        </w:rPr>
        <w:t>.</w:t>
      </w:r>
      <w:r w:rsidR="00890158">
        <w:rPr>
          <w:rFonts w:ascii="Times New Roman" w:hAnsi="Times New Roman" w:cs="Times New Roman"/>
          <w:sz w:val="24"/>
          <w:szCs w:val="24"/>
        </w:rPr>
        <w:t xml:space="preserve"> </w:t>
      </w:r>
      <w:r w:rsidR="00C55954">
        <w:rPr>
          <w:rFonts w:ascii="Times New Roman" w:hAnsi="Times New Roman" w:cs="Times New Roman"/>
          <w:sz w:val="24"/>
          <w:szCs w:val="24"/>
        </w:rPr>
        <w:t>F</w:t>
      </w:r>
      <w:r w:rsidR="003F793C" w:rsidRPr="003B2EFF">
        <w:rPr>
          <w:rFonts w:ascii="Times New Roman" w:hAnsi="Times New Roman" w:cs="Times New Roman"/>
          <w:sz w:val="24"/>
          <w:szCs w:val="24"/>
        </w:rPr>
        <w:t xml:space="preserve">or example, </w:t>
      </w:r>
      <w:r w:rsidR="00311B98">
        <w:rPr>
          <w:rFonts w:ascii="Times New Roman" w:hAnsi="Times New Roman" w:cs="Times New Roman"/>
          <w:sz w:val="24"/>
          <w:szCs w:val="24"/>
        </w:rPr>
        <w:t xml:space="preserve">populations of </w:t>
      </w:r>
      <w:r w:rsidR="00A27E03" w:rsidRPr="003B2EFF">
        <w:rPr>
          <w:rFonts w:ascii="Times New Roman" w:hAnsi="Times New Roman" w:cs="Times New Roman"/>
          <w:sz w:val="24"/>
          <w:szCs w:val="24"/>
        </w:rPr>
        <w:t>Palmer amaranth</w:t>
      </w:r>
      <w:r w:rsidR="003B7504" w:rsidRPr="003B2EFF">
        <w:rPr>
          <w:rFonts w:ascii="Times New Roman" w:hAnsi="Times New Roman" w:cs="Times New Roman"/>
          <w:sz w:val="24"/>
          <w:szCs w:val="24"/>
        </w:rPr>
        <w:t xml:space="preserve"> (</w:t>
      </w:r>
      <w:r w:rsidR="003B7504" w:rsidRPr="003B2EFF">
        <w:rPr>
          <w:rFonts w:ascii="Times New Roman" w:hAnsi="Times New Roman" w:cs="Times New Roman"/>
          <w:i/>
          <w:sz w:val="24"/>
          <w:szCs w:val="24"/>
        </w:rPr>
        <w:t>Amaranthus palmeri</w:t>
      </w:r>
      <w:r w:rsidR="003B7504" w:rsidRPr="003B2EFF">
        <w:rPr>
          <w:rFonts w:ascii="Times New Roman" w:hAnsi="Times New Roman" w:cs="Times New Roman"/>
          <w:sz w:val="24"/>
          <w:szCs w:val="24"/>
        </w:rPr>
        <w:t>)</w:t>
      </w:r>
      <w:r w:rsidR="00A27E03" w:rsidRPr="003B2EFF">
        <w:rPr>
          <w:rFonts w:ascii="Times New Roman" w:hAnsi="Times New Roman" w:cs="Times New Roman"/>
          <w:sz w:val="24"/>
          <w:szCs w:val="24"/>
        </w:rPr>
        <w:t xml:space="preserve"> and waterhemp</w:t>
      </w:r>
      <w:r w:rsidR="003B7504" w:rsidRPr="003B2EFF">
        <w:rPr>
          <w:rFonts w:ascii="Times New Roman" w:hAnsi="Times New Roman" w:cs="Times New Roman"/>
          <w:sz w:val="24"/>
          <w:szCs w:val="24"/>
        </w:rPr>
        <w:t xml:space="preserve"> (</w:t>
      </w:r>
      <w:r w:rsidR="003B7504" w:rsidRPr="003B2EFF">
        <w:rPr>
          <w:rFonts w:ascii="Times New Roman" w:hAnsi="Times New Roman" w:cs="Times New Roman"/>
          <w:i/>
          <w:sz w:val="24"/>
          <w:szCs w:val="24"/>
        </w:rPr>
        <w:t>Amaranthus tuberculatus</w:t>
      </w:r>
      <w:r w:rsidR="003B7504" w:rsidRPr="003B2EFF">
        <w:rPr>
          <w:rFonts w:ascii="Times New Roman" w:hAnsi="Times New Roman" w:cs="Times New Roman"/>
          <w:sz w:val="24"/>
          <w:szCs w:val="24"/>
        </w:rPr>
        <w:t xml:space="preserve"> var. </w:t>
      </w:r>
      <w:r w:rsidR="003B7504" w:rsidRPr="003B2EFF">
        <w:rPr>
          <w:rFonts w:ascii="Times New Roman" w:hAnsi="Times New Roman" w:cs="Times New Roman"/>
          <w:i/>
          <w:sz w:val="24"/>
          <w:szCs w:val="24"/>
        </w:rPr>
        <w:t>rudis</w:t>
      </w:r>
      <w:r w:rsidR="003B7504" w:rsidRPr="003B2EFF">
        <w:rPr>
          <w:rFonts w:ascii="Times New Roman" w:hAnsi="Times New Roman" w:cs="Times New Roman"/>
          <w:sz w:val="24"/>
          <w:szCs w:val="24"/>
        </w:rPr>
        <w:t>)</w:t>
      </w:r>
      <w:r w:rsidR="00A27E03" w:rsidRPr="003B2EFF">
        <w:rPr>
          <w:rFonts w:ascii="Times New Roman" w:hAnsi="Times New Roman" w:cs="Times New Roman"/>
          <w:sz w:val="24"/>
          <w:szCs w:val="24"/>
        </w:rPr>
        <w:t xml:space="preserve"> </w:t>
      </w:r>
      <w:r w:rsidR="0074236D" w:rsidRPr="003B2EFF">
        <w:rPr>
          <w:rFonts w:ascii="Times New Roman" w:hAnsi="Times New Roman" w:cs="Times New Roman"/>
          <w:sz w:val="24"/>
          <w:szCs w:val="24"/>
        </w:rPr>
        <w:t xml:space="preserve">infesting soybean </w:t>
      </w:r>
      <w:r w:rsidR="0020775D" w:rsidRPr="003B2EFF">
        <w:rPr>
          <w:rFonts w:ascii="Times New Roman" w:hAnsi="Times New Roman" w:cs="Times New Roman"/>
          <w:sz w:val="24"/>
          <w:szCs w:val="24"/>
        </w:rPr>
        <w:t>fields</w:t>
      </w:r>
      <w:r w:rsidR="00EB4D91">
        <w:rPr>
          <w:rFonts w:ascii="Times New Roman" w:hAnsi="Times New Roman" w:cs="Times New Roman"/>
          <w:sz w:val="24"/>
          <w:szCs w:val="24"/>
        </w:rPr>
        <w:t xml:space="preserve"> in Nebraska</w:t>
      </w:r>
      <w:r w:rsidR="00EB3D0A" w:rsidRPr="003B2EFF">
        <w:rPr>
          <w:rFonts w:ascii="Times New Roman" w:hAnsi="Times New Roman" w:cs="Times New Roman"/>
          <w:sz w:val="24"/>
          <w:szCs w:val="24"/>
        </w:rPr>
        <w:t xml:space="preserve"> have evolved </w:t>
      </w:r>
      <w:ins w:id="47" w:author="Author">
        <w:del w:id="48" w:author="Author">
          <w:r w:rsidR="004615B8" w:rsidDel="003D066F">
            <w:rPr>
              <w:rFonts w:ascii="Times New Roman" w:hAnsi="Times New Roman" w:cs="Times New Roman"/>
              <w:sz w:val="24"/>
              <w:szCs w:val="24"/>
            </w:rPr>
            <w:delText xml:space="preserve">herbicide </w:delText>
          </w:r>
        </w:del>
      </w:ins>
      <w:commentRangeStart w:id="49"/>
      <w:r w:rsidR="00EB3D0A" w:rsidRPr="003B2EFF">
        <w:rPr>
          <w:rFonts w:ascii="Times New Roman" w:hAnsi="Times New Roman" w:cs="Times New Roman"/>
          <w:sz w:val="24"/>
          <w:szCs w:val="24"/>
        </w:rPr>
        <w:t>resistance</w:t>
      </w:r>
      <w:commentRangeEnd w:id="49"/>
      <w:r w:rsidR="003D066F">
        <w:rPr>
          <w:rStyle w:val="CommentReference"/>
        </w:rPr>
        <w:commentReference w:id="49"/>
      </w:r>
      <w:r w:rsidR="00EB3D0A" w:rsidRPr="003B2EFF">
        <w:rPr>
          <w:rFonts w:ascii="Times New Roman" w:hAnsi="Times New Roman" w:cs="Times New Roman"/>
          <w:sz w:val="24"/>
          <w:szCs w:val="24"/>
        </w:rPr>
        <w:t xml:space="preserve"> to</w:t>
      </w:r>
      <w:r w:rsidR="0053043B">
        <w:rPr>
          <w:rFonts w:ascii="Times New Roman" w:hAnsi="Times New Roman" w:cs="Times New Roman"/>
          <w:sz w:val="24"/>
          <w:szCs w:val="24"/>
        </w:rPr>
        <w:t xml:space="preserve"> acetolactate synthase</w:t>
      </w:r>
      <w:r w:rsidR="00EB3D0A" w:rsidRPr="003B2EFF">
        <w:rPr>
          <w:rFonts w:ascii="Times New Roman" w:hAnsi="Times New Roman" w:cs="Times New Roman"/>
          <w:sz w:val="24"/>
          <w:szCs w:val="24"/>
        </w:rPr>
        <w:t xml:space="preserve"> </w:t>
      </w:r>
      <w:r w:rsidR="0053043B">
        <w:rPr>
          <w:rFonts w:ascii="Times New Roman" w:hAnsi="Times New Roman" w:cs="Times New Roman"/>
          <w:sz w:val="24"/>
          <w:szCs w:val="24"/>
        </w:rPr>
        <w:t>(</w:t>
      </w:r>
      <w:r w:rsidR="00EB3D0A" w:rsidRPr="003B2EFF">
        <w:rPr>
          <w:rFonts w:ascii="Times New Roman" w:hAnsi="Times New Roman" w:cs="Times New Roman"/>
          <w:sz w:val="24"/>
          <w:szCs w:val="24"/>
        </w:rPr>
        <w:t>ALS</w:t>
      </w:r>
      <w:r w:rsidR="0053043B">
        <w:rPr>
          <w:rFonts w:ascii="Times New Roman" w:hAnsi="Times New Roman" w:cs="Times New Roman"/>
          <w:sz w:val="24"/>
          <w:szCs w:val="24"/>
        </w:rPr>
        <w:t>)</w:t>
      </w:r>
      <w:r w:rsidR="00EB3D0A" w:rsidRPr="003B2EFF">
        <w:rPr>
          <w:rFonts w:ascii="Times New Roman" w:hAnsi="Times New Roman" w:cs="Times New Roman"/>
          <w:sz w:val="24"/>
          <w:szCs w:val="24"/>
        </w:rPr>
        <w:t>-</w:t>
      </w:r>
      <w:r w:rsidR="007234E1" w:rsidRPr="003B2EFF">
        <w:rPr>
          <w:rFonts w:ascii="Times New Roman" w:hAnsi="Times New Roman" w:cs="Times New Roman"/>
          <w:sz w:val="24"/>
          <w:szCs w:val="24"/>
        </w:rPr>
        <w:t xml:space="preserve"> (Heap, 2018</w:t>
      </w:r>
      <w:r w:rsidR="00B42BFA" w:rsidRPr="003B2EFF">
        <w:rPr>
          <w:rFonts w:ascii="Times New Roman" w:hAnsi="Times New Roman" w:cs="Times New Roman"/>
          <w:sz w:val="24"/>
          <w:szCs w:val="24"/>
        </w:rPr>
        <w:t>a</w:t>
      </w:r>
      <w:r w:rsidR="007234E1" w:rsidRPr="003B2EFF">
        <w:rPr>
          <w:rFonts w:ascii="Times New Roman" w:hAnsi="Times New Roman" w:cs="Times New Roman"/>
          <w:sz w:val="24"/>
          <w:szCs w:val="24"/>
        </w:rPr>
        <w:t>)</w:t>
      </w:r>
      <w:r w:rsidR="00EB3D0A" w:rsidRPr="003B2EFF">
        <w:rPr>
          <w:rFonts w:ascii="Times New Roman" w:hAnsi="Times New Roman" w:cs="Times New Roman"/>
          <w:sz w:val="24"/>
          <w:szCs w:val="24"/>
        </w:rPr>
        <w:t xml:space="preserve">, </w:t>
      </w:r>
      <w:r w:rsidR="0053043B" w:rsidRPr="0053043B">
        <w:rPr>
          <w:rFonts w:ascii="Times New Roman" w:hAnsi="Times New Roman" w:cs="Times New Roman"/>
          <w:sz w:val="24"/>
          <w:szCs w:val="24"/>
        </w:rPr>
        <w:t>enolpyruvylshikimate-3-phosphate synthase</w:t>
      </w:r>
      <w:r w:rsidR="0053043B">
        <w:rPr>
          <w:rFonts w:ascii="Times New Roman" w:hAnsi="Times New Roman" w:cs="Times New Roman"/>
          <w:sz w:val="24"/>
          <w:szCs w:val="24"/>
        </w:rPr>
        <w:t xml:space="preserve"> (</w:t>
      </w:r>
      <w:r w:rsidR="0074236D" w:rsidRPr="0053043B">
        <w:rPr>
          <w:rFonts w:ascii="Times New Roman" w:hAnsi="Times New Roman" w:cs="Times New Roman"/>
          <w:sz w:val="24"/>
          <w:szCs w:val="24"/>
        </w:rPr>
        <w:t>EPSPS</w:t>
      </w:r>
      <w:r w:rsidR="0053043B" w:rsidRPr="0053043B">
        <w:rPr>
          <w:rFonts w:ascii="Times New Roman" w:hAnsi="Times New Roman" w:cs="Times New Roman"/>
          <w:sz w:val="24"/>
          <w:szCs w:val="24"/>
        </w:rPr>
        <w:t>)</w:t>
      </w:r>
      <w:r w:rsidR="00A44DB8" w:rsidRPr="0053043B">
        <w:rPr>
          <w:rFonts w:ascii="Times New Roman" w:hAnsi="Times New Roman" w:cs="Times New Roman"/>
          <w:sz w:val="24"/>
          <w:szCs w:val="24"/>
        </w:rPr>
        <w:t>-</w:t>
      </w:r>
      <w:r w:rsidR="00A27E03" w:rsidRPr="003B2EFF">
        <w:rPr>
          <w:rFonts w:ascii="Times New Roman" w:hAnsi="Times New Roman" w:cs="Times New Roman"/>
          <w:sz w:val="24"/>
          <w:szCs w:val="24"/>
        </w:rPr>
        <w:t xml:space="preserve"> </w:t>
      </w:r>
      <w:r w:rsidR="00A27E03"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"10.1002/ps.4781", "ISSN" : "1526-4998", "abstract" : "BACKGROUND Palmer amaranth (Amaranthus palmeri S. Wats.), common waterhemp (Amaranthus tuberculatus var. rudis), and redroot pigweed (Amaranthus retroflexus L.) are major weeds occurring in fields throughout Nebraska with recurrent grower complaints regarding control with glyphosate. The objective of this study was to investigate the frequency and distribution of glyphosate-resistant Palmer amaranth, common waterhemp, and redroot pigweed populations in Nebraska. The study also aimed to investigate how agronomic practices influence the occurrence of glyphosate resistance in the three Amaranthus species. RESULTS Glyphosate resistance is widespread in common waterhemp (81% of the screened populations), few Palmer amaranth populations were glyphosate-resistant (6% of the screened populations), whereas no glyphosate-resistant redroot pigweed populations were identified in Nebraska. Weed species, geographic region within the state, and current crop were the most important factors predicting the occurrence of glyphosate resistance in fields infested with Amaranthus species in Nebraska. CONCLUSION The intensive glyphosate selection pressure exerted in soybean fields in eastern Nebraska is one of the major factors causing widespread occurrence of glyphosate resistance in common waterhemp in the state. The relatively low frequency of glyphosate-resistant Palmer amaranth in the state highlights the importance of the application timing and the adoption of multiple modes of action in weed management practices to delay the evolution of glyphosate resistance.", "author" : [ { "dropping-particle" : "", "family" : "Vieira", "given" : "Bruno C", "non-dropping-particle" : "", "parse-names" : false, "suffix" : "" }, { "dropping-particle" : "", "family" : "Samuelson", "given" : "Spencer L", "non-dropping-particle" : "", "parse-names" : false, "suffix" : "" }, { "dropping-particle" : "", "family" : "Alves", "given" : "Guilherme S", "non-dropping-particle" : "", "parse-names" : false, "suffix" : "" }, { "dropping-particle" : "", "family" : "Gaines", "given" : "Todd A", "non-dropping-particle" : "", "parse-names" : false, "suffix" : "" }, { "dropping-particle" : "", "family" : "Werle", "given" : "Rodrigo", "non-dropping-particle" : "", "parse-names" : false, "suffix" : "" }, { "dropping-particle" : "", "family" : "Kruger", "given" : "Greg R", "non-dropping-particle" : "", "parse-names" : false, "suffix" : "" } ], "container-title" : "Pest Management Science", "id" : "ITEM-1", "issued" : { "date-parts" : [ [ "2017", "11", "2" ] ] }, "page" : "in press", "publisher" : "John Wiley &amp; Sons, Ltd", "title" : "Distribution of glyphosate-resistant &lt;i&gt;Amaranthus&lt;/i&gt; spp. in Nebraska", "type" : "article-journal" }, "uris" : [ "http://www.mendeley.com/documents/?uuid=9a54bb3e-745d-3080-8fdf-586513191358" ] } ], "mendeley" : { "formattedCitation" : "(Vieira et al. 2017)", "plainTextFormattedCitation" : "(Vieira et al. 2017)", "previouslyFormattedCitation" : "(Vieira et al. 2017)" }, "properties" : {  }, "schema" : "https://github.com/citation-style-language/schema/raw/master/csl-citation.json" }</w:instrText>
      </w:r>
      <w:r w:rsidR="00A27E03" w:rsidRPr="003B2EFF">
        <w:rPr>
          <w:rFonts w:ascii="Times New Roman" w:hAnsi="Times New Roman" w:cs="Times New Roman"/>
          <w:sz w:val="24"/>
          <w:szCs w:val="24"/>
        </w:rPr>
        <w:fldChar w:fldCharType="separate"/>
      </w:r>
      <w:r w:rsidR="00A27E03" w:rsidRPr="003B2EFF">
        <w:rPr>
          <w:rFonts w:ascii="Times New Roman" w:hAnsi="Times New Roman" w:cs="Times New Roman"/>
          <w:noProof/>
          <w:sz w:val="24"/>
          <w:szCs w:val="24"/>
        </w:rPr>
        <w:t>(Vieira et al. 2017</w:t>
      </w:r>
      <w:r w:rsidR="000D063B">
        <w:rPr>
          <w:rFonts w:ascii="Times New Roman" w:hAnsi="Times New Roman" w:cs="Times New Roman"/>
          <w:noProof/>
          <w:sz w:val="24"/>
          <w:szCs w:val="24"/>
        </w:rPr>
        <w:t>b</w:t>
      </w:r>
      <w:r w:rsidR="00A27E03" w:rsidRPr="003B2EFF">
        <w:rPr>
          <w:rFonts w:ascii="Times New Roman" w:hAnsi="Times New Roman" w:cs="Times New Roman"/>
          <w:noProof/>
          <w:sz w:val="24"/>
          <w:szCs w:val="24"/>
        </w:rPr>
        <w:t>)</w:t>
      </w:r>
      <w:r w:rsidR="00A27E03" w:rsidRPr="003B2EFF">
        <w:rPr>
          <w:rFonts w:ascii="Times New Roman" w:hAnsi="Times New Roman" w:cs="Times New Roman"/>
          <w:sz w:val="24"/>
          <w:szCs w:val="24"/>
        </w:rPr>
        <w:fldChar w:fldCharType="end"/>
      </w:r>
      <w:r w:rsidR="00EB3D0A" w:rsidRPr="003B2EFF">
        <w:rPr>
          <w:rFonts w:ascii="Times New Roman" w:hAnsi="Times New Roman" w:cs="Times New Roman"/>
          <w:sz w:val="24"/>
          <w:szCs w:val="24"/>
        </w:rPr>
        <w:t>,</w:t>
      </w:r>
      <w:r w:rsidR="00DD0ECC" w:rsidRPr="003B2EFF">
        <w:rPr>
          <w:rFonts w:ascii="Times New Roman" w:hAnsi="Times New Roman" w:cs="Times New Roman"/>
          <w:sz w:val="24"/>
          <w:szCs w:val="24"/>
        </w:rPr>
        <w:t xml:space="preserve"> </w:t>
      </w:r>
      <w:r w:rsidR="0020775D" w:rsidRPr="003B2EFF">
        <w:rPr>
          <w:rFonts w:ascii="Times New Roman" w:hAnsi="Times New Roman" w:cs="Times New Roman"/>
          <w:sz w:val="24"/>
          <w:szCs w:val="24"/>
        </w:rPr>
        <w:t xml:space="preserve">and </w:t>
      </w:r>
      <w:r w:rsidR="0053043B">
        <w:rPr>
          <w:rFonts w:ascii="Times New Roman" w:hAnsi="Times New Roman" w:cs="Times New Roman"/>
          <w:sz w:val="24"/>
          <w:szCs w:val="24"/>
        </w:rPr>
        <w:t xml:space="preserve">protoporphyrinogen oxidase </w:t>
      </w:r>
      <w:r w:rsidR="0053043B" w:rsidRPr="0053043B">
        <w:rPr>
          <w:rFonts w:ascii="Times New Roman" w:hAnsi="Times New Roman" w:cs="Times New Roman"/>
          <w:sz w:val="24"/>
          <w:szCs w:val="24"/>
        </w:rPr>
        <w:t>(</w:t>
      </w:r>
      <w:r w:rsidR="0020775D" w:rsidRPr="0053043B">
        <w:rPr>
          <w:rFonts w:ascii="Times New Roman" w:hAnsi="Times New Roman" w:cs="Times New Roman"/>
          <w:sz w:val="24"/>
          <w:szCs w:val="24"/>
        </w:rPr>
        <w:t>PPO</w:t>
      </w:r>
      <w:r w:rsidR="0053043B">
        <w:rPr>
          <w:rFonts w:ascii="Times New Roman" w:hAnsi="Times New Roman" w:cs="Times New Roman"/>
          <w:sz w:val="24"/>
          <w:szCs w:val="24"/>
        </w:rPr>
        <w:t>)</w:t>
      </w:r>
      <w:r w:rsidR="0020775D" w:rsidRPr="003B2EFF">
        <w:rPr>
          <w:rFonts w:ascii="Times New Roman" w:hAnsi="Times New Roman" w:cs="Times New Roman"/>
          <w:sz w:val="24"/>
          <w:szCs w:val="24"/>
        </w:rPr>
        <w:t>-inhibitor</w:t>
      </w:r>
      <w:r w:rsidR="00C55829" w:rsidRPr="003B2EFF">
        <w:rPr>
          <w:rFonts w:ascii="Times New Roman" w:hAnsi="Times New Roman" w:cs="Times New Roman"/>
          <w:sz w:val="24"/>
          <w:szCs w:val="24"/>
        </w:rPr>
        <w:t xml:space="preserve"> </w:t>
      </w:r>
      <w:r w:rsidR="00A27E03" w:rsidRPr="003B2EFF">
        <w:rPr>
          <w:rFonts w:ascii="Times New Roman" w:hAnsi="Times New Roman" w:cs="Times New Roman"/>
          <w:sz w:val="24"/>
          <w:szCs w:val="24"/>
        </w:rPr>
        <w:t>(</w:t>
      </w:r>
      <w:r w:rsidR="003B7504" w:rsidRPr="003B2EFF">
        <w:rPr>
          <w:rFonts w:ascii="Times New Roman" w:hAnsi="Times New Roman" w:cs="Times New Roman"/>
          <w:sz w:val="24"/>
          <w:szCs w:val="24"/>
        </w:rPr>
        <w:t>Vieira et al. 2017</w:t>
      </w:r>
      <w:r w:rsidR="006E2E2B">
        <w:rPr>
          <w:rFonts w:ascii="Times New Roman" w:hAnsi="Times New Roman" w:cs="Times New Roman"/>
          <w:sz w:val="24"/>
          <w:szCs w:val="24"/>
        </w:rPr>
        <w:t>a</w:t>
      </w:r>
      <w:r w:rsidR="003B7504" w:rsidRPr="003B2EFF">
        <w:rPr>
          <w:rFonts w:ascii="Times New Roman" w:hAnsi="Times New Roman" w:cs="Times New Roman"/>
          <w:sz w:val="24"/>
          <w:szCs w:val="24"/>
        </w:rPr>
        <w:t>)</w:t>
      </w:r>
      <w:r w:rsidR="00A27E03" w:rsidRPr="003B2EFF">
        <w:rPr>
          <w:rFonts w:ascii="Times New Roman" w:hAnsi="Times New Roman" w:cs="Times New Roman"/>
          <w:sz w:val="24"/>
          <w:szCs w:val="24"/>
        </w:rPr>
        <w:t xml:space="preserve"> </w:t>
      </w:r>
      <w:r w:rsidR="00C55829" w:rsidRPr="003B2EFF">
        <w:rPr>
          <w:rFonts w:ascii="Times New Roman" w:hAnsi="Times New Roman" w:cs="Times New Roman"/>
          <w:sz w:val="24"/>
          <w:szCs w:val="24"/>
        </w:rPr>
        <w:t>herbicide site</w:t>
      </w:r>
      <w:r w:rsidR="00FD5551" w:rsidRPr="003B2EFF">
        <w:rPr>
          <w:rFonts w:ascii="Times New Roman" w:hAnsi="Times New Roman" w:cs="Times New Roman"/>
          <w:sz w:val="24"/>
          <w:szCs w:val="24"/>
        </w:rPr>
        <w:t>s</w:t>
      </w:r>
      <w:r w:rsidR="00C55829" w:rsidRPr="003B2EFF">
        <w:rPr>
          <w:rFonts w:ascii="Times New Roman" w:hAnsi="Times New Roman" w:cs="Times New Roman"/>
          <w:sz w:val="24"/>
          <w:szCs w:val="24"/>
        </w:rPr>
        <w:t xml:space="preserve">-of-action </w:t>
      </w:r>
      <w:r w:rsidR="00B940AB" w:rsidRPr="003B2EFF">
        <w:rPr>
          <w:rFonts w:ascii="Times New Roman" w:hAnsi="Times New Roman" w:cs="Times New Roman"/>
          <w:sz w:val="24"/>
          <w:szCs w:val="24"/>
        </w:rPr>
        <w:t>(SOA)</w:t>
      </w:r>
      <w:r w:rsidR="007234E1" w:rsidRPr="003B2EFF">
        <w:rPr>
          <w:rFonts w:ascii="Times New Roman" w:hAnsi="Times New Roman" w:cs="Times New Roman"/>
          <w:sz w:val="24"/>
          <w:szCs w:val="24"/>
        </w:rPr>
        <w:t xml:space="preserve">. </w:t>
      </w:r>
      <w:r w:rsidR="000F7A45" w:rsidRPr="003B2EFF">
        <w:rPr>
          <w:rFonts w:ascii="Times New Roman" w:hAnsi="Times New Roman" w:cs="Times New Roman"/>
          <w:sz w:val="24"/>
          <w:szCs w:val="24"/>
        </w:rPr>
        <w:t>T</w:t>
      </w:r>
      <w:r w:rsidR="0020775D" w:rsidRPr="003B2EFF">
        <w:rPr>
          <w:rFonts w:ascii="Times New Roman" w:hAnsi="Times New Roman" w:cs="Times New Roman"/>
          <w:sz w:val="24"/>
          <w:szCs w:val="24"/>
        </w:rPr>
        <w:t>hese three</w:t>
      </w:r>
      <w:r w:rsidR="00715ECF" w:rsidRPr="003B2EFF">
        <w:rPr>
          <w:rFonts w:ascii="Times New Roman" w:hAnsi="Times New Roman" w:cs="Times New Roman"/>
          <w:sz w:val="24"/>
          <w:szCs w:val="24"/>
        </w:rPr>
        <w:t xml:space="preserve"> </w:t>
      </w:r>
      <w:r w:rsidR="007234E1" w:rsidRPr="003B2EFF">
        <w:rPr>
          <w:rFonts w:ascii="Times New Roman" w:hAnsi="Times New Roman" w:cs="Times New Roman"/>
          <w:sz w:val="24"/>
          <w:szCs w:val="24"/>
        </w:rPr>
        <w:t xml:space="preserve">herbicide </w:t>
      </w:r>
      <w:r w:rsidR="00A44DB8" w:rsidRPr="003B2EFF">
        <w:rPr>
          <w:rFonts w:ascii="Times New Roman" w:hAnsi="Times New Roman" w:cs="Times New Roman"/>
          <w:sz w:val="24"/>
          <w:szCs w:val="24"/>
        </w:rPr>
        <w:t xml:space="preserve">SOA </w:t>
      </w:r>
      <w:r w:rsidR="006551FA" w:rsidRPr="003B2EFF">
        <w:rPr>
          <w:rFonts w:ascii="Times New Roman" w:hAnsi="Times New Roman" w:cs="Times New Roman"/>
          <w:sz w:val="24"/>
          <w:szCs w:val="24"/>
        </w:rPr>
        <w:t xml:space="preserve">represent the available </w:t>
      </w:r>
      <w:r w:rsidR="00351B67">
        <w:rPr>
          <w:rFonts w:ascii="Times New Roman" w:hAnsi="Times New Roman" w:cs="Times New Roman"/>
          <w:sz w:val="24"/>
          <w:szCs w:val="24"/>
        </w:rPr>
        <w:t xml:space="preserve">chemical </w:t>
      </w:r>
      <w:r w:rsidR="006551FA" w:rsidRPr="003B2EFF">
        <w:rPr>
          <w:rFonts w:ascii="Times New Roman" w:hAnsi="Times New Roman" w:cs="Times New Roman"/>
          <w:sz w:val="24"/>
          <w:szCs w:val="24"/>
        </w:rPr>
        <w:t>options</w:t>
      </w:r>
      <w:r w:rsidR="00A353F1" w:rsidRPr="003B2EFF">
        <w:rPr>
          <w:rFonts w:ascii="Times New Roman" w:hAnsi="Times New Roman" w:cs="Times New Roman"/>
          <w:sz w:val="24"/>
          <w:szCs w:val="24"/>
        </w:rPr>
        <w:t xml:space="preserve"> for </w:t>
      </w:r>
      <w:r w:rsidR="00347385" w:rsidRPr="003B2EFF">
        <w:rPr>
          <w:rFonts w:ascii="Times New Roman" w:hAnsi="Times New Roman" w:cs="Times New Roman"/>
          <w:sz w:val="24"/>
          <w:szCs w:val="24"/>
        </w:rPr>
        <w:t xml:space="preserve">POST </w:t>
      </w:r>
      <w:r w:rsidR="00A353F1" w:rsidRPr="003B2EFF">
        <w:rPr>
          <w:rFonts w:ascii="Times New Roman" w:hAnsi="Times New Roman" w:cs="Times New Roman"/>
          <w:sz w:val="24"/>
          <w:szCs w:val="24"/>
        </w:rPr>
        <w:t>control</w:t>
      </w:r>
      <w:r w:rsidR="007A32C8" w:rsidRPr="003B2EFF">
        <w:rPr>
          <w:rFonts w:ascii="Times New Roman" w:hAnsi="Times New Roman" w:cs="Times New Roman"/>
          <w:sz w:val="24"/>
          <w:szCs w:val="24"/>
        </w:rPr>
        <w:t xml:space="preserve"> of </w:t>
      </w:r>
      <w:del w:id="50" w:author="Author">
        <w:r w:rsidR="007234E1" w:rsidRPr="00E76EBD" w:rsidDel="00D30ABC">
          <w:rPr>
            <w:rFonts w:ascii="Times New Roman" w:hAnsi="Times New Roman" w:cs="Times New Roman"/>
            <w:i/>
            <w:sz w:val="24"/>
            <w:szCs w:val="24"/>
            <w:rPrChange w:id="51" w:author="Author">
              <w:rPr>
                <w:rFonts w:ascii="Times New Roman" w:hAnsi="Times New Roman" w:cs="Times New Roman"/>
                <w:sz w:val="24"/>
                <w:szCs w:val="24"/>
              </w:rPr>
            </w:rPrChange>
          </w:rPr>
          <w:delText xml:space="preserve">pigweed </w:delText>
        </w:r>
      </w:del>
      <w:ins w:id="52" w:author="Author">
        <w:r w:rsidR="00D30ABC" w:rsidRPr="00E76EBD">
          <w:rPr>
            <w:rFonts w:ascii="Times New Roman" w:hAnsi="Times New Roman" w:cs="Times New Roman"/>
            <w:i/>
            <w:sz w:val="24"/>
            <w:szCs w:val="24"/>
            <w:rPrChange w:id="53" w:author="Author">
              <w:rPr>
                <w:rFonts w:ascii="Times New Roman" w:hAnsi="Times New Roman" w:cs="Times New Roman"/>
                <w:sz w:val="24"/>
                <w:szCs w:val="24"/>
              </w:rPr>
            </w:rPrChange>
          </w:rPr>
          <w:t>Amaranthus</w:t>
        </w:r>
        <w:r w:rsidR="00D30ABC" w:rsidRPr="003B2EFF">
          <w:rPr>
            <w:rFonts w:ascii="Times New Roman" w:hAnsi="Times New Roman" w:cs="Times New Roman"/>
            <w:sz w:val="24"/>
            <w:szCs w:val="24"/>
          </w:rPr>
          <w:t xml:space="preserve"> </w:t>
        </w:r>
      </w:ins>
      <w:r w:rsidR="007234E1" w:rsidRPr="003B2EFF">
        <w:rPr>
          <w:rFonts w:ascii="Times New Roman" w:hAnsi="Times New Roman" w:cs="Times New Roman"/>
          <w:sz w:val="24"/>
          <w:szCs w:val="24"/>
        </w:rPr>
        <w:t xml:space="preserve">species </w:t>
      </w:r>
      <w:r w:rsidR="00CD5344" w:rsidRPr="003B2EFF">
        <w:rPr>
          <w:rFonts w:ascii="Times New Roman" w:hAnsi="Times New Roman" w:cs="Times New Roman"/>
          <w:sz w:val="24"/>
          <w:szCs w:val="24"/>
        </w:rPr>
        <w:t xml:space="preserve">in </w:t>
      </w:r>
      <w:r w:rsidR="00C30163">
        <w:rPr>
          <w:rFonts w:ascii="Times New Roman" w:hAnsi="Times New Roman" w:cs="Times New Roman"/>
          <w:sz w:val="24"/>
          <w:szCs w:val="24"/>
        </w:rPr>
        <w:t xml:space="preserve">glyphosate-resistant </w:t>
      </w:r>
      <w:r w:rsidR="00CD5344" w:rsidRPr="003B2EFF">
        <w:rPr>
          <w:rFonts w:ascii="Times New Roman" w:hAnsi="Times New Roman" w:cs="Times New Roman"/>
          <w:sz w:val="24"/>
          <w:szCs w:val="24"/>
        </w:rPr>
        <w:t>soybean</w:t>
      </w:r>
      <w:r w:rsidR="00351B67">
        <w:rPr>
          <w:rFonts w:ascii="Times New Roman" w:hAnsi="Times New Roman" w:cs="Times New Roman"/>
          <w:sz w:val="24"/>
          <w:szCs w:val="24"/>
        </w:rPr>
        <w:t xml:space="preserve"> (Roundup </w:t>
      </w:r>
      <w:r w:rsidR="00AA106A">
        <w:rPr>
          <w:rFonts w:ascii="Times New Roman" w:hAnsi="Times New Roman" w:cs="Times New Roman"/>
          <w:sz w:val="24"/>
          <w:szCs w:val="24"/>
        </w:rPr>
        <w:t>Ready</w:t>
      </w:r>
      <w:r w:rsidR="00AA106A" w:rsidRPr="00624DAD">
        <w:rPr>
          <w:rFonts w:ascii="Times New Roman" w:hAnsi="Times New Roman" w:cs="Times New Roman"/>
          <w:sz w:val="24"/>
          <w:szCs w:val="24"/>
          <w:vertAlign w:val="superscript"/>
        </w:rPr>
        <w:t>®</w:t>
      </w:r>
      <w:r w:rsidR="00AA106A">
        <w:rPr>
          <w:rFonts w:ascii="Times New Roman" w:hAnsi="Times New Roman" w:cs="Times New Roman"/>
          <w:sz w:val="24"/>
          <w:szCs w:val="24"/>
        </w:rPr>
        <w:t>,</w:t>
      </w:r>
      <w:r w:rsidR="00AA106A" w:rsidRPr="00624DAD">
        <w:rPr>
          <w:rFonts w:ascii="Times New Roman" w:hAnsi="Times New Roman" w:cs="Times New Roman"/>
          <w:sz w:val="24"/>
          <w:szCs w:val="24"/>
          <w:vertAlign w:val="superscript"/>
        </w:rPr>
        <w:t xml:space="preserve"> </w:t>
      </w:r>
      <w:r w:rsidR="00351B67">
        <w:rPr>
          <w:rFonts w:ascii="Times New Roman" w:eastAsia="Times New Roman" w:hAnsi="Times New Roman" w:cs="Times New Roman"/>
          <w:color w:val="222222"/>
          <w:sz w:val="24"/>
          <w:szCs w:val="24"/>
          <w:shd w:val="clear" w:color="auto" w:fill="FFFFFF"/>
        </w:rPr>
        <w:t>Monsanto Company, St Louis, M</w:t>
      </w:r>
      <w:r w:rsidR="00C70226">
        <w:rPr>
          <w:rFonts w:ascii="Times New Roman" w:eastAsia="Times New Roman" w:hAnsi="Times New Roman" w:cs="Times New Roman"/>
          <w:color w:val="222222"/>
          <w:sz w:val="24"/>
          <w:szCs w:val="24"/>
          <w:shd w:val="clear" w:color="auto" w:fill="FFFFFF"/>
        </w:rPr>
        <w:t>O</w:t>
      </w:r>
      <w:r w:rsidR="00351B67">
        <w:rPr>
          <w:rFonts w:ascii="Times New Roman" w:eastAsia="Times New Roman" w:hAnsi="Times New Roman" w:cs="Times New Roman"/>
          <w:color w:val="222222"/>
          <w:sz w:val="24"/>
          <w:szCs w:val="24"/>
          <w:shd w:val="clear" w:color="auto" w:fill="FFFFFF"/>
        </w:rPr>
        <w:t>)</w:t>
      </w:r>
      <w:r w:rsidR="00715ECF" w:rsidRPr="003B2EFF">
        <w:rPr>
          <w:rFonts w:ascii="Times New Roman" w:hAnsi="Times New Roman" w:cs="Times New Roman"/>
          <w:sz w:val="24"/>
          <w:szCs w:val="24"/>
        </w:rPr>
        <w:t xml:space="preserve">. </w:t>
      </w:r>
      <w:r w:rsidR="008C5D81" w:rsidRPr="003B2EFF">
        <w:rPr>
          <w:rFonts w:ascii="Times New Roman" w:hAnsi="Times New Roman" w:cs="Times New Roman"/>
          <w:sz w:val="24"/>
          <w:szCs w:val="24"/>
        </w:rPr>
        <w:t xml:space="preserve">Therefore, </w:t>
      </w:r>
      <w:r w:rsidR="006551FA" w:rsidRPr="003B2EFF">
        <w:rPr>
          <w:rFonts w:ascii="Times New Roman" w:hAnsi="Times New Roman" w:cs="Times New Roman"/>
          <w:sz w:val="24"/>
          <w:szCs w:val="24"/>
        </w:rPr>
        <w:t xml:space="preserve">the </w:t>
      </w:r>
      <w:r w:rsidR="007A13DB" w:rsidRPr="003B2EFF">
        <w:rPr>
          <w:rFonts w:ascii="Times New Roman" w:hAnsi="Times New Roman" w:cs="Times New Roman"/>
          <w:sz w:val="24"/>
          <w:szCs w:val="24"/>
        </w:rPr>
        <w:t xml:space="preserve">complexity </w:t>
      </w:r>
      <w:r w:rsidR="008C5D81" w:rsidRPr="003B2EFF">
        <w:rPr>
          <w:rFonts w:ascii="Times New Roman" w:hAnsi="Times New Roman" w:cs="Times New Roman"/>
          <w:sz w:val="24"/>
          <w:szCs w:val="24"/>
        </w:rPr>
        <w:t xml:space="preserve">of </w:t>
      </w:r>
      <w:del w:id="54" w:author="Author">
        <w:r w:rsidR="007234E1" w:rsidRPr="00E76EBD" w:rsidDel="00D30ABC">
          <w:rPr>
            <w:rFonts w:ascii="Times New Roman" w:hAnsi="Times New Roman" w:cs="Times New Roman"/>
            <w:i/>
            <w:sz w:val="24"/>
            <w:szCs w:val="24"/>
            <w:rPrChange w:id="55" w:author="Author">
              <w:rPr>
                <w:rFonts w:ascii="Times New Roman" w:hAnsi="Times New Roman" w:cs="Times New Roman"/>
                <w:sz w:val="24"/>
                <w:szCs w:val="24"/>
              </w:rPr>
            </w:rPrChange>
          </w:rPr>
          <w:delText xml:space="preserve">pigweed </w:delText>
        </w:r>
      </w:del>
      <w:ins w:id="56" w:author="Author">
        <w:r w:rsidR="00D30ABC" w:rsidRPr="00E76EBD">
          <w:rPr>
            <w:rFonts w:ascii="Times New Roman" w:hAnsi="Times New Roman" w:cs="Times New Roman"/>
            <w:i/>
            <w:sz w:val="24"/>
            <w:szCs w:val="24"/>
            <w:rPrChange w:id="57" w:author="Author">
              <w:rPr>
                <w:rFonts w:ascii="Times New Roman" w:hAnsi="Times New Roman" w:cs="Times New Roman"/>
                <w:sz w:val="24"/>
                <w:szCs w:val="24"/>
              </w:rPr>
            </w:rPrChange>
          </w:rPr>
          <w:t>Amaranthus</w:t>
        </w:r>
        <w:r w:rsidR="00D30ABC" w:rsidRPr="003B2EFF">
          <w:rPr>
            <w:rFonts w:ascii="Times New Roman" w:hAnsi="Times New Roman" w:cs="Times New Roman"/>
            <w:sz w:val="24"/>
            <w:szCs w:val="24"/>
          </w:rPr>
          <w:t xml:space="preserve"> </w:t>
        </w:r>
      </w:ins>
      <w:r w:rsidR="007A13DB" w:rsidRPr="003B2EFF">
        <w:rPr>
          <w:rFonts w:ascii="Times New Roman" w:hAnsi="Times New Roman" w:cs="Times New Roman"/>
          <w:sz w:val="24"/>
          <w:szCs w:val="24"/>
        </w:rPr>
        <w:t>management</w:t>
      </w:r>
      <w:r w:rsidR="008C5D81" w:rsidRPr="003B2EFF">
        <w:rPr>
          <w:rFonts w:ascii="Times New Roman" w:hAnsi="Times New Roman" w:cs="Times New Roman"/>
          <w:sz w:val="24"/>
          <w:szCs w:val="24"/>
        </w:rPr>
        <w:t xml:space="preserve"> </w:t>
      </w:r>
      <w:r w:rsidR="007A13DB" w:rsidRPr="003B2EFF">
        <w:rPr>
          <w:rFonts w:ascii="Times New Roman" w:hAnsi="Times New Roman" w:cs="Times New Roman"/>
          <w:sz w:val="24"/>
          <w:szCs w:val="24"/>
        </w:rPr>
        <w:t xml:space="preserve">in </w:t>
      </w:r>
      <w:r w:rsidR="008C5D81" w:rsidRPr="003B2EFF">
        <w:rPr>
          <w:rFonts w:ascii="Times New Roman" w:hAnsi="Times New Roman" w:cs="Times New Roman"/>
          <w:sz w:val="24"/>
          <w:szCs w:val="24"/>
        </w:rPr>
        <w:t>soybean</w:t>
      </w:r>
      <w:r w:rsidR="005B31D3">
        <w:rPr>
          <w:rFonts w:ascii="Times New Roman" w:hAnsi="Times New Roman" w:cs="Times New Roman"/>
          <w:sz w:val="24"/>
          <w:szCs w:val="24"/>
        </w:rPr>
        <w:t>s</w:t>
      </w:r>
      <w:r w:rsidR="007A13DB" w:rsidRPr="003B2EFF">
        <w:rPr>
          <w:rFonts w:ascii="Times New Roman" w:hAnsi="Times New Roman" w:cs="Times New Roman"/>
          <w:sz w:val="24"/>
          <w:szCs w:val="24"/>
        </w:rPr>
        <w:t xml:space="preserve"> is</w:t>
      </w:r>
      <w:r w:rsidR="008B72CB" w:rsidRPr="003B2EFF">
        <w:rPr>
          <w:rFonts w:ascii="Times New Roman" w:hAnsi="Times New Roman" w:cs="Times New Roman"/>
          <w:sz w:val="24"/>
          <w:szCs w:val="24"/>
        </w:rPr>
        <w:t xml:space="preserve"> likely to </w:t>
      </w:r>
      <w:r w:rsidR="008B72CB" w:rsidRPr="003B2EFF">
        <w:rPr>
          <w:rFonts w:ascii="Times New Roman" w:hAnsi="Times New Roman" w:cs="Times New Roman"/>
          <w:sz w:val="24"/>
          <w:szCs w:val="24"/>
        </w:rPr>
        <w:lastRenderedPageBreak/>
        <w:t>increase</w:t>
      </w:r>
      <w:r w:rsidR="00C55954">
        <w:rPr>
          <w:rFonts w:ascii="Times New Roman" w:hAnsi="Times New Roman" w:cs="Times New Roman"/>
          <w:sz w:val="24"/>
          <w:szCs w:val="24"/>
        </w:rPr>
        <w:t xml:space="preserve"> as </w:t>
      </w:r>
      <w:r w:rsidR="005A1FF9">
        <w:rPr>
          <w:rFonts w:ascii="Times New Roman" w:hAnsi="Times New Roman" w:cs="Times New Roman"/>
          <w:sz w:val="24"/>
          <w:szCs w:val="24"/>
        </w:rPr>
        <w:t xml:space="preserve">additional </w:t>
      </w:r>
      <w:r w:rsidR="00C55954">
        <w:rPr>
          <w:rFonts w:ascii="Times New Roman" w:hAnsi="Times New Roman" w:cs="Times New Roman"/>
          <w:sz w:val="24"/>
          <w:szCs w:val="24"/>
        </w:rPr>
        <w:t>populations become resistant</w:t>
      </w:r>
      <w:r w:rsidR="00612F19" w:rsidRPr="003B2EFF">
        <w:rPr>
          <w:rFonts w:ascii="Times New Roman" w:hAnsi="Times New Roman" w:cs="Times New Roman"/>
          <w:sz w:val="24"/>
          <w:szCs w:val="24"/>
        </w:rPr>
        <w:t xml:space="preserve"> </w:t>
      </w:r>
      <w:r w:rsidR="006551FA" w:rsidRPr="003B2EFF">
        <w:rPr>
          <w:rFonts w:ascii="Times New Roman" w:hAnsi="Times New Roman" w:cs="Times New Roman"/>
          <w:sz w:val="24"/>
          <w:szCs w:val="24"/>
        </w:rPr>
        <w:t xml:space="preserve">due to </w:t>
      </w:r>
      <w:r w:rsidR="00890158">
        <w:rPr>
          <w:rFonts w:ascii="Times New Roman" w:hAnsi="Times New Roman" w:cs="Times New Roman"/>
          <w:sz w:val="24"/>
          <w:szCs w:val="24"/>
        </w:rPr>
        <w:t xml:space="preserve">there being </w:t>
      </w:r>
      <w:r w:rsidR="00311B98">
        <w:rPr>
          <w:rFonts w:ascii="Times New Roman" w:hAnsi="Times New Roman" w:cs="Times New Roman"/>
          <w:sz w:val="24"/>
          <w:szCs w:val="24"/>
        </w:rPr>
        <w:t>fewer</w:t>
      </w:r>
      <w:r w:rsidR="00311B98" w:rsidRPr="003B2EFF">
        <w:rPr>
          <w:rFonts w:ascii="Times New Roman" w:hAnsi="Times New Roman" w:cs="Times New Roman"/>
          <w:sz w:val="24"/>
          <w:szCs w:val="24"/>
        </w:rPr>
        <w:t xml:space="preserve"> </w:t>
      </w:r>
      <w:r w:rsidR="00FD5551" w:rsidRPr="003B2EFF">
        <w:rPr>
          <w:rFonts w:ascii="Times New Roman" w:hAnsi="Times New Roman" w:cs="Times New Roman"/>
          <w:sz w:val="24"/>
          <w:szCs w:val="24"/>
        </w:rPr>
        <w:t xml:space="preserve">effective </w:t>
      </w:r>
      <w:r w:rsidR="00C30163">
        <w:rPr>
          <w:rFonts w:ascii="Times New Roman" w:hAnsi="Times New Roman" w:cs="Times New Roman"/>
          <w:sz w:val="24"/>
          <w:szCs w:val="24"/>
        </w:rPr>
        <w:t xml:space="preserve">POST </w:t>
      </w:r>
      <w:r w:rsidR="00612F19" w:rsidRPr="003B2EFF">
        <w:rPr>
          <w:rFonts w:ascii="Times New Roman" w:hAnsi="Times New Roman" w:cs="Times New Roman"/>
          <w:sz w:val="24"/>
          <w:szCs w:val="24"/>
        </w:rPr>
        <w:t>herbicide options</w:t>
      </w:r>
      <w:r w:rsidR="008B72CB" w:rsidRPr="003B2EFF">
        <w:rPr>
          <w:rFonts w:ascii="Times New Roman" w:hAnsi="Times New Roman" w:cs="Times New Roman"/>
          <w:sz w:val="24"/>
          <w:szCs w:val="24"/>
        </w:rPr>
        <w:t xml:space="preserve">. </w:t>
      </w:r>
      <w:r w:rsidR="00311B98">
        <w:rPr>
          <w:rFonts w:ascii="Times New Roman" w:hAnsi="Times New Roman" w:cs="Times New Roman"/>
          <w:sz w:val="24"/>
          <w:szCs w:val="24"/>
        </w:rPr>
        <w:t>As a result, d</w:t>
      </w:r>
      <w:r w:rsidR="007A04EB" w:rsidRPr="003B2EFF">
        <w:rPr>
          <w:rFonts w:ascii="Times New Roman" w:hAnsi="Times New Roman" w:cs="Times New Roman"/>
          <w:sz w:val="24"/>
          <w:szCs w:val="24"/>
        </w:rPr>
        <w:t>icamba</w:t>
      </w:r>
      <w:r w:rsidR="00171893" w:rsidRPr="003B2EFF">
        <w:rPr>
          <w:rFonts w:ascii="Times New Roman" w:hAnsi="Times New Roman" w:cs="Times New Roman"/>
          <w:sz w:val="24"/>
          <w:szCs w:val="24"/>
        </w:rPr>
        <w:t xml:space="preserve"> </w:t>
      </w:r>
      <w:r w:rsidR="007A04EB" w:rsidRPr="003B2EFF">
        <w:rPr>
          <w:rFonts w:ascii="Times New Roman" w:hAnsi="Times New Roman" w:cs="Times New Roman"/>
          <w:sz w:val="24"/>
          <w:szCs w:val="24"/>
        </w:rPr>
        <w:t>use</w:t>
      </w:r>
      <w:r w:rsidR="008B7368" w:rsidRPr="003B2EFF">
        <w:rPr>
          <w:rFonts w:ascii="Times New Roman" w:hAnsi="Times New Roman" w:cs="Times New Roman"/>
          <w:sz w:val="24"/>
          <w:szCs w:val="24"/>
        </w:rPr>
        <w:t xml:space="preserve"> </w:t>
      </w:r>
      <w:r w:rsidR="00B06E6C" w:rsidRPr="003B2EFF">
        <w:rPr>
          <w:rFonts w:ascii="Times New Roman" w:hAnsi="Times New Roman" w:cs="Times New Roman"/>
          <w:sz w:val="24"/>
          <w:szCs w:val="24"/>
        </w:rPr>
        <w:t>o</w:t>
      </w:r>
      <w:r w:rsidR="00171893" w:rsidRPr="003B2EFF">
        <w:rPr>
          <w:rFonts w:ascii="Times New Roman" w:hAnsi="Times New Roman" w:cs="Times New Roman"/>
          <w:sz w:val="24"/>
          <w:szCs w:val="24"/>
        </w:rPr>
        <w:t xml:space="preserve">n </w:t>
      </w:r>
      <w:r w:rsidR="006551FA" w:rsidRPr="003B2EFF">
        <w:rPr>
          <w:rFonts w:ascii="Times New Roman" w:hAnsi="Times New Roman" w:cs="Times New Roman"/>
          <w:sz w:val="24"/>
          <w:szCs w:val="24"/>
        </w:rPr>
        <w:t>D</w:t>
      </w:r>
      <w:r w:rsidR="00455864">
        <w:rPr>
          <w:rFonts w:ascii="Times New Roman" w:hAnsi="Times New Roman" w:cs="Times New Roman"/>
          <w:sz w:val="24"/>
          <w:szCs w:val="24"/>
        </w:rPr>
        <w:t>R</w:t>
      </w:r>
      <w:r w:rsidR="006551FA" w:rsidRPr="003B2EFF">
        <w:rPr>
          <w:rFonts w:ascii="Times New Roman" w:hAnsi="Times New Roman" w:cs="Times New Roman"/>
          <w:sz w:val="24"/>
          <w:szCs w:val="24"/>
        </w:rPr>
        <w:t xml:space="preserve"> </w:t>
      </w:r>
      <w:r w:rsidR="008B7368" w:rsidRPr="003B2EFF">
        <w:rPr>
          <w:rFonts w:ascii="Times New Roman" w:hAnsi="Times New Roman" w:cs="Times New Roman"/>
          <w:sz w:val="24"/>
          <w:szCs w:val="24"/>
        </w:rPr>
        <w:t>soybean</w:t>
      </w:r>
      <w:r w:rsidR="005B31D3">
        <w:rPr>
          <w:rFonts w:ascii="Times New Roman" w:hAnsi="Times New Roman" w:cs="Times New Roman"/>
          <w:sz w:val="24"/>
          <w:szCs w:val="24"/>
        </w:rPr>
        <w:t>s</w:t>
      </w:r>
      <w:r w:rsidR="00927657" w:rsidRPr="003B2EFF">
        <w:rPr>
          <w:rFonts w:ascii="Times New Roman" w:hAnsi="Times New Roman" w:cs="Times New Roman"/>
          <w:sz w:val="24"/>
          <w:szCs w:val="24"/>
        </w:rPr>
        <w:t xml:space="preserve"> </w:t>
      </w:r>
      <w:r w:rsidR="00411744" w:rsidRPr="003B2EFF">
        <w:rPr>
          <w:rFonts w:ascii="Times New Roman" w:hAnsi="Times New Roman" w:cs="Times New Roman"/>
          <w:sz w:val="24"/>
          <w:szCs w:val="24"/>
        </w:rPr>
        <w:t>might</w:t>
      </w:r>
      <w:r w:rsidR="008B72CB" w:rsidRPr="003B2EFF">
        <w:rPr>
          <w:rFonts w:ascii="Times New Roman" w:hAnsi="Times New Roman" w:cs="Times New Roman"/>
          <w:sz w:val="24"/>
          <w:szCs w:val="24"/>
        </w:rPr>
        <w:t xml:space="preserve"> be</w:t>
      </w:r>
      <w:r w:rsidR="008A4DEE" w:rsidRPr="003B2EFF">
        <w:rPr>
          <w:rFonts w:ascii="Times New Roman" w:hAnsi="Times New Roman" w:cs="Times New Roman"/>
          <w:sz w:val="24"/>
          <w:szCs w:val="24"/>
        </w:rPr>
        <w:t xml:space="preserve"> a</w:t>
      </w:r>
      <w:r w:rsidR="00B940AB" w:rsidRPr="003B2EFF">
        <w:rPr>
          <w:rFonts w:ascii="Times New Roman" w:hAnsi="Times New Roman" w:cs="Times New Roman"/>
          <w:sz w:val="24"/>
          <w:szCs w:val="24"/>
        </w:rPr>
        <w:t xml:space="preserve"> </w:t>
      </w:r>
      <w:r w:rsidR="00347385" w:rsidRPr="003B2EFF">
        <w:rPr>
          <w:rFonts w:ascii="Times New Roman" w:hAnsi="Times New Roman" w:cs="Times New Roman"/>
          <w:sz w:val="24"/>
          <w:szCs w:val="24"/>
        </w:rPr>
        <w:t>valuable</w:t>
      </w:r>
      <w:r w:rsidR="00B940AB" w:rsidRPr="003B2EFF">
        <w:rPr>
          <w:rFonts w:ascii="Times New Roman" w:hAnsi="Times New Roman" w:cs="Times New Roman"/>
          <w:sz w:val="24"/>
          <w:szCs w:val="24"/>
        </w:rPr>
        <w:t xml:space="preserve"> tool for </w:t>
      </w:r>
      <w:r w:rsidR="006551FA" w:rsidRPr="003B2EFF">
        <w:rPr>
          <w:rFonts w:ascii="Times New Roman" w:hAnsi="Times New Roman" w:cs="Times New Roman"/>
          <w:sz w:val="24"/>
          <w:szCs w:val="24"/>
        </w:rPr>
        <w:t>managing</w:t>
      </w:r>
      <w:r w:rsidR="00B940AB" w:rsidRPr="003B2EFF">
        <w:rPr>
          <w:rFonts w:ascii="Times New Roman" w:hAnsi="Times New Roman" w:cs="Times New Roman"/>
          <w:sz w:val="24"/>
          <w:szCs w:val="24"/>
        </w:rPr>
        <w:t xml:space="preserve"> </w:t>
      </w:r>
      <w:r w:rsidR="005D65C3">
        <w:rPr>
          <w:rFonts w:ascii="Times New Roman" w:hAnsi="Times New Roman" w:cs="Times New Roman"/>
          <w:sz w:val="24"/>
          <w:szCs w:val="24"/>
        </w:rPr>
        <w:t xml:space="preserve">HR </w:t>
      </w:r>
      <w:del w:id="58" w:author="Author">
        <w:r w:rsidR="00C55954" w:rsidRPr="00E76EBD" w:rsidDel="00D30ABC">
          <w:rPr>
            <w:rFonts w:ascii="Times New Roman" w:hAnsi="Times New Roman" w:cs="Times New Roman"/>
            <w:i/>
            <w:sz w:val="24"/>
            <w:szCs w:val="24"/>
            <w:rPrChange w:id="59" w:author="Author">
              <w:rPr>
                <w:rFonts w:ascii="Times New Roman" w:hAnsi="Times New Roman" w:cs="Times New Roman"/>
                <w:sz w:val="24"/>
                <w:szCs w:val="24"/>
              </w:rPr>
            </w:rPrChange>
          </w:rPr>
          <w:delText>pigweeds</w:delText>
        </w:r>
        <w:r w:rsidR="005A1FF9" w:rsidRPr="00E76EBD" w:rsidDel="00D30ABC">
          <w:rPr>
            <w:rFonts w:ascii="Times New Roman" w:hAnsi="Times New Roman" w:cs="Times New Roman"/>
            <w:i/>
            <w:sz w:val="24"/>
            <w:szCs w:val="24"/>
            <w:rPrChange w:id="60" w:author="Author">
              <w:rPr>
                <w:rFonts w:ascii="Times New Roman" w:hAnsi="Times New Roman" w:cs="Times New Roman"/>
                <w:sz w:val="24"/>
                <w:szCs w:val="24"/>
              </w:rPr>
            </w:rPrChange>
          </w:rPr>
          <w:delText xml:space="preserve"> </w:delText>
        </w:r>
      </w:del>
      <w:ins w:id="61" w:author="Author">
        <w:r w:rsidR="00D30ABC" w:rsidRPr="00E76EBD">
          <w:rPr>
            <w:rFonts w:ascii="Times New Roman" w:hAnsi="Times New Roman" w:cs="Times New Roman"/>
            <w:i/>
            <w:sz w:val="24"/>
            <w:szCs w:val="24"/>
            <w:rPrChange w:id="62" w:author="Author">
              <w:rPr>
                <w:rFonts w:ascii="Times New Roman" w:hAnsi="Times New Roman" w:cs="Times New Roman"/>
                <w:sz w:val="24"/>
                <w:szCs w:val="24"/>
              </w:rPr>
            </w:rPrChange>
          </w:rPr>
          <w:t>Amaranthus</w:t>
        </w:r>
        <w:r w:rsidR="00DC4714">
          <w:rPr>
            <w:rFonts w:ascii="Times New Roman" w:hAnsi="Times New Roman" w:cs="Times New Roman"/>
            <w:sz w:val="24"/>
            <w:szCs w:val="24"/>
          </w:rPr>
          <w:t xml:space="preserve"> </w:t>
        </w:r>
        <w:del w:id="63" w:author="Author">
          <w:r w:rsidR="00D30ABC" w:rsidDel="003D066F">
            <w:rPr>
              <w:rFonts w:ascii="Times New Roman" w:hAnsi="Times New Roman" w:cs="Times New Roman"/>
              <w:sz w:val="24"/>
              <w:szCs w:val="24"/>
            </w:rPr>
            <w:delText xml:space="preserve"> species </w:delText>
          </w:r>
        </w:del>
      </w:ins>
      <w:r w:rsidR="005A1FF9">
        <w:rPr>
          <w:rFonts w:ascii="Times New Roman" w:hAnsi="Times New Roman" w:cs="Times New Roman"/>
          <w:sz w:val="24"/>
          <w:szCs w:val="24"/>
        </w:rPr>
        <w:t xml:space="preserve">and other troublesome broadleaf species that have evolved resistance to glyphosate in Nebraska </w:t>
      </w:r>
      <w:r w:rsidR="00557E3F">
        <w:rPr>
          <w:rFonts w:ascii="Times New Roman" w:hAnsi="Times New Roman" w:cs="Times New Roman"/>
          <w:sz w:val="24"/>
          <w:szCs w:val="24"/>
        </w:rPr>
        <w:t>[</w:t>
      </w:r>
      <w:r w:rsidR="005A1FF9">
        <w:rPr>
          <w:rFonts w:ascii="Times New Roman" w:hAnsi="Times New Roman" w:cs="Times New Roman"/>
          <w:sz w:val="24"/>
          <w:szCs w:val="24"/>
        </w:rPr>
        <w:t>i.e., kochia</w:t>
      </w:r>
      <w:r w:rsidR="00557E3F">
        <w:rPr>
          <w:rFonts w:ascii="Times New Roman" w:hAnsi="Times New Roman" w:cs="Times New Roman"/>
          <w:sz w:val="24"/>
          <w:szCs w:val="24"/>
        </w:rPr>
        <w:t xml:space="preserve"> (</w:t>
      </w:r>
      <w:r w:rsidR="00557E3F" w:rsidRPr="00557E3F">
        <w:rPr>
          <w:rFonts w:ascii="Times New Roman" w:hAnsi="Times New Roman" w:cs="Times New Roman"/>
          <w:i/>
          <w:sz w:val="24"/>
          <w:szCs w:val="24"/>
        </w:rPr>
        <w:t>Kochia scoparia</w:t>
      </w:r>
      <w:ins w:id="64" w:author="Author">
        <w:r w:rsidR="00B15CAC">
          <w:rPr>
            <w:rFonts w:ascii="Times New Roman" w:hAnsi="Times New Roman" w:cs="Times New Roman"/>
            <w:i/>
            <w:sz w:val="24"/>
            <w:szCs w:val="24"/>
          </w:rPr>
          <w:t xml:space="preserve"> </w:t>
        </w:r>
        <w:r w:rsidR="00B15CAC" w:rsidRPr="007E2971">
          <w:rPr>
            <w:rFonts w:ascii="Times New Roman" w:hAnsi="Times New Roman" w:cs="Times New Roman"/>
            <w:sz w:val="24"/>
            <w:szCs w:val="24"/>
            <w:rPrChange w:id="65" w:author="Author">
              <w:rPr>
                <w:rFonts w:ascii="Times New Roman" w:hAnsi="Times New Roman" w:cs="Times New Roman"/>
                <w:i/>
                <w:sz w:val="24"/>
                <w:szCs w:val="24"/>
              </w:rPr>
            </w:rPrChange>
          </w:rPr>
          <w:t>L.</w:t>
        </w:r>
      </w:ins>
      <w:r w:rsidR="00557E3F">
        <w:rPr>
          <w:rFonts w:ascii="Times New Roman" w:hAnsi="Times New Roman" w:cs="Times New Roman"/>
          <w:sz w:val="24"/>
          <w:szCs w:val="24"/>
        </w:rPr>
        <w:t>)</w:t>
      </w:r>
      <w:r w:rsidR="005A1FF9">
        <w:rPr>
          <w:rFonts w:ascii="Times New Roman" w:hAnsi="Times New Roman" w:cs="Times New Roman"/>
          <w:sz w:val="24"/>
          <w:szCs w:val="24"/>
        </w:rPr>
        <w:t>, giant ragweed</w:t>
      </w:r>
      <w:r w:rsidR="00557E3F">
        <w:rPr>
          <w:rFonts w:ascii="Times New Roman" w:hAnsi="Times New Roman" w:cs="Times New Roman"/>
          <w:sz w:val="24"/>
          <w:szCs w:val="24"/>
        </w:rPr>
        <w:t xml:space="preserve"> (</w:t>
      </w:r>
      <w:r w:rsidR="00557E3F" w:rsidRPr="00557E3F">
        <w:rPr>
          <w:rFonts w:ascii="Times New Roman" w:hAnsi="Times New Roman" w:cs="Times New Roman"/>
          <w:i/>
          <w:sz w:val="24"/>
          <w:szCs w:val="24"/>
        </w:rPr>
        <w:t>Ambrosia trifida</w:t>
      </w:r>
      <w:ins w:id="66" w:author="Author">
        <w:r w:rsidR="00B15CAC">
          <w:rPr>
            <w:rFonts w:ascii="Times New Roman" w:hAnsi="Times New Roman" w:cs="Times New Roman"/>
            <w:i/>
            <w:sz w:val="24"/>
            <w:szCs w:val="24"/>
          </w:rPr>
          <w:t xml:space="preserve"> </w:t>
        </w:r>
        <w:r w:rsidR="00B15CAC" w:rsidRPr="007E2971">
          <w:rPr>
            <w:rFonts w:ascii="Times New Roman" w:hAnsi="Times New Roman" w:cs="Times New Roman"/>
            <w:sz w:val="24"/>
            <w:szCs w:val="24"/>
            <w:rPrChange w:id="67" w:author="Author">
              <w:rPr>
                <w:rFonts w:ascii="Times New Roman" w:hAnsi="Times New Roman" w:cs="Times New Roman"/>
                <w:i/>
                <w:sz w:val="24"/>
                <w:szCs w:val="24"/>
              </w:rPr>
            </w:rPrChange>
          </w:rPr>
          <w:t>L.</w:t>
        </w:r>
      </w:ins>
      <w:r w:rsidR="00557E3F">
        <w:rPr>
          <w:rFonts w:ascii="Times New Roman" w:hAnsi="Times New Roman" w:cs="Times New Roman"/>
          <w:sz w:val="24"/>
          <w:szCs w:val="24"/>
        </w:rPr>
        <w:t>)</w:t>
      </w:r>
      <w:r w:rsidR="005A1FF9">
        <w:rPr>
          <w:rFonts w:ascii="Times New Roman" w:hAnsi="Times New Roman" w:cs="Times New Roman"/>
          <w:sz w:val="24"/>
          <w:szCs w:val="24"/>
        </w:rPr>
        <w:t>, common ragweed</w:t>
      </w:r>
      <w:r w:rsidR="00557E3F">
        <w:rPr>
          <w:rFonts w:ascii="Times New Roman" w:hAnsi="Times New Roman" w:cs="Times New Roman"/>
          <w:sz w:val="24"/>
          <w:szCs w:val="24"/>
        </w:rPr>
        <w:t xml:space="preserve"> (</w:t>
      </w:r>
      <w:r w:rsidR="00557E3F" w:rsidRPr="00557E3F">
        <w:rPr>
          <w:rFonts w:ascii="Times New Roman" w:hAnsi="Times New Roman" w:cs="Times New Roman"/>
          <w:i/>
          <w:sz w:val="24"/>
          <w:szCs w:val="24"/>
        </w:rPr>
        <w:t>Ambrosia artemisiifolia</w:t>
      </w:r>
      <w:ins w:id="68" w:author="Author">
        <w:r w:rsidR="00B15CAC">
          <w:rPr>
            <w:rFonts w:ascii="Times New Roman" w:hAnsi="Times New Roman" w:cs="Times New Roman"/>
            <w:sz w:val="24"/>
            <w:szCs w:val="24"/>
          </w:rPr>
          <w:t xml:space="preserve"> L.</w:t>
        </w:r>
      </w:ins>
      <w:r w:rsidR="00557E3F">
        <w:rPr>
          <w:rFonts w:ascii="Times New Roman" w:hAnsi="Times New Roman" w:cs="Times New Roman"/>
          <w:sz w:val="24"/>
          <w:szCs w:val="24"/>
        </w:rPr>
        <w:t>)</w:t>
      </w:r>
      <w:r w:rsidR="005A1FF9">
        <w:rPr>
          <w:rFonts w:ascii="Times New Roman" w:hAnsi="Times New Roman" w:cs="Times New Roman"/>
          <w:sz w:val="24"/>
          <w:szCs w:val="24"/>
        </w:rPr>
        <w:t>, and ho</w:t>
      </w:r>
      <w:r w:rsidR="00557E3F">
        <w:rPr>
          <w:rFonts w:ascii="Times New Roman" w:hAnsi="Times New Roman" w:cs="Times New Roman"/>
          <w:sz w:val="24"/>
          <w:szCs w:val="24"/>
        </w:rPr>
        <w:t>rseweed (</w:t>
      </w:r>
      <w:r w:rsidR="00557E3F" w:rsidRPr="00557E3F">
        <w:rPr>
          <w:rFonts w:ascii="Times New Roman" w:hAnsi="Times New Roman" w:cs="Times New Roman"/>
          <w:i/>
          <w:sz w:val="24"/>
          <w:szCs w:val="24"/>
        </w:rPr>
        <w:t>Conyza canadensis</w:t>
      </w:r>
      <w:ins w:id="69" w:author="Author">
        <w:r w:rsidR="00B15CAC">
          <w:rPr>
            <w:rFonts w:ascii="Times New Roman" w:hAnsi="Times New Roman" w:cs="Times New Roman"/>
            <w:sz w:val="24"/>
            <w:szCs w:val="24"/>
          </w:rPr>
          <w:t xml:space="preserve"> L.</w:t>
        </w:r>
      </w:ins>
      <w:r w:rsidR="00557E3F">
        <w:rPr>
          <w:rFonts w:ascii="Times New Roman" w:hAnsi="Times New Roman" w:cs="Times New Roman"/>
          <w:sz w:val="24"/>
          <w:szCs w:val="24"/>
        </w:rPr>
        <w:t>)]</w:t>
      </w:r>
      <w:r w:rsidR="00B940AB" w:rsidRPr="003B2EFF">
        <w:rPr>
          <w:rFonts w:ascii="Times New Roman" w:hAnsi="Times New Roman" w:cs="Times New Roman"/>
          <w:sz w:val="24"/>
          <w:szCs w:val="24"/>
        </w:rPr>
        <w:t>.</w:t>
      </w:r>
      <w:r w:rsidR="0053043B">
        <w:rPr>
          <w:rFonts w:ascii="Times New Roman" w:hAnsi="Times New Roman" w:cs="Times New Roman"/>
          <w:sz w:val="24"/>
          <w:szCs w:val="24"/>
        </w:rPr>
        <w:t xml:space="preserve"> </w:t>
      </w:r>
    </w:p>
    <w:p w14:paraId="283B9497" w14:textId="41F073A3" w:rsidR="00373090" w:rsidRPr="003B2EFF" w:rsidRDefault="007119D0" w:rsidP="0053043B">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The adoption of </w:t>
      </w:r>
      <w:r w:rsidR="006551FA" w:rsidRPr="003B2EFF">
        <w:rPr>
          <w:rFonts w:ascii="Times New Roman" w:hAnsi="Times New Roman" w:cs="Times New Roman"/>
          <w:sz w:val="24"/>
          <w:szCs w:val="24"/>
        </w:rPr>
        <w:t>D</w:t>
      </w:r>
      <w:r w:rsidR="00C30163">
        <w:rPr>
          <w:rFonts w:ascii="Times New Roman" w:hAnsi="Times New Roman" w:cs="Times New Roman"/>
          <w:sz w:val="24"/>
          <w:szCs w:val="24"/>
        </w:rPr>
        <w:t>R</w:t>
      </w:r>
      <w:r w:rsidRPr="003B2EFF">
        <w:rPr>
          <w:rFonts w:ascii="Times New Roman" w:hAnsi="Times New Roman" w:cs="Times New Roman"/>
          <w:sz w:val="24"/>
          <w:szCs w:val="24"/>
        </w:rPr>
        <w:t xml:space="preserve"> soybean </w:t>
      </w:r>
      <w:r w:rsidR="005D4DE4" w:rsidRPr="003B2EFF">
        <w:rPr>
          <w:rFonts w:ascii="Times New Roman" w:hAnsi="Times New Roman" w:cs="Times New Roman"/>
          <w:sz w:val="24"/>
          <w:szCs w:val="24"/>
        </w:rPr>
        <w:t>technology</w:t>
      </w:r>
      <w:r w:rsidRPr="003B2EFF">
        <w:rPr>
          <w:rFonts w:ascii="Times New Roman" w:hAnsi="Times New Roman" w:cs="Times New Roman"/>
          <w:sz w:val="24"/>
          <w:szCs w:val="24"/>
        </w:rPr>
        <w:t xml:space="preserve"> </w:t>
      </w:r>
      <w:r w:rsidR="003B7504" w:rsidRPr="003B2EFF">
        <w:rPr>
          <w:rFonts w:ascii="Times New Roman" w:hAnsi="Times New Roman" w:cs="Times New Roman"/>
          <w:sz w:val="24"/>
          <w:szCs w:val="24"/>
        </w:rPr>
        <w:t>has</w:t>
      </w:r>
      <w:r w:rsidR="006551FA"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raised </w:t>
      </w:r>
      <w:r w:rsidR="006551FA" w:rsidRPr="003B2EFF">
        <w:rPr>
          <w:rFonts w:ascii="Times New Roman" w:hAnsi="Times New Roman" w:cs="Times New Roman"/>
          <w:sz w:val="24"/>
          <w:szCs w:val="24"/>
        </w:rPr>
        <w:t>concerns</w:t>
      </w:r>
      <w:r w:rsidR="00C55954">
        <w:rPr>
          <w:rFonts w:ascii="Times New Roman" w:hAnsi="Times New Roman" w:cs="Times New Roman"/>
          <w:sz w:val="24"/>
          <w:szCs w:val="24"/>
        </w:rPr>
        <w:t xml:space="preserve"> </w:t>
      </w:r>
      <w:r w:rsidR="005A1FF9">
        <w:rPr>
          <w:rFonts w:ascii="Times New Roman" w:hAnsi="Times New Roman" w:cs="Times New Roman"/>
          <w:sz w:val="24"/>
          <w:szCs w:val="24"/>
        </w:rPr>
        <w:t xml:space="preserve">due to the </w:t>
      </w:r>
      <w:r w:rsidR="00C55954">
        <w:rPr>
          <w:rFonts w:ascii="Times New Roman" w:hAnsi="Times New Roman" w:cs="Times New Roman"/>
          <w:sz w:val="24"/>
          <w:szCs w:val="24"/>
        </w:rPr>
        <w:t xml:space="preserve">unintended </w:t>
      </w:r>
      <w:r w:rsidR="00CF713F">
        <w:rPr>
          <w:rFonts w:ascii="Times New Roman" w:hAnsi="Times New Roman" w:cs="Times New Roman"/>
          <w:sz w:val="24"/>
          <w:szCs w:val="24"/>
        </w:rPr>
        <w:t>off-target</w:t>
      </w:r>
      <w:r w:rsidR="00A00F35"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movement of dicamba </w:t>
      </w:r>
      <w:r w:rsidR="00CF713F">
        <w:rPr>
          <w:rFonts w:ascii="Times New Roman" w:hAnsi="Times New Roman" w:cs="Times New Roman"/>
          <w:sz w:val="24"/>
          <w:szCs w:val="24"/>
        </w:rPr>
        <w:t>onto</w:t>
      </w:r>
      <w:r w:rsidR="00CF713F" w:rsidRPr="003B2EFF">
        <w:rPr>
          <w:rFonts w:ascii="Times New Roman" w:hAnsi="Times New Roman" w:cs="Times New Roman"/>
          <w:sz w:val="24"/>
          <w:szCs w:val="24"/>
        </w:rPr>
        <w:t xml:space="preserve"> </w:t>
      </w:r>
      <w:r w:rsidRPr="003B2EFF">
        <w:rPr>
          <w:rFonts w:ascii="Times New Roman" w:hAnsi="Times New Roman" w:cs="Times New Roman"/>
          <w:sz w:val="24"/>
          <w:szCs w:val="24"/>
        </w:rPr>
        <w:t>sensitive vegetation</w:t>
      </w:r>
      <w:r w:rsidR="0099424E" w:rsidRPr="003B2EFF">
        <w:rPr>
          <w:rFonts w:ascii="Times New Roman" w:hAnsi="Times New Roman" w:cs="Times New Roman"/>
          <w:sz w:val="24"/>
          <w:szCs w:val="24"/>
        </w:rPr>
        <w:t xml:space="preserve"> via </w:t>
      </w:r>
      <w:r w:rsidR="007A04EB" w:rsidRPr="003B2EFF">
        <w:rPr>
          <w:rFonts w:ascii="Times New Roman" w:hAnsi="Times New Roman" w:cs="Times New Roman"/>
          <w:sz w:val="24"/>
          <w:szCs w:val="24"/>
        </w:rPr>
        <w:t>vapor</w:t>
      </w:r>
      <w:r w:rsidR="00FF1272" w:rsidRPr="003B2EFF">
        <w:rPr>
          <w:rFonts w:ascii="Times New Roman" w:hAnsi="Times New Roman" w:cs="Times New Roman"/>
          <w:sz w:val="24"/>
          <w:szCs w:val="24"/>
        </w:rPr>
        <w:t xml:space="preserve"> </w:t>
      </w:r>
      <w:r w:rsidR="00351B67">
        <w:rPr>
          <w:rFonts w:ascii="Times New Roman" w:hAnsi="Times New Roman" w:cs="Times New Roman"/>
          <w:sz w:val="24"/>
          <w:szCs w:val="24"/>
        </w:rPr>
        <w:t xml:space="preserve">and/or </w:t>
      </w:r>
      <w:r w:rsidR="00351B67" w:rsidRPr="003B2EFF">
        <w:rPr>
          <w:rFonts w:ascii="Times New Roman" w:hAnsi="Times New Roman" w:cs="Times New Roman"/>
          <w:sz w:val="24"/>
          <w:szCs w:val="24"/>
        </w:rPr>
        <w:t>particle</w:t>
      </w:r>
      <w:r w:rsidR="00250A27" w:rsidRPr="003B2EFF">
        <w:rPr>
          <w:rFonts w:ascii="Times New Roman" w:hAnsi="Times New Roman" w:cs="Times New Roman"/>
          <w:sz w:val="24"/>
          <w:szCs w:val="24"/>
        </w:rPr>
        <w:t xml:space="preserve"> </w:t>
      </w:r>
      <w:r w:rsidR="00351B67" w:rsidRPr="003B2EFF">
        <w:rPr>
          <w:rFonts w:ascii="Times New Roman" w:hAnsi="Times New Roman" w:cs="Times New Roman"/>
          <w:sz w:val="24"/>
          <w:szCs w:val="24"/>
        </w:rPr>
        <w:t xml:space="preserve">drift </w:t>
      </w:r>
      <w:r w:rsidR="00250A27" w:rsidRPr="003B2EFF">
        <w:rPr>
          <w:rFonts w:ascii="Times New Roman" w:hAnsi="Times New Roman" w:cs="Times New Roman"/>
          <w:sz w:val="24"/>
          <w:szCs w:val="24"/>
        </w:rPr>
        <w:t>(Young</w:t>
      </w:r>
      <w:ins w:id="70" w:author="Author">
        <w:r w:rsidR="007A3E0D">
          <w:rPr>
            <w:rFonts w:ascii="Times New Roman" w:hAnsi="Times New Roman" w:cs="Times New Roman"/>
            <w:sz w:val="24"/>
            <w:szCs w:val="24"/>
          </w:rPr>
          <w:t xml:space="preserve"> et al.</w:t>
        </w:r>
      </w:ins>
      <w:del w:id="71" w:author="Author">
        <w:r w:rsidR="00250A27" w:rsidRPr="003B2EFF" w:rsidDel="00E40E35">
          <w:rPr>
            <w:rFonts w:ascii="Times New Roman" w:hAnsi="Times New Roman" w:cs="Times New Roman"/>
            <w:sz w:val="24"/>
            <w:szCs w:val="24"/>
          </w:rPr>
          <w:delText>,</w:delText>
        </w:r>
      </w:del>
      <w:r w:rsidR="00250A27" w:rsidRPr="003B2EFF">
        <w:rPr>
          <w:rFonts w:ascii="Times New Roman" w:hAnsi="Times New Roman" w:cs="Times New Roman"/>
          <w:sz w:val="24"/>
          <w:szCs w:val="24"/>
        </w:rPr>
        <w:t xml:space="preserve"> 2017)</w:t>
      </w:r>
      <w:r w:rsidRPr="003B2EFF">
        <w:rPr>
          <w:rFonts w:ascii="Times New Roman" w:hAnsi="Times New Roman" w:cs="Times New Roman"/>
          <w:sz w:val="24"/>
          <w:szCs w:val="24"/>
        </w:rPr>
        <w:t xml:space="preserve">. </w:t>
      </w:r>
      <w:r w:rsidR="000418BC">
        <w:rPr>
          <w:rFonts w:ascii="Times New Roman" w:hAnsi="Times New Roman" w:cs="Times New Roman"/>
          <w:sz w:val="24"/>
          <w:szCs w:val="24"/>
        </w:rPr>
        <w:t>D</w:t>
      </w:r>
      <w:r w:rsidRPr="003B2EFF">
        <w:rPr>
          <w:rFonts w:ascii="Times New Roman" w:hAnsi="Times New Roman" w:cs="Times New Roman"/>
          <w:sz w:val="24"/>
          <w:szCs w:val="24"/>
        </w:rPr>
        <w:t>icamba has high vapor pressure</w:t>
      </w:r>
      <w:r w:rsidR="00094505" w:rsidRPr="003B2EFF">
        <w:rPr>
          <w:rFonts w:ascii="Times New Roman" w:hAnsi="Times New Roman" w:cs="Times New Roman"/>
          <w:sz w:val="24"/>
          <w:szCs w:val="24"/>
        </w:rPr>
        <w:t xml:space="preserve"> (volati</w:t>
      </w:r>
      <w:r w:rsidR="002A5298" w:rsidRPr="003B2EFF">
        <w:rPr>
          <w:rFonts w:ascii="Times New Roman" w:hAnsi="Times New Roman" w:cs="Times New Roman"/>
          <w:sz w:val="24"/>
          <w:szCs w:val="24"/>
        </w:rPr>
        <w:t>le compound</w:t>
      </w:r>
      <w:r w:rsidR="00471F96" w:rsidRPr="003B2EFF">
        <w:rPr>
          <w:rFonts w:ascii="Times New Roman" w:hAnsi="Times New Roman" w:cs="Times New Roman"/>
          <w:sz w:val="24"/>
          <w:szCs w:val="24"/>
        </w:rPr>
        <w:t xml:space="preserve">), which could increase </w:t>
      </w:r>
      <w:r w:rsidR="002A5298" w:rsidRPr="003B2EFF">
        <w:rPr>
          <w:rFonts w:ascii="Times New Roman" w:hAnsi="Times New Roman" w:cs="Times New Roman"/>
          <w:sz w:val="24"/>
          <w:szCs w:val="24"/>
        </w:rPr>
        <w:t xml:space="preserve">the chances for off-target movement via vapor drift </w:t>
      </w:r>
      <w:r w:rsidR="0099424E" w:rsidRPr="003B2EFF">
        <w:rPr>
          <w:rFonts w:ascii="Times New Roman" w:hAnsi="Times New Roman" w:cs="Times New Roman"/>
          <w:sz w:val="24"/>
          <w:szCs w:val="24"/>
        </w:rPr>
        <w:t xml:space="preserve">under </w:t>
      </w:r>
      <w:r w:rsidRPr="003B2EFF">
        <w:rPr>
          <w:rFonts w:ascii="Times New Roman" w:hAnsi="Times New Roman" w:cs="Times New Roman"/>
          <w:sz w:val="24"/>
          <w:szCs w:val="24"/>
        </w:rPr>
        <w:t>certain environmental conditions</w:t>
      </w:r>
      <w:r w:rsidR="00A83401" w:rsidRPr="003B2EFF">
        <w:rPr>
          <w:rFonts w:ascii="Times New Roman" w:hAnsi="Times New Roman" w:cs="Times New Roman"/>
          <w:sz w:val="24"/>
          <w:szCs w:val="24"/>
        </w:rPr>
        <w:t xml:space="preserve">, including </w:t>
      </w:r>
      <w:r w:rsidRPr="003B2EFF">
        <w:rPr>
          <w:rFonts w:ascii="Times New Roman" w:hAnsi="Times New Roman" w:cs="Times New Roman"/>
          <w:sz w:val="24"/>
          <w:szCs w:val="24"/>
        </w:rPr>
        <w:t>high</w:t>
      </w:r>
      <w:r w:rsidR="0099424E" w:rsidRPr="003B2EFF">
        <w:rPr>
          <w:rFonts w:ascii="Times New Roman" w:hAnsi="Times New Roman" w:cs="Times New Roman"/>
          <w:sz w:val="24"/>
          <w:szCs w:val="24"/>
        </w:rPr>
        <w:t xml:space="preserve"> temperature</w:t>
      </w:r>
      <w:r w:rsidR="00A83401" w:rsidRPr="003B2EFF">
        <w:rPr>
          <w:rFonts w:ascii="Times New Roman" w:hAnsi="Times New Roman" w:cs="Times New Roman"/>
          <w:sz w:val="24"/>
          <w:szCs w:val="24"/>
        </w:rPr>
        <w:t xml:space="preserve"> and </w:t>
      </w:r>
      <w:r w:rsidR="0099424E" w:rsidRPr="003B2EFF">
        <w:rPr>
          <w:rFonts w:ascii="Times New Roman" w:hAnsi="Times New Roman" w:cs="Times New Roman"/>
          <w:sz w:val="24"/>
          <w:szCs w:val="24"/>
        </w:rPr>
        <w:t>low humidity</w:t>
      </w:r>
      <w:r w:rsidRPr="003B2EFF">
        <w:rPr>
          <w:rFonts w:ascii="Times New Roman" w:hAnsi="Times New Roman" w:cs="Times New Roman"/>
          <w:sz w:val="24"/>
          <w:szCs w:val="24"/>
        </w:rPr>
        <w:t xml:space="preserve"> </w:t>
      </w:r>
      <w:r w:rsidR="00BC1420" w:rsidRPr="003B2EFF">
        <w:rPr>
          <w:rFonts w:ascii="Times New Roman" w:hAnsi="Times New Roman" w:cs="Times New Roman"/>
          <w:sz w:val="24"/>
          <w:szCs w:val="24"/>
        </w:rPr>
        <w:fldChar w:fldCharType="begin" w:fldLock="1"/>
      </w:r>
      <w:r w:rsidR="0051785A" w:rsidRPr="003B2EFF">
        <w:rPr>
          <w:rFonts w:ascii="Times New Roman" w:hAnsi="Times New Roman" w:cs="Times New Roman"/>
          <w:sz w:val="24"/>
          <w:szCs w:val="24"/>
        </w:rPr>
        <w:instrText>ADDIN CSL_CITATION { "citationItems" : [ { "id" : "ITEM-1", "itemData" : { "DOI" : "10.1017/s0043174500044453", "author" : [ { "dropping-particle" : "", "family" : "Behrens", "given" : "Richard", "non-dropping-particle" : "", "parse-names" : false, "suffix" : "" }, { "dropping-particle" : "", "family" : "Lueschen", "given" : "W. E.", "non-dropping-particle" : "", "parse-names" : false, "suffix" : "" } ], "container-title" : "Weed Science", "id" : "ITEM-1", "issue" : "5", "issued" : { "date-parts" : [ [ "1979" ] ] }, "page" : "486-493", "publisher" : "Cambridge University Press", "title" : "Dicamba Volatility", "type" : "article-journal", "volume" : "27" }, "uris" : [ "http://www.mendeley.com/documents/?uuid=0c3de805-335b-3412-b102-021a4d0b0240" ] }, { "id" : "ITEM-2", "itemData" : { "DOI" : "10.1002/etc.1778", "ISSN" : "07307268", "author" : [ { "dropping-particle" : "", "family" : "Egan", "given" : "J. Franklin", "non-dropping-particle" : "", "parse-names" : false, "suffix" : "" }, { "dropping-particle" : "", "family" : "Mortensen", "given" : "David A.", "non-dropping-particle" : "", "parse-names" : false, "suffix" : "" } ], "container-title" : "Environmental Toxicology and Chemistry", "id" : "ITEM-2", "issue" : "5", "issued" : { "date-parts" : [ [ "2012", "5", "1" ] ] }, "page" : "1023-1031", "publisher" : "John Wiley &amp; Sons, Inc.", "title" : "Quantifying vapor drift of dicamba herbicides applied to soybean", "type" : "article-journal", "volume" : "31" }, "uris" : [ "http://www.mendeley.com/documents/?uuid=96bd5bd8-7e96-3de2-9b6d-82dc746c1ed2" ] } ], "mendeley" : { "formattedCitation" : "(Behrens and Lueschen 1979, Egan and Mortensen 2012)", "plainTextFormattedCitation" : "(Behrens and Lueschen 1979, Egan and Mortensen 2012)", "previouslyFormattedCitation" : "(Behrens and Lueschen 1979, Egan and Mortensen 2012)" }, "properties" : {  }, "schema" : "https://github.com/citation-style-language/schema/raw/master/csl-citation.json" }</w:instrText>
      </w:r>
      <w:r w:rsidR="00BC1420" w:rsidRPr="003B2EFF">
        <w:rPr>
          <w:rFonts w:ascii="Times New Roman" w:hAnsi="Times New Roman" w:cs="Times New Roman"/>
          <w:sz w:val="24"/>
          <w:szCs w:val="24"/>
        </w:rPr>
        <w:fldChar w:fldCharType="separate"/>
      </w:r>
      <w:r w:rsidR="0051785A" w:rsidRPr="003B2EFF">
        <w:rPr>
          <w:rFonts w:ascii="Times New Roman" w:hAnsi="Times New Roman" w:cs="Times New Roman"/>
          <w:noProof/>
          <w:sz w:val="24"/>
          <w:szCs w:val="24"/>
        </w:rPr>
        <w:t>(Behrens and Lueschen 1979</w:t>
      </w:r>
      <w:del w:id="72" w:author="Author">
        <w:r w:rsidR="0051785A" w:rsidRPr="003B2EFF" w:rsidDel="00E40E35">
          <w:rPr>
            <w:rFonts w:ascii="Times New Roman" w:hAnsi="Times New Roman" w:cs="Times New Roman"/>
            <w:noProof/>
            <w:sz w:val="24"/>
            <w:szCs w:val="24"/>
          </w:rPr>
          <w:delText xml:space="preserve">, </w:delText>
        </w:r>
      </w:del>
      <w:ins w:id="73" w:author="Author">
        <w:r w:rsidR="00E40E35">
          <w:rPr>
            <w:rFonts w:ascii="Times New Roman" w:hAnsi="Times New Roman" w:cs="Times New Roman"/>
            <w:noProof/>
            <w:sz w:val="24"/>
            <w:szCs w:val="24"/>
          </w:rPr>
          <w:t>;</w:t>
        </w:r>
        <w:r w:rsidR="00E40E35" w:rsidRPr="003B2EFF">
          <w:rPr>
            <w:rFonts w:ascii="Times New Roman" w:hAnsi="Times New Roman" w:cs="Times New Roman"/>
            <w:noProof/>
            <w:sz w:val="24"/>
            <w:szCs w:val="24"/>
          </w:rPr>
          <w:t xml:space="preserve"> </w:t>
        </w:r>
      </w:ins>
      <w:r w:rsidR="0051785A" w:rsidRPr="003B2EFF">
        <w:rPr>
          <w:rFonts w:ascii="Times New Roman" w:hAnsi="Times New Roman" w:cs="Times New Roman"/>
          <w:noProof/>
          <w:sz w:val="24"/>
          <w:szCs w:val="24"/>
        </w:rPr>
        <w:t>Egan and Mortensen 2012)</w:t>
      </w:r>
      <w:r w:rsidR="00BC1420" w:rsidRPr="003B2EFF">
        <w:rPr>
          <w:rFonts w:ascii="Times New Roman" w:hAnsi="Times New Roman" w:cs="Times New Roman"/>
          <w:sz w:val="24"/>
          <w:szCs w:val="24"/>
        </w:rPr>
        <w:fldChar w:fldCharType="end"/>
      </w:r>
      <w:r w:rsidR="00373090"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 xml:space="preserve">Off-target movement of dicamba via </w:t>
      </w:r>
      <w:r w:rsidR="0051785A" w:rsidRPr="003B2EFF">
        <w:rPr>
          <w:rFonts w:ascii="Times New Roman" w:hAnsi="Times New Roman" w:cs="Times New Roman"/>
          <w:sz w:val="24"/>
          <w:szCs w:val="24"/>
        </w:rPr>
        <w:t xml:space="preserve">particle drift is more likely to occur </w:t>
      </w:r>
      <w:r w:rsidR="00C55954">
        <w:rPr>
          <w:rFonts w:ascii="Times New Roman" w:hAnsi="Times New Roman" w:cs="Times New Roman"/>
          <w:sz w:val="24"/>
          <w:szCs w:val="24"/>
        </w:rPr>
        <w:t>from</w:t>
      </w:r>
      <w:r w:rsidR="0051785A" w:rsidRPr="003B2EFF">
        <w:rPr>
          <w:rFonts w:ascii="Times New Roman" w:hAnsi="Times New Roman" w:cs="Times New Roman"/>
          <w:sz w:val="24"/>
          <w:szCs w:val="24"/>
        </w:rPr>
        <w:t xml:space="preserve"> </w:t>
      </w:r>
      <w:r w:rsidR="00CF713F">
        <w:rPr>
          <w:rFonts w:ascii="Times New Roman" w:hAnsi="Times New Roman" w:cs="Times New Roman"/>
          <w:sz w:val="24"/>
          <w:szCs w:val="24"/>
        </w:rPr>
        <w:t>improper</w:t>
      </w:r>
      <w:r w:rsidR="00CF713F" w:rsidRPr="003B2EFF">
        <w:rPr>
          <w:rFonts w:ascii="Times New Roman" w:hAnsi="Times New Roman" w:cs="Times New Roman"/>
          <w:sz w:val="24"/>
          <w:szCs w:val="24"/>
        </w:rPr>
        <w:t xml:space="preserve"> </w:t>
      </w:r>
      <w:r w:rsidR="0051785A" w:rsidRPr="003B2EFF">
        <w:rPr>
          <w:rFonts w:ascii="Times New Roman" w:hAnsi="Times New Roman" w:cs="Times New Roman"/>
          <w:sz w:val="24"/>
          <w:szCs w:val="24"/>
        </w:rPr>
        <w:t>nozzle</w:t>
      </w:r>
      <w:r w:rsidR="002A5298" w:rsidRPr="003B2EFF">
        <w:rPr>
          <w:rFonts w:ascii="Times New Roman" w:hAnsi="Times New Roman" w:cs="Times New Roman"/>
          <w:sz w:val="24"/>
          <w:szCs w:val="24"/>
        </w:rPr>
        <w:t xml:space="preserve"> selection, </w:t>
      </w:r>
      <w:r w:rsidR="00C55954">
        <w:rPr>
          <w:rFonts w:ascii="Times New Roman" w:hAnsi="Times New Roman" w:cs="Times New Roman"/>
          <w:sz w:val="24"/>
          <w:szCs w:val="24"/>
        </w:rPr>
        <w:t xml:space="preserve">high </w:t>
      </w:r>
      <w:r w:rsidR="007A04EB" w:rsidRPr="003B2EFF">
        <w:rPr>
          <w:rFonts w:ascii="Times New Roman" w:hAnsi="Times New Roman" w:cs="Times New Roman"/>
          <w:sz w:val="24"/>
          <w:szCs w:val="24"/>
        </w:rPr>
        <w:t xml:space="preserve">boom height, </w:t>
      </w:r>
      <w:r w:rsidR="00A83401" w:rsidRPr="003B2EFF">
        <w:rPr>
          <w:rFonts w:ascii="Times New Roman" w:hAnsi="Times New Roman" w:cs="Times New Roman"/>
          <w:sz w:val="24"/>
          <w:szCs w:val="24"/>
        </w:rPr>
        <w:t xml:space="preserve">high </w:t>
      </w:r>
      <w:r w:rsidR="0051785A" w:rsidRPr="003B2EFF">
        <w:rPr>
          <w:rFonts w:ascii="Times New Roman" w:hAnsi="Times New Roman" w:cs="Times New Roman"/>
          <w:sz w:val="24"/>
          <w:szCs w:val="24"/>
        </w:rPr>
        <w:t>spray pressure</w:t>
      </w:r>
      <w:r w:rsidR="00262EB9">
        <w:rPr>
          <w:rFonts w:ascii="Times New Roman" w:hAnsi="Times New Roman" w:cs="Times New Roman"/>
          <w:sz w:val="24"/>
          <w:szCs w:val="24"/>
        </w:rPr>
        <w:t>,</w:t>
      </w:r>
      <w:r w:rsidR="0051785A" w:rsidRPr="003B2EFF">
        <w:rPr>
          <w:rFonts w:ascii="Times New Roman" w:hAnsi="Times New Roman" w:cs="Times New Roman"/>
          <w:sz w:val="24"/>
          <w:szCs w:val="24"/>
        </w:rPr>
        <w:t xml:space="preserve"> and</w:t>
      </w:r>
      <w:r w:rsidR="002A5298" w:rsidRPr="003B2EFF">
        <w:rPr>
          <w:rFonts w:ascii="Times New Roman" w:hAnsi="Times New Roman" w:cs="Times New Roman"/>
          <w:sz w:val="24"/>
          <w:szCs w:val="24"/>
        </w:rPr>
        <w:t>/or high</w:t>
      </w:r>
      <w:r w:rsidR="0051785A" w:rsidRPr="003B2EFF">
        <w:rPr>
          <w:rFonts w:ascii="Times New Roman" w:hAnsi="Times New Roman" w:cs="Times New Roman"/>
          <w:sz w:val="24"/>
          <w:szCs w:val="24"/>
        </w:rPr>
        <w:t xml:space="preserve"> </w:t>
      </w:r>
      <w:r w:rsidR="00A83401" w:rsidRPr="003B2EFF">
        <w:rPr>
          <w:rFonts w:ascii="Times New Roman" w:hAnsi="Times New Roman" w:cs="Times New Roman"/>
          <w:sz w:val="24"/>
          <w:szCs w:val="24"/>
        </w:rPr>
        <w:t>wind speed</w:t>
      </w:r>
      <w:r w:rsidR="000418BC">
        <w:rPr>
          <w:rFonts w:ascii="Times New Roman" w:hAnsi="Times New Roman" w:cs="Times New Roman"/>
          <w:sz w:val="24"/>
          <w:szCs w:val="24"/>
        </w:rPr>
        <w:t xml:space="preserve"> at the time of application</w:t>
      </w:r>
      <w:r w:rsidR="00DB24C3" w:rsidRPr="003B2EFF">
        <w:rPr>
          <w:rFonts w:ascii="Times New Roman" w:hAnsi="Times New Roman" w:cs="Times New Roman"/>
          <w:sz w:val="24"/>
          <w:szCs w:val="24"/>
        </w:rPr>
        <w:t xml:space="preserve"> </w:t>
      </w:r>
      <w:r w:rsidR="00DB24C3" w:rsidRPr="003B2EFF">
        <w:rPr>
          <w:rFonts w:ascii="Times New Roman" w:hAnsi="Times New Roman" w:cs="Times New Roman"/>
          <w:sz w:val="24"/>
          <w:szCs w:val="24"/>
        </w:rPr>
        <w:fldChar w:fldCharType="begin" w:fldLock="1"/>
      </w:r>
      <w:r w:rsidR="00DB24C3" w:rsidRPr="003B2EFF">
        <w:rPr>
          <w:rFonts w:ascii="Times New Roman" w:hAnsi="Times New Roman" w:cs="Times New Roman"/>
          <w:sz w:val="24"/>
          <w:szCs w:val="24"/>
        </w:rPr>
        <w:instrText>ADDIN CSL_CITATION { "citationItems" : [ { "id" : "ITEM-1", "itemData" : { "DOI" : "10.1016/J.CHEMOSPHERE.2005.10.060", "ISSN" : "0045-6535", "abstract" : "In the present study the primary drift of 10 herbicides was investigated in five field experiments, and the amount deposited per surface area was quantified outside the application area using simple passive dosimeters. In addition, samples for measuring a possible background value were taken upwind of the sprayed field. Deposits of spray drift were common to all spray equipment and spray was detected up to 150m off-target. There were deposits of 0.1\u20139% of the applied amount close to the sprayed field (up to 2m). But 3m from the spraying zone deposits were reduced to 0.02\u20134%. The amounts decreased exponentially when moving away from the field. The differences in drift could be described mainly by the different drop sizes, the wind velocity, the formulation and the filtering effect of vegetation on the sampling area. The tendency of the active ingredients to evaporate could also have an, although less important, influence on the drift. This is a factor, which ought to be exposed to a further study. The findings supported that it is the physical properties of the spray and the conditions of application (i.e. equipment and meteorology) that are the primary determinants of primary drift rather than the chemical property of the pure active ingredients.", "author" : [ { "dropping-particle" : "", "family" : "Carlsen", "given" : "S.C.K.", "non-dropping-particle" : "", "parse-names" : false, "suffix" : "" }, { "dropping-particle" : "", "family" : "Spliid", "given" : "N.H.", "non-dropping-particle" : "", "parse-names" : false, "suffix" : "" }, { "dropping-particle" : "", "family" : "Svensmark", "given" : "B.", "non-dropping-particle" : "", "parse-names" : false, "suffix" : "" } ], "container-title" : "Chemosphere", "id" : "ITEM-1", "issue" : "5", "issued" : { "date-parts" : [ [ "2006", "7", "1" ] ] }, "page" : "778-786", "publisher" : "Pergamon", "title" : "Drift of 10 herbicides after tractor spray application. 2. Primary drift (droplet drift)", "type" : "article-journal", "volume" : "64" }, "uris" : [ "http://www.mendeley.com/documents/?uuid=a3c928cf-2279-37eb-8411-b67316282958" ] } ], "mendeley" : { "formattedCitation" : "(Carlsen et al. 2006)", "plainTextFormattedCitation" : "(Carlsen et al. 2006)", "previouslyFormattedCitation" : "(Carlsen et al. 2006)" }, "properties" : {  }, "schema" : "https://github.com/citation-style-language/schema/raw/master/csl-citation.json" }</w:instrText>
      </w:r>
      <w:r w:rsidR="00DB24C3" w:rsidRPr="003B2EFF">
        <w:rPr>
          <w:rFonts w:ascii="Times New Roman" w:hAnsi="Times New Roman" w:cs="Times New Roman"/>
          <w:sz w:val="24"/>
          <w:szCs w:val="24"/>
        </w:rPr>
        <w:fldChar w:fldCharType="separate"/>
      </w:r>
      <w:r w:rsidR="00DB24C3" w:rsidRPr="003B2EFF">
        <w:rPr>
          <w:rFonts w:ascii="Times New Roman" w:hAnsi="Times New Roman" w:cs="Times New Roman"/>
          <w:noProof/>
          <w:sz w:val="24"/>
          <w:szCs w:val="24"/>
        </w:rPr>
        <w:t>(Carlsen et al. 2006)</w:t>
      </w:r>
      <w:r w:rsidR="00DB24C3" w:rsidRPr="003B2EFF">
        <w:rPr>
          <w:rFonts w:ascii="Times New Roman" w:hAnsi="Times New Roman" w:cs="Times New Roman"/>
          <w:sz w:val="24"/>
          <w:szCs w:val="24"/>
        </w:rPr>
        <w:fldChar w:fldCharType="end"/>
      </w:r>
      <w:r w:rsidR="00581725" w:rsidRPr="003B2EFF">
        <w:rPr>
          <w:rFonts w:ascii="Times New Roman" w:hAnsi="Times New Roman" w:cs="Times New Roman"/>
          <w:sz w:val="24"/>
          <w:szCs w:val="24"/>
        </w:rPr>
        <w:t xml:space="preserve">. </w:t>
      </w:r>
      <w:del w:id="74" w:author="Author">
        <w:r w:rsidR="00AA106A" w:rsidDel="003D066F">
          <w:rPr>
            <w:rFonts w:ascii="Times New Roman" w:hAnsi="Times New Roman" w:cs="Times New Roman"/>
            <w:sz w:val="24"/>
            <w:szCs w:val="24"/>
          </w:rPr>
          <w:delText xml:space="preserve">Spray tank </w:delText>
        </w:r>
      </w:del>
      <w:ins w:id="75" w:author="Author">
        <w:r w:rsidR="003D066F">
          <w:rPr>
            <w:rFonts w:ascii="Times New Roman" w:hAnsi="Times New Roman" w:cs="Times New Roman"/>
            <w:sz w:val="24"/>
            <w:szCs w:val="24"/>
          </w:rPr>
          <w:t>C</w:t>
        </w:r>
      </w:ins>
      <w:del w:id="76" w:author="Author">
        <w:r w:rsidR="00AA106A" w:rsidDel="003D066F">
          <w:rPr>
            <w:rFonts w:ascii="Times New Roman" w:hAnsi="Times New Roman" w:cs="Times New Roman"/>
            <w:sz w:val="24"/>
            <w:szCs w:val="24"/>
          </w:rPr>
          <w:delText>c</w:delText>
        </w:r>
      </w:del>
      <w:r w:rsidR="00AA106A">
        <w:rPr>
          <w:rFonts w:ascii="Times New Roman" w:hAnsi="Times New Roman" w:cs="Times New Roman"/>
          <w:sz w:val="24"/>
          <w:szCs w:val="24"/>
        </w:rPr>
        <w:t xml:space="preserve">ontamination could also result in off-target dicamba injury if spray tanks following dicamba application are not properly cleaned. </w:t>
      </w:r>
      <w:r w:rsidR="002A5298" w:rsidRPr="003B2EFF">
        <w:rPr>
          <w:rFonts w:ascii="Times New Roman" w:hAnsi="Times New Roman" w:cs="Times New Roman"/>
          <w:sz w:val="24"/>
          <w:szCs w:val="24"/>
        </w:rPr>
        <w:t xml:space="preserve">The </w:t>
      </w:r>
      <w:r w:rsidR="00CF713F">
        <w:rPr>
          <w:rFonts w:ascii="Times New Roman" w:hAnsi="Times New Roman" w:cs="Times New Roman"/>
          <w:sz w:val="24"/>
          <w:szCs w:val="24"/>
        </w:rPr>
        <w:t xml:space="preserve">negative </w:t>
      </w:r>
      <w:r w:rsidR="002A5298" w:rsidRPr="003B2EFF">
        <w:rPr>
          <w:rFonts w:ascii="Times New Roman" w:hAnsi="Times New Roman" w:cs="Times New Roman"/>
          <w:sz w:val="24"/>
          <w:szCs w:val="24"/>
        </w:rPr>
        <w:t xml:space="preserve">impact </w:t>
      </w:r>
      <w:r w:rsidR="00CF713F">
        <w:rPr>
          <w:rFonts w:ascii="Times New Roman" w:hAnsi="Times New Roman" w:cs="Times New Roman"/>
          <w:sz w:val="24"/>
          <w:szCs w:val="24"/>
        </w:rPr>
        <w:t>from</w:t>
      </w:r>
      <w:r w:rsidR="00CF713F"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m</w:t>
      </w:r>
      <w:r w:rsidR="00373090" w:rsidRPr="003B2EFF">
        <w:rPr>
          <w:rFonts w:ascii="Times New Roman" w:hAnsi="Times New Roman" w:cs="Times New Roman"/>
          <w:sz w:val="24"/>
          <w:szCs w:val="24"/>
        </w:rPr>
        <w:t>icro</w:t>
      </w:r>
      <w:r w:rsidR="005D4DE4" w:rsidRPr="003B2EFF">
        <w:rPr>
          <w:rFonts w:ascii="Times New Roman" w:hAnsi="Times New Roman" w:cs="Times New Roman"/>
          <w:sz w:val="24"/>
          <w:szCs w:val="24"/>
        </w:rPr>
        <w:t>-</w:t>
      </w:r>
      <w:r w:rsidR="00373090" w:rsidRPr="003B2EFF">
        <w:rPr>
          <w:rFonts w:ascii="Times New Roman" w:hAnsi="Times New Roman" w:cs="Times New Roman"/>
          <w:sz w:val="24"/>
          <w:szCs w:val="24"/>
        </w:rPr>
        <w:t>rates</w:t>
      </w:r>
      <w:r w:rsidR="00CF713F">
        <w:rPr>
          <w:rFonts w:ascii="Times New Roman" w:hAnsi="Times New Roman" w:cs="Times New Roman"/>
          <w:sz w:val="24"/>
          <w:szCs w:val="24"/>
        </w:rPr>
        <w:t xml:space="preserve"> </w:t>
      </w:r>
      <w:del w:id="77" w:author="Author">
        <w:r w:rsidR="00CF713F" w:rsidDel="00BB6FC9">
          <w:rPr>
            <w:rFonts w:ascii="Times New Roman" w:hAnsi="Times New Roman" w:cs="Times New Roman"/>
            <w:sz w:val="24"/>
            <w:szCs w:val="24"/>
          </w:rPr>
          <w:delText>(vapor or particle drift)</w:delText>
        </w:r>
        <w:r w:rsidR="00373090" w:rsidRPr="003B2EFF" w:rsidDel="00BB6FC9">
          <w:rPr>
            <w:rFonts w:ascii="Times New Roman" w:hAnsi="Times New Roman" w:cs="Times New Roman"/>
            <w:sz w:val="24"/>
            <w:szCs w:val="24"/>
          </w:rPr>
          <w:delText xml:space="preserve"> </w:delText>
        </w:r>
      </w:del>
      <w:r w:rsidR="00373090" w:rsidRPr="003B2EFF">
        <w:rPr>
          <w:rFonts w:ascii="Times New Roman" w:hAnsi="Times New Roman" w:cs="Times New Roman"/>
          <w:sz w:val="24"/>
          <w:szCs w:val="24"/>
        </w:rPr>
        <w:t>of dicamba</w:t>
      </w:r>
      <w:r w:rsidR="002A5298" w:rsidRPr="003B2EFF">
        <w:rPr>
          <w:rFonts w:ascii="Times New Roman" w:hAnsi="Times New Roman" w:cs="Times New Roman"/>
          <w:sz w:val="24"/>
          <w:szCs w:val="24"/>
        </w:rPr>
        <w:t xml:space="preserve"> </w:t>
      </w:r>
      <w:r w:rsidR="00373090" w:rsidRPr="003B2EFF">
        <w:rPr>
          <w:rFonts w:ascii="Times New Roman" w:hAnsi="Times New Roman" w:cs="Times New Roman"/>
          <w:sz w:val="24"/>
          <w:szCs w:val="24"/>
        </w:rPr>
        <w:t>is</w:t>
      </w:r>
      <w:r w:rsidRPr="003B2EFF">
        <w:rPr>
          <w:rFonts w:ascii="Times New Roman" w:hAnsi="Times New Roman" w:cs="Times New Roman"/>
          <w:sz w:val="24"/>
          <w:szCs w:val="24"/>
        </w:rPr>
        <w:t xml:space="preserve"> well documented in grape</w:t>
      </w:r>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581725" w:rsidRPr="003B2EFF">
        <w:rPr>
          <w:rFonts w:ascii="Times New Roman" w:hAnsi="Times New Roman" w:cs="Times New Roman"/>
          <w:sz w:val="24"/>
          <w:szCs w:val="24"/>
        </w:rPr>
        <w:instrText>ADDIN CSL_CITATION { "citationItems" : [ { "id" : "ITEM-1", "itemData" : { "DOI" : "10.1614/WT-D-15-00106.1", "abstract" : "Greenhouse experiments were conducted at Wooster, OH, during 2010 and 2011 growing seasons to evaluate the responses of five wine grape cultivars to sublethal doses of 2,4-D, dicamba, and glyphosate, and the 'Riesling' grape to mixtures of 2,4-D plus glyphosate and dicamba plus glyphosate. Treatments were made using a spray system calibrated to deliver 0.757 L min \u00c01 at 276 kPa and 4.8 km h \u00c01 . Herbicides were delivered through 8002 flat spray nozzles and applied at 1/30, 1/100, and 1/300 of the recommended field rate of 840, 560, and 840 g ae ha \u00c01 for 2,4-D, dicamba, and glyphosate, respectively. Injury was observed in all treatments 7 d after treatment (DAT). However, injury symptoms greater than 10% were observed 42 DAT in plants treated with 2,4-D at all rates and plants treated with dicamba at the two highest rates. Injury (35%) at 357 DAT was noted only in plants treated with the highest rate of 2,4-D. French hybrids showed slightly less injury symptoms compared with wine grapes at 7 and 42 DAT. Shoot length reduction in plants treated with 2,4-D at the highest rate was 43, 84, and 16% at 7, 42, and 357 DAT, respectively. Glyphosate caused the fewest injury symptoms in Riesling compared with 2,4-D and dicamba when applied separately or tank mixed with glyphosate. Shoot length reduction in Riesling was observed 42 DAT with all rates of 2,4-D, with and without glyphosate and dicamba, and dicamba plus glyphosate at the highest rate; however, at 357 DAT, no effect was observed in shoot length. Spray drift of 2,4-D and dicamba can severely injure grapes, with injury increasing with increased exposure. The combination of 2,4-D plus glyphosate caused greater injury and shoot length reduction in grapes than glyphosate applied alone. Nomenclature: 2,4-D; dicamba; glyphosate; wine grape, Vitis vinifera L. 'Riesling', 'Chardonnay', 'Chardonel', 'Traminette', 'Vidal blanc'. Experimentos de invernadero fueron realizados en Wooster, Ohio, durante las temporadas de crecimiento 2010 y 2011, para evaluar la respuesta de cinco cultivares de uva para vino a dosis subletales de 2,4-D, dicamba, y glyphosate, y de la uva 'Riesling' a mezclas de 2,4-D m\u00e1s glyphosate y dicamba m\u00e1s glyphosate. Los tratamientos fueron realizados usando un sistema de aspersi\u00f3n calibrado para liberar 0.757 L min \u00c01 a 276 kPa y 4.8 km h \u00c01 . Los herbicidas fueron asperjados mediante una boquilla de abanico plana 8002 a 1/30, 1/100, y 1/300 de las dosis recomendadas de campo de 840, 560, y 8\u2026", "author" : [ { "dropping-particle" : "", "family" : "Mohseni-Moghadam", "given" : "Mohsen", "non-dropping-particle" : "", "parse-names" : false, "suffix" : "" }, { "dropping-particle" : "", "family" : "Wolfe", "given" : "Scott", "non-dropping-particle" : "", "parse-names" : false, "suffix" : "" }, { "dropping-particle" : "", "family" : "Dami", "given" : "Imed", "non-dropping-particle" : "", "parse-names" : false, "suffix" : "" }, { "dropping-particle" : "", "family" : "Doohan", "given" : "Douglas", "non-dropping-particle" : "", "parse-names" : false, "suffix" : "" } ], "container-title" : "Weed Technology", "id" : "ITEM-1", "issued" : { "date-parts" : [ [ "2016" ] ] }, "page" : "807-814", "title" : "Response of Wine Grape Cultivars to Simulated Drift Rates of 2,4-D, Dicamba, and Glyphosate, and 2,4-D or Dicamba Plus Glyphosate", "type" : "article-journal", "volume" : "30" }, "uris" : [ "http://www.mendeley.com/documents/?uuid=dc974250-17eb-3e76-bbb6-7f82a7d5b9f8" ] } ], "mendeley" : { "formattedCitation" : "(Mohseni-Moghadam et al. 2016)", "plainTextFormattedCitation" : "(Mohseni-Moghadam et al. 2016)", "previouslyFormattedCitation" : "(Mohseni-Moghadam et al. 2016)"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581725" w:rsidRPr="003B2EFF">
        <w:rPr>
          <w:rFonts w:ascii="Times New Roman" w:hAnsi="Times New Roman" w:cs="Times New Roman"/>
          <w:noProof/>
          <w:sz w:val="24"/>
          <w:szCs w:val="24"/>
        </w:rPr>
        <w:t>(</w:t>
      </w:r>
      <w:r w:rsidR="000D063B" w:rsidRPr="000D063B">
        <w:rPr>
          <w:rFonts w:ascii="Times New Roman" w:hAnsi="Times New Roman" w:cs="Times New Roman"/>
          <w:i/>
          <w:noProof/>
          <w:sz w:val="24"/>
          <w:szCs w:val="24"/>
        </w:rPr>
        <w:t>Vitis vinifera</w:t>
      </w:r>
      <w:ins w:id="78" w:author="Author">
        <w:r w:rsidR="00B15CAC">
          <w:rPr>
            <w:rFonts w:ascii="Times New Roman" w:hAnsi="Times New Roman" w:cs="Times New Roman"/>
            <w:i/>
            <w:noProof/>
            <w:sz w:val="24"/>
            <w:szCs w:val="24"/>
          </w:rPr>
          <w:t xml:space="preserve"> </w:t>
        </w:r>
        <w:r w:rsidR="00B15CAC">
          <w:rPr>
            <w:rFonts w:ascii="Times New Roman" w:hAnsi="Times New Roman" w:cs="Times New Roman"/>
            <w:noProof/>
            <w:sz w:val="24"/>
            <w:szCs w:val="24"/>
          </w:rPr>
          <w:t>L.</w:t>
        </w:r>
      </w:ins>
      <w:del w:id="79" w:author="Author">
        <w:r w:rsidR="000D063B" w:rsidDel="00983D24">
          <w:rPr>
            <w:rFonts w:ascii="Times New Roman" w:hAnsi="Times New Roman" w:cs="Times New Roman"/>
            <w:noProof/>
            <w:sz w:val="24"/>
            <w:szCs w:val="24"/>
          </w:rPr>
          <w:delText xml:space="preserve">, </w:delText>
        </w:r>
      </w:del>
      <w:ins w:id="80" w:author="Author">
        <w:r w:rsidR="00983D24">
          <w:rPr>
            <w:rFonts w:ascii="Times New Roman" w:hAnsi="Times New Roman" w:cs="Times New Roman"/>
            <w:noProof/>
            <w:sz w:val="24"/>
            <w:szCs w:val="24"/>
          </w:rPr>
          <w:t>)</w:t>
        </w:r>
        <w:del w:id="81" w:author="Author">
          <w:r w:rsidR="00983D24" w:rsidDel="00E40E35">
            <w:rPr>
              <w:rFonts w:ascii="Times New Roman" w:hAnsi="Times New Roman" w:cs="Times New Roman"/>
              <w:noProof/>
              <w:sz w:val="24"/>
              <w:szCs w:val="24"/>
            </w:rPr>
            <w:delText>,</w:delText>
          </w:r>
        </w:del>
        <w:r w:rsidR="00983D24">
          <w:rPr>
            <w:rFonts w:ascii="Times New Roman" w:hAnsi="Times New Roman" w:cs="Times New Roman"/>
            <w:noProof/>
            <w:sz w:val="24"/>
            <w:szCs w:val="24"/>
          </w:rPr>
          <w:t xml:space="preserve"> (</w:t>
        </w:r>
      </w:ins>
      <w:r w:rsidR="00581725" w:rsidRPr="003B2EFF">
        <w:rPr>
          <w:rFonts w:ascii="Times New Roman" w:hAnsi="Times New Roman" w:cs="Times New Roman"/>
          <w:noProof/>
          <w:sz w:val="24"/>
          <w:szCs w:val="24"/>
        </w:rPr>
        <w:t>Mohseni-Moghadam et al. 2016)</w:t>
      </w:r>
      <w:r w:rsidR="00581725"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A96225" w:rsidRPr="003B2EFF">
        <w:rPr>
          <w:rFonts w:ascii="Times New Roman" w:hAnsi="Times New Roman" w:cs="Times New Roman"/>
          <w:sz w:val="24"/>
          <w:szCs w:val="24"/>
        </w:rPr>
        <w:t>soybean</w:t>
      </w:r>
      <w:r w:rsidR="005A1FF9">
        <w:rPr>
          <w:rFonts w:ascii="Times New Roman" w:hAnsi="Times New Roman" w:cs="Times New Roman"/>
          <w:sz w:val="24"/>
          <w:szCs w:val="24"/>
        </w:rPr>
        <w:t>s</w:t>
      </w:r>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657200" w:rsidRPr="003B2EFF">
        <w:rPr>
          <w:rFonts w:ascii="Times New Roman" w:hAnsi="Times New Roman" w:cs="Times New Roman"/>
          <w:sz w:val="24"/>
          <w:szCs w:val="24"/>
        </w:rPr>
        <w:instrText>ADDIN CSL_CITATION { "citationItems" : [ { "id" : "ITEM-1", "itemData" : { "DOI" : "10.1614/WT-D-13-00084.1", "author" : [ { "dropping-particle" : "", "family" : "Griffin", "given" : "James L", "non-dropping-particle" : "", "parse-names" : false, "suffix" : "" }, { "dropping-particle" : "", "family" : "Bauerle", "given" : "Matthew J", "non-dropping-particle" : "", "parse-names" : false, "suffix" : "" }, { "dropping-particle" : "", "family" : "Stephenson", "given" : "Daniel O", "non-dropping-particle" : "", "parse-names" : false, "suffix" : "" }, { "dropping-particle" : "", "family" : "Miller", "given" : "Donnie K", "non-dropping-particle" : "", "parse-names" : false, "suffix" : "" }, { "dropping-particle" : "", "family" : "Boudreaux", "given" : "Joseph M", "non-dropping-particle" : "", "parse-names" : false, "suffix" : "" } ], "container-title" : "Weed Technology", "id" : "ITEM-1", "issued" : { "date-parts" : [ [ "2013" ] ] }, "page" : "696-703", "title" : "Soybean Response to Dicamba Applied at Vegetative and Reproductive Growth Stages", "type" : "article-journal", "volume" : "27" }, "uris" : [ "http://www.mendeley.com/documents/?uuid=c2d26c97-9794-364e-bc50-82426162bce6" ] }, { "id" : "ITEM-2", "itemData" : { "DOI" : "10.1017/s0043174500050347", "ISSN" : "0043-1745", "author" : [ { "dropping-particle" : "", "family" : "Auch", "given" : "D. E.", "non-dropping-particle" : "", "parse-names" : false, "suffix" : "" }, { "dropping-particle" : "", "family" : "Arnold", "given" : "W. E.", "non-dropping-particle" : "", "parse-names" : false, "suffix" : "" } ], "container-title" : "Weed Science", "id" : "ITEM-2", "issue" : "5", "issued" : { "date-parts" : [ [ "1978" ] ] }, "page" : "471-475", "publisher" : "Cambridge University Press", "title" : "Dicamba use and Injury on Soybeans (&lt;i&gt;Glycine max&lt;/i&gt;) in South Dakota", "type" : "article-journal", "volume" : "26" }, "uris" : [ "http://www.mendeley.com/documents/?uuid=011877d2-6264-3693-b09c-e17ca76a2c68" ] } ], "mendeley" : { "formattedCitation" : "(Auch and Arnold 1978, Griffin et al. 2013)", "plainTextFormattedCitation" : "(Auch and Arnold 1978, Griffin et al. 2013)", "previouslyFormattedCitation" : "(Auch and Arnold 1978, Griffin et al. 2013)"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DB24C3" w:rsidRPr="003B2EFF">
        <w:rPr>
          <w:rFonts w:ascii="Times New Roman" w:hAnsi="Times New Roman" w:cs="Times New Roman"/>
          <w:noProof/>
          <w:sz w:val="24"/>
          <w:szCs w:val="24"/>
        </w:rPr>
        <w:t>(Auch and Arnold 1978</w:t>
      </w:r>
      <w:del w:id="82" w:author="Author">
        <w:r w:rsidR="00DB24C3" w:rsidRPr="003B2EFF" w:rsidDel="00983D24">
          <w:rPr>
            <w:rFonts w:ascii="Times New Roman" w:hAnsi="Times New Roman" w:cs="Times New Roman"/>
            <w:noProof/>
            <w:sz w:val="24"/>
            <w:szCs w:val="24"/>
          </w:rPr>
          <w:delText xml:space="preserve">, </w:delText>
        </w:r>
      </w:del>
      <w:ins w:id="83" w:author="Author">
        <w:r w:rsidR="00983D24">
          <w:rPr>
            <w:rFonts w:ascii="Times New Roman" w:hAnsi="Times New Roman" w:cs="Times New Roman"/>
            <w:noProof/>
            <w:sz w:val="24"/>
            <w:szCs w:val="24"/>
          </w:rPr>
          <w:t>;</w:t>
        </w:r>
        <w:r w:rsidR="00983D24" w:rsidRPr="003B2EFF">
          <w:rPr>
            <w:rFonts w:ascii="Times New Roman" w:hAnsi="Times New Roman" w:cs="Times New Roman"/>
            <w:noProof/>
            <w:sz w:val="24"/>
            <w:szCs w:val="24"/>
          </w:rPr>
          <w:t xml:space="preserve"> </w:t>
        </w:r>
      </w:ins>
      <w:r w:rsidR="00DB24C3" w:rsidRPr="003B2EFF">
        <w:rPr>
          <w:rFonts w:ascii="Times New Roman" w:hAnsi="Times New Roman" w:cs="Times New Roman"/>
          <w:noProof/>
          <w:sz w:val="24"/>
          <w:szCs w:val="24"/>
        </w:rPr>
        <w:t>Griffin et al. 2013)</w:t>
      </w:r>
      <w:r w:rsidR="00581725" w:rsidRPr="003B2EFF">
        <w:rPr>
          <w:rFonts w:ascii="Times New Roman" w:hAnsi="Times New Roman" w:cs="Times New Roman"/>
          <w:sz w:val="24"/>
          <w:szCs w:val="24"/>
        </w:rPr>
        <w:fldChar w:fldCharType="end"/>
      </w:r>
      <w:r w:rsidR="00A96225" w:rsidRPr="003B2EFF">
        <w:rPr>
          <w:rFonts w:ascii="Times New Roman" w:hAnsi="Times New Roman" w:cs="Times New Roman"/>
          <w:sz w:val="24"/>
          <w:szCs w:val="24"/>
        </w:rPr>
        <w:t xml:space="preserve">, </w:t>
      </w:r>
      <w:r w:rsidRPr="003B2EFF">
        <w:rPr>
          <w:rFonts w:ascii="Times New Roman" w:hAnsi="Times New Roman" w:cs="Times New Roman"/>
          <w:sz w:val="24"/>
          <w:szCs w:val="24"/>
        </w:rPr>
        <w:t>vegetables</w:t>
      </w:r>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581725" w:rsidRPr="003B2EFF">
        <w:rPr>
          <w:rFonts w:ascii="Times New Roman" w:hAnsi="Times New Roman" w:cs="Times New Roman"/>
          <w:sz w:val="24"/>
          <w:szCs w:val="24"/>
        </w:rPr>
        <w:instrText>ADDIN CSL_CITATION { "citationItems" : [ { "id" : "ITEM-1", "itemData" : { "DOI" : "10.1614/WT-D-14-00105.1", "abstract" : "Field experiments were conducted at Wooster, OH, in 2010 and 2011 to evaluate the effect of simulated drift rates of 2,4-D, dicamba, and 2,4-D plus glyphosate on processing broccoli and bell pepper. Treatments were made in July of each year when bell pepper and broccoli were at the 10-and eight-leaf stage, respectively, and included five 2,4-D rates (1/50, 1/100, 1/150, 1/200, and 1/400 of the recommended field rate of 840 g ae ha \u00c01), five dicamba rates (1/50, 1/100, 1/150, 1/200, and 1/ 400 of the recommended field rate of 560 g ae ha \u00c01), and three rates of 2,4-D plus glyphosate (1/100, 1/200, and 1/400 of the recommended field rates). Crop injury was recorded at 7 and 28 d after treatment (DAT). Broccoli and bell pepper responded differently to simulated drift rates each year with higher initial injury ratings observed in 2010, and more persistent symptoms in 2011. 2,4-D at the 1/50 rate reduced broccoli yield by approximately 50% in 2010. Simulated drift rates of 2,4-D did not cause broccoli yield reduction in 2011, nor did simulated drift rates of dicamba, or 2,4-D plus glyphosate reduce yield either year. Although simulated drift treatments did not reduce total yield of bell pepper, the timing of fruit maturity was affected. Yield at first harvest was reduced by high simulated drift rates of each herbicide and by the herbicide tank mix. These results indicate that broccoli and bell pepper are sensitive to very low doses of 2,4-D and dicamba that are typical of those encountered in drift events. The impact of actual drift on delayed maturity and total yield of these crops is likely to be costly for the farmer. Nomenclature: Glyphosate; 2,4-D; dicamba; broccoli (Brassica oleracea L. var, botrytis L.); bell pepper (Capsicum annuum L.).", "author" : [ { "dropping-particle" : "", "family" : "Mohseni-Moghadam", "given" : "Mohsen", "non-dropping-particle" : "", "parse-names" : false, "suffix" : "" }, { "dropping-particle" : "", "family" : "Doohan", "given" : "Douglas", "non-dropping-particle" : "", "parse-names" : false, "suffix" : "" } ], "container-title" : "Weed Technology", "id" : "ITEM-1", "issued" : { "date-parts" : [ [ "2015" ] ] }, "page" : "226-232", "title" : "Response of Bell Pepper and Broccoli to Simulated Drift Rates of 2,4-D and Dicamba", "type" : "article-journal", "volume" : "29" }, "uris" : [ "http://www.mendeley.com/documents/?uuid=896b07d0-440e-35a1-a6f0-2cb59314a6f7" ] } ], "mendeley" : { "formattedCitation" : "(Mohseni-Moghadam and Doohan 2015)", "plainTextFormattedCitation" : "(Mohseni-Moghadam and Doohan 2015)", "previouslyFormattedCitation" : "(Mohseni-Moghadam and Doohan 2015)"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581725" w:rsidRPr="003B2EFF">
        <w:rPr>
          <w:rFonts w:ascii="Times New Roman" w:hAnsi="Times New Roman" w:cs="Times New Roman"/>
          <w:noProof/>
          <w:sz w:val="24"/>
          <w:szCs w:val="24"/>
        </w:rPr>
        <w:t>(Mohseni-Moghadam and Doohan 2015)</w:t>
      </w:r>
      <w:r w:rsidR="00581725"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1830E9" w:rsidRPr="003B2EFF">
        <w:rPr>
          <w:rFonts w:ascii="Times New Roman" w:hAnsi="Times New Roman" w:cs="Times New Roman"/>
          <w:sz w:val="24"/>
          <w:szCs w:val="24"/>
        </w:rPr>
        <w:t xml:space="preserve">and </w:t>
      </w:r>
      <w:r w:rsidRPr="003B2EFF">
        <w:rPr>
          <w:rFonts w:ascii="Times New Roman" w:hAnsi="Times New Roman" w:cs="Times New Roman"/>
          <w:sz w:val="24"/>
          <w:szCs w:val="24"/>
        </w:rPr>
        <w:t>cotton</w:t>
      </w:r>
      <w:r w:rsidR="0051785A" w:rsidRPr="003B2EFF">
        <w:rPr>
          <w:rFonts w:ascii="Times New Roman" w:hAnsi="Times New Roman" w:cs="Times New Roman"/>
          <w:sz w:val="24"/>
          <w:szCs w:val="24"/>
        </w:rPr>
        <w:t xml:space="preserve"> </w:t>
      </w:r>
      <w:r w:rsidR="0051785A" w:rsidRPr="003B2EFF">
        <w:rPr>
          <w:rFonts w:ascii="Times New Roman" w:hAnsi="Times New Roman" w:cs="Times New Roman"/>
          <w:sz w:val="24"/>
          <w:szCs w:val="24"/>
        </w:rPr>
        <w:fldChar w:fldCharType="begin" w:fldLock="1"/>
      </w:r>
      <w:r w:rsidR="0051785A" w:rsidRPr="003B2EFF">
        <w:rPr>
          <w:rFonts w:ascii="Times New Roman" w:hAnsi="Times New Roman" w:cs="Times New Roman"/>
          <w:sz w:val="24"/>
          <w:szCs w:val="24"/>
        </w:rPr>
        <w:instrText>ADDIN CSL_CITATION { "citationItems" : [ { "id" : "ITEM-1", "itemData" : { "DOI" : "10.1614/WS-D-13-00025.1", "ISSN" : "0043-1745", "abstract" : "&lt;p&gt;Commercial introduction of cultivars of soybean and cotton genetically modified with resistance to the synthetic auxin herbicides dicamba and 2,4-D will allow these compounds to be used with greater flexibility but may expose susceptible soybean and cotton cultivars to nontarget herbicide drift. From past experience, it is well known that soybean and cotton are both highly sensitive to low-dose exposures of dicamba and 2,4-D. In this study, a meta-analysis approach was used to synthesize data from over seven decades of simulated drift experiments in which investigators treated soybean and cotton with low doses of dicamba and 2,4-D and measured the resulting yields. These data were used to produce global dose\u2013response curves for each crop and herbicide, with crop yield plotted against herbicide dose. The meta-analysis showed that soybean is more susceptible to dicamba in the flowering stage and relatively tolerant to 2,4-D at all growth stages. Conversely, cotton is tolerant to dicamba but extremely sensitive to 2,4-D, especially in the vegetative and preflowering squaring stages. Both crops are highly variable in their responses to synthetic auxin herbicide exposure, with soil moisture and air temperature at the time of exposure identified as key factors. Visual injury symptoms, especially during vegetative stages, are not predictive of final yield loss. Global dose\u2013response curves generated by this meta-analysis can inform guidelines for herbicide applications and provide producers and agricultural professionals with a benchmark of the mean and range of crop yield loss that can be expected from drift or other nontarget exposures to 2,4-D or dicamba.&lt;/p&gt;", "author" : [ { "dropping-particle" : "", "family" : "Egan", "given" : "J. Franklin", "non-dropping-particle" : "", "parse-names" : false, "suffix" : "" }, { "dropping-particle" : "", "family" : "Barlow", "given" : "Kathryn M.", "non-dropping-particle" : "", "parse-names" : false, "suffix" : "" }, { "dropping-particle" : "", "family" : "Mortensen", "given" : "David A.", "non-dropping-particle" : "", "parse-names" : false, "suffix" : "" } ], "container-title" : "Weed Science", "id" : "ITEM-1", "issue" : "01", "issued" : { "date-parts" : [ [ "2014", "3", "20" ] ] }, "page" : "193-206", "title" : "A Meta-Analysis on the Effects of 2,4-D and Dicamba Drift on Soybean and Cotton", "type" : "article-journal", "volume" : "62" }, "uris" : [ "http://www.mendeley.com/documents/?uuid=2624b2ec-2638-3a82-bf24-c1c89896cca9" ] } ], "mendeley" : { "formattedCitation" : "(Egan et al. 2014)", "plainTextFormattedCitation" : "(Egan et al. 2014)", "previouslyFormattedCitation" : "(Egan et al. 2014)" }, "properties" : {  }, "schema" : "https://github.com/citation-style-language/schema/raw/master/csl-citation.json" }</w:instrText>
      </w:r>
      <w:r w:rsidR="0051785A" w:rsidRPr="003B2EFF">
        <w:rPr>
          <w:rFonts w:ascii="Times New Roman" w:hAnsi="Times New Roman" w:cs="Times New Roman"/>
          <w:sz w:val="24"/>
          <w:szCs w:val="24"/>
        </w:rPr>
        <w:fldChar w:fldCharType="separate"/>
      </w:r>
      <w:r w:rsidR="0051785A" w:rsidRPr="003B2EFF">
        <w:rPr>
          <w:rFonts w:ascii="Times New Roman" w:hAnsi="Times New Roman" w:cs="Times New Roman"/>
          <w:noProof/>
          <w:sz w:val="24"/>
          <w:szCs w:val="24"/>
        </w:rPr>
        <w:t>(</w:t>
      </w:r>
      <w:r w:rsidR="000D063B" w:rsidRPr="000D063B">
        <w:rPr>
          <w:rFonts w:ascii="Times New Roman" w:hAnsi="Times New Roman" w:cs="Times New Roman"/>
          <w:i/>
          <w:noProof/>
          <w:sz w:val="24"/>
          <w:szCs w:val="24"/>
        </w:rPr>
        <w:t>Gossipium hirsutum</w:t>
      </w:r>
      <w:ins w:id="84" w:author="Author">
        <w:r w:rsidR="00B15CAC">
          <w:rPr>
            <w:rFonts w:ascii="Times New Roman" w:hAnsi="Times New Roman" w:cs="Times New Roman"/>
            <w:noProof/>
            <w:sz w:val="24"/>
            <w:szCs w:val="24"/>
          </w:rPr>
          <w:t xml:space="preserve"> L.</w:t>
        </w:r>
      </w:ins>
      <w:del w:id="85" w:author="Author">
        <w:r w:rsidR="000D063B" w:rsidDel="00983D24">
          <w:rPr>
            <w:rFonts w:ascii="Times New Roman" w:hAnsi="Times New Roman" w:cs="Times New Roman"/>
            <w:noProof/>
            <w:sz w:val="24"/>
            <w:szCs w:val="24"/>
          </w:rPr>
          <w:delText xml:space="preserve">, </w:delText>
        </w:r>
      </w:del>
      <w:ins w:id="86" w:author="Author">
        <w:r w:rsidR="00983D24">
          <w:rPr>
            <w:rFonts w:ascii="Times New Roman" w:hAnsi="Times New Roman" w:cs="Times New Roman"/>
            <w:noProof/>
            <w:sz w:val="24"/>
            <w:szCs w:val="24"/>
          </w:rPr>
          <w:t>)</w:t>
        </w:r>
        <w:del w:id="87" w:author="Author">
          <w:r w:rsidR="00983D24" w:rsidDel="00E40E35">
            <w:rPr>
              <w:rFonts w:ascii="Times New Roman" w:hAnsi="Times New Roman" w:cs="Times New Roman"/>
              <w:noProof/>
              <w:sz w:val="24"/>
              <w:szCs w:val="24"/>
            </w:rPr>
            <w:delText>,</w:delText>
          </w:r>
        </w:del>
        <w:r w:rsidR="00983D24">
          <w:rPr>
            <w:rFonts w:ascii="Times New Roman" w:hAnsi="Times New Roman" w:cs="Times New Roman"/>
            <w:noProof/>
            <w:sz w:val="24"/>
            <w:szCs w:val="24"/>
          </w:rPr>
          <w:t xml:space="preserve"> (</w:t>
        </w:r>
      </w:ins>
      <w:r w:rsidR="0051785A" w:rsidRPr="003B2EFF">
        <w:rPr>
          <w:rFonts w:ascii="Times New Roman" w:hAnsi="Times New Roman" w:cs="Times New Roman"/>
          <w:noProof/>
          <w:sz w:val="24"/>
          <w:szCs w:val="24"/>
        </w:rPr>
        <w:t>Egan et al. 2014)</w:t>
      </w:r>
      <w:r w:rsidR="0051785A" w:rsidRPr="003B2EFF">
        <w:rPr>
          <w:rFonts w:ascii="Times New Roman" w:hAnsi="Times New Roman" w:cs="Times New Roman"/>
          <w:sz w:val="24"/>
          <w:szCs w:val="24"/>
        </w:rPr>
        <w:fldChar w:fldCharType="end"/>
      </w:r>
      <w:r w:rsidR="005D4DE4" w:rsidRPr="003B2EFF">
        <w:rPr>
          <w:rFonts w:ascii="Times New Roman" w:hAnsi="Times New Roman" w:cs="Times New Roman"/>
          <w:sz w:val="24"/>
          <w:szCs w:val="24"/>
        </w:rPr>
        <w:t xml:space="preserve">. </w:t>
      </w:r>
      <w:r w:rsidR="00BF3E11" w:rsidRPr="003B2EFF">
        <w:rPr>
          <w:rFonts w:ascii="Times New Roman" w:hAnsi="Times New Roman" w:cs="Times New Roman"/>
          <w:sz w:val="24"/>
          <w:szCs w:val="24"/>
        </w:rPr>
        <w:t xml:space="preserve">Despite </w:t>
      </w:r>
      <w:del w:id="88" w:author="Author">
        <w:r w:rsidR="00890158" w:rsidDel="00BB6FC9">
          <w:rPr>
            <w:rFonts w:ascii="Times New Roman" w:hAnsi="Times New Roman" w:cs="Times New Roman"/>
            <w:sz w:val="24"/>
            <w:szCs w:val="24"/>
          </w:rPr>
          <w:delText>there being</w:delText>
        </w:r>
      </w:del>
      <w:ins w:id="89" w:author="Author">
        <w:r w:rsidR="00BB6FC9">
          <w:rPr>
            <w:rFonts w:ascii="Times New Roman" w:hAnsi="Times New Roman" w:cs="Times New Roman"/>
            <w:sz w:val="24"/>
            <w:szCs w:val="24"/>
          </w:rPr>
          <w:t>the</w:t>
        </w:r>
      </w:ins>
      <w:r w:rsidR="00890158">
        <w:rPr>
          <w:rFonts w:ascii="Times New Roman" w:hAnsi="Times New Roman" w:cs="Times New Roman"/>
          <w:sz w:val="24"/>
          <w:szCs w:val="24"/>
        </w:rPr>
        <w:t xml:space="preserve"> </w:t>
      </w:r>
      <w:r w:rsidR="00050797" w:rsidRPr="003B2EFF">
        <w:rPr>
          <w:rFonts w:ascii="Times New Roman" w:hAnsi="Times New Roman" w:cs="Times New Roman"/>
          <w:sz w:val="24"/>
          <w:szCs w:val="24"/>
        </w:rPr>
        <w:t>newer dicamba formulations</w:t>
      </w:r>
      <w:r w:rsidR="00AA106A">
        <w:rPr>
          <w:rFonts w:ascii="Times New Roman" w:hAnsi="Times New Roman" w:cs="Times New Roman"/>
          <w:sz w:val="24"/>
          <w:szCs w:val="24"/>
        </w:rPr>
        <w:t xml:space="preserve"> </w:t>
      </w:r>
      <w:r w:rsidR="00777D1E">
        <w:rPr>
          <w:rFonts w:ascii="Times New Roman" w:hAnsi="Times New Roman" w:cs="Times New Roman"/>
          <w:sz w:val="24"/>
          <w:szCs w:val="24"/>
        </w:rPr>
        <w:t>(</w:t>
      </w:r>
      <w:r w:rsidR="00777D1E" w:rsidRPr="003B2EFF">
        <w:rPr>
          <w:rFonts w:ascii="Times New Roman" w:hAnsi="Times New Roman" w:cs="Times New Roman"/>
          <w:sz w:val="24"/>
          <w:szCs w:val="24"/>
        </w:rPr>
        <w:t>Xtendimax</w:t>
      </w:r>
      <w:r w:rsidR="00777D1E">
        <w:rPr>
          <w:rFonts w:ascii="Times New Roman" w:hAnsi="Times New Roman" w:cs="Times New Roman"/>
          <w:sz w:val="24"/>
          <w:szCs w:val="24"/>
        </w:rPr>
        <w:t>,</w:t>
      </w:r>
      <w:r w:rsidR="00777D1E" w:rsidRPr="003B2EFF">
        <w:rPr>
          <w:rFonts w:ascii="Times New Roman" w:hAnsi="Times New Roman" w:cs="Times New Roman"/>
          <w:sz w:val="24"/>
          <w:szCs w:val="24"/>
          <w:vertAlign w:val="superscript"/>
        </w:rPr>
        <w:t>®</w:t>
      </w:r>
      <w:r w:rsidR="00777D1E">
        <w:rPr>
          <w:rFonts w:ascii="Times New Roman" w:hAnsi="Times New Roman" w:cs="Times New Roman"/>
          <w:sz w:val="24"/>
          <w:szCs w:val="24"/>
          <w:vertAlign w:val="superscript"/>
        </w:rPr>
        <w:t xml:space="preserve"> </w:t>
      </w:r>
      <w:r w:rsidR="00777D1E">
        <w:rPr>
          <w:rFonts w:ascii="Times New Roman" w:eastAsia="Times New Roman" w:hAnsi="Times New Roman" w:cs="Times New Roman"/>
          <w:color w:val="222222"/>
          <w:sz w:val="24"/>
          <w:szCs w:val="24"/>
          <w:shd w:val="clear" w:color="auto" w:fill="FFFFFF"/>
        </w:rPr>
        <w:t xml:space="preserve">Monsanto Company, St Louis, MO; </w:t>
      </w:r>
      <w:r w:rsidR="00777D1E" w:rsidRPr="003B2EFF">
        <w:rPr>
          <w:rFonts w:ascii="Times New Roman" w:hAnsi="Times New Roman" w:cs="Times New Roman"/>
          <w:sz w:val="24"/>
          <w:szCs w:val="24"/>
        </w:rPr>
        <w:t>FeXapan</w:t>
      </w:r>
      <w:r w:rsidR="00777D1E">
        <w:rPr>
          <w:rFonts w:ascii="Times New Roman" w:hAnsi="Times New Roman" w:cs="Times New Roman"/>
          <w:sz w:val="24"/>
          <w:szCs w:val="24"/>
        </w:rPr>
        <w:t>,</w:t>
      </w:r>
      <w:r w:rsidR="00777D1E" w:rsidRPr="003B2EFF">
        <w:rPr>
          <w:rFonts w:ascii="Times New Roman" w:hAnsi="Times New Roman" w:cs="Times New Roman"/>
          <w:sz w:val="24"/>
          <w:szCs w:val="24"/>
          <w:vertAlign w:val="superscript"/>
        </w:rPr>
        <w:t>®</w:t>
      </w:r>
      <w:r w:rsidR="00777D1E" w:rsidRPr="003B2EFF">
        <w:rPr>
          <w:rFonts w:ascii="Times New Roman" w:hAnsi="Times New Roman" w:cs="Times New Roman"/>
          <w:sz w:val="24"/>
          <w:szCs w:val="24"/>
        </w:rPr>
        <w:t xml:space="preserve"> </w:t>
      </w:r>
      <w:r w:rsidR="00777D1E">
        <w:rPr>
          <w:rFonts w:ascii="Times New Roman" w:hAnsi="Times New Roman" w:cs="Times New Roman"/>
          <w:sz w:val="24"/>
          <w:szCs w:val="24"/>
        </w:rPr>
        <w:t xml:space="preserve">Corteva Agriscience, </w:t>
      </w:r>
      <w:del w:id="90" w:author="Author">
        <w:r w:rsidR="00777D1E" w:rsidDel="00983D24">
          <w:rPr>
            <w:rFonts w:ascii="Times New Roman" w:hAnsi="Times New Roman" w:cs="Times New Roman"/>
            <w:sz w:val="24"/>
            <w:szCs w:val="24"/>
          </w:rPr>
          <w:delText>Wilmilton</w:delText>
        </w:r>
      </w:del>
      <w:ins w:id="91" w:author="Author">
        <w:r w:rsidR="00983D24">
          <w:rPr>
            <w:rFonts w:ascii="Times New Roman" w:hAnsi="Times New Roman" w:cs="Times New Roman"/>
            <w:sz w:val="24"/>
            <w:szCs w:val="24"/>
          </w:rPr>
          <w:t>Wilmington</w:t>
        </w:r>
      </w:ins>
      <w:r w:rsidR="00777D1E">
        <w:rPr>
          <w:rFonts w:ascii="Times New Roman" w:hAnsi="Times New Roman" w:cs="Times New Roman"/>
          <w:sz w:val="24"/>
          <w:szCs w:val="24"/>
        </w:rPr>
        <w:t xml:space="preserve">, DE; </w:t>
      </w:r>
      <w:r w:rsidR="00777D1E" w:rsidRPr="003B2EFF">
        <w:rPr>
          <w:rFonts w:ascii="Times New Roman" w:hAnsi="Times New Roman" w:cs="Times New Roman"/>
          <w:sz w:val="24"/>
          <w:szCs w:val="24"/>
        </w:rPr>
        <w:t>and Engenia</w:t>
      </w:r>
      <w:r w:rsidR="00777D1E">
        <w:rPr>
          <w:rFonts w:ascii="Times New Roman" w:hAnsi="Times New Roman" w:cs="Times New Roman"/>
          <w:sz w:val="24"/>
          <w:szCs w:val="24"/>
        </w:rPr>
        <w:t>,</w:t>
      </w:r>
      <w:r w:rsidR="00777D1E" w:rsidRPr="003B2EFF">
        <w:rPr>
          <w:rFonts w:ascii="Times New Roman" w:hAnsi="Times New Roman" w:cs="Times New Roman"/>
          <w:sz w:val="24"/>
          <w:szCs w:val="24"/>
          <w:vertAlign w:val="superscript"/>
        </w:rPr>
        <w:t>®</w:t>
      </w:r>
      <w:r w:rsidR="00777D1E">
        <w:rPr>
          <w:rFonts w:ascii="Times New Roman" w:hAnsi="Times New Roman" w:cs="Times New Roman"/>
          <w:sz w:val="24"/>
          <w:szCs w:val="24"/>
        </w:rPr>
        <w:t xml:space="preserve"> BASF, Research Triangle Park, NC)</w:t>
      </w:r>
      <w:r w:rsidR="00777D1E" w:rsidDel="00777D1E">
        <w:rPr>
          <w:rFonts w:ascii="Times New Roman" w:hAnsi="Times New Roman" w:cs="Times New Roman"/>
          <w:sz w:val="24"/>
          <w:szCs w:val="24"/>
        </w:rPr>
        <w:t xml:space="preserve"> </w:t>
      </w:r>
      <w:r w:rsidR="000418BC">
        <w:rPr>
          <w:rFonts w:ascii="Times New Roman" w:hAnsi="Times New Roman" w:cs="Times New Roman"/>
          <w:sz w:val="24"/>
          <w:szCs w:val="24"/>
        </w:rPr>
        <w:t xml:space="preserve">with reduced volatility </w:t>
      </w:r>
      <w:r w:rsidR="00BC1420" w:rsidRPr="003B2EFF">
        <w:rPr>
          <w:rFonts w:ascii="Times New Roman" w:hAnsi="Times New Roman" w:cs="Times New Roman"/>
          <w:sz w:val="24"/>
          <w:szCs w:val="24"/>
        </w:rPr>
        <w:t xml:space="preserve">and </w:t>
      </w:r>
      <w:r w:rsidR="00CF713F">
        <w:rPr>
          <w:rFonts w:ascii="Times New Roman" w:hAnsi="Times New Roman" w:cs="Times New Roman"/>
          <w:sz w:val="24"/>
          <w:szCs w:val="24"/>
        </w:rPr>
        <w:t xml:space="preserve">improved </w:t>
      </w:r>
      <w:r w:rsidR="005A1FF9">
        <w:rPr>
          <w:rFonts w:ascii="Times New Roman" w:hAnsi="Times New Roman" w:cs="Times New Roman"/>
          <w:sz w:val="24"/>
          <w:szCs w:val="24"/>
        </w:rPr>
        <w:t xml:space="preserve">application </w:t>
      </w:r>
      <w:r w:rsidR="00BC1420" w:rsidRPr="003B2EFF">
        <w:rPr>
          <w:rFonts w:ascii="Times New Roman" w:hAnsi="Times New Roman" w:cs="Times New Roman"/>
          <w:sz w:val="24"/>
          <w:szCs w:val="24"/>
        </w:rPr>
        <w:t xml:space="preserve">equipment (e.g., </w:t>
      </w:r>
      <w:r w:rsidR="001F0514">
        <w:rPr>
          <w:rFonts w:ascii="Times New Roman" w:hAnsi="Times New Roman" w:cs="Times New Roman"/>
          <w:sz w:val="24"/>
          <w:szCs w:val="24"/>
        </w:rPr>
        <w:t xml:space="preserve">large-droplet spray </w:t>
      </w:r>
      <w:r w:rsidR="00BC1420" w:rsidRPr="003B2EFF">
        <w:rPr>
          <w:rFonts w:ascii="Times New Roman" w:hAnsi="Times New Roman" w:cs="Times New Roman"/>
          <w:sz w:val="24"/>
          <w:szCs w:val="24"/>
        </w:rPr>
        <w:t>nozzle</w:t>
      </w:r>
      <w:r w:rsidR="00890158">
        <w:rPr>
          <w:rFonts w:ascii="Times New Roman" w:hAnsi="Times New Roman" w:cs="Times New Roman"/>
          <w:sz w:val="24"/>
          <w:szCs w:val="24"/>
        </w:rPr>
        <w:t>s</w:t>
      </w:r>
      <w:r w:rsidR="007A04EB" w:rsidRPr="003B2EFF">
        <w:rPr>
          <w:rFonts w:ascii="Times New Roman" w:hAnsi="Times New Roman" w:cs="Times New Roman"/>
          <w:sz w:val="24"/>
          <w:szCs w:val="24"/>
        </w:rPr>
        <w:t xml:space="preserve">, </w:t>
      </w:r>
      <w:r w:rsidR="001F0514">
        <w:rPr>
          <w:rFonts w:ascii="Times New Roman" w:hAnsi="Times New Roman" w:cs="Times New Roman"/>
          <w:sz w:val="24"/>
          <w:szCs w:val="24"/>
        </w:rPr>
        <w:t xml:space="preserve">automated </w:t>
      </w:r>
      <w:r w:rsidR="007A04EB" w:rsidRPr="003B2EFF">
        <w:rPr>
          <w:rFonts w:ascii="Times New Roman" w:hAnsi="Times New Roman" w:cs="Times New Roman"/>
          <w:sz w:val="24"/>
          <w:szCs w:val="24"/>
        </w:rPr>
        <w:t>spray controllers, etc.</w:t>
      </w:r>
      <w:r w:rsidR="00BC1420" w:rsidRPr="003B2EFF">
        <w:rPr>
          <w:rFonts w:ascii="Times New Roman" w:hAnsi="Times New Roman" w:cs="Times New Roman"/>
          <w:sz w:val="24"/>
          <w:szCs w:val="24"/>
        </w:rPr>
        <w:t>)</w:t>
      </w:r>
      <w:ins w:id="92" w:author="Author">
        <w:del w:id="93" w:author="Author">
          <w:r w:rsidR="00983D24" w:rsidDel="00E40E35">
            <w:rPr>
              <w:rFonts w:ascii="Times New Roman" w:hAnsi="Times New Roman" w:cs="Times New Roman"/>
              <w:sz w:val="24"/>
              <w:szCs w:val="24"/>
            </w:rPr>
            <w:delText>,</w:delText>
          </w:r>
        </w:del>
      </w:ins>
      <w:r w:rsidR="00BC1420" w:rsidRPr="003B2EFF">
        <w:rPr>
          <w:rFonts w:ascii="Times New Roman" w:hAnsi="Times New Roman" w:cs="Times New Roman"/>
          <w:sz w:val="24"/>
          <w:szCs w:val="24"/>
        </w:rPr>
        <w:t xml:space="preserve"> </w:t>
      </w:r>
      <w:r w:rsidR="00346771" w:rsidRPr="003B2EFF">
        <w:rPr>
          <w:rFonts w:ascii="Times New Roman" w:hAnsi="Times New Roman" w:cs="Times New Roman"/>
          <w:sz w:val="24"/>
          <w:szCs w:val="24"/>
        </w:rPr>
        <w:fldChar w:fldCharType="begin" w:fldLock="1"/>
      </w:r>
      <w:r w:rsidR="00657200" w:rsidRPr="003B2EFF">
        <w:rPr>
          <w:rFonts w:ascii="Times New Roman" w:hAnsi="Times New Roman" w:cs="Times New Roman"/>
          <w:sz w:val="24"/>
          <w:szCs w:val="24"/>
        </w:rPr>
        <w:instrText>ADDIN CSL_CITATION { "citationItems" : [ { "id" : "ITEM-1", "itemData" : { "DOI" : "10.1002/etc.1778", "ISSN" : "07307268", "author" : [ { "dropping-particle" : "", "family" : "Egan", "given" : "J. Franklin", "non-dropping-particle" : "", "parse-names" : false, "suffix" : "" }, { "dropping-particle" : "", "family" : "Mortensen", "given" : "David A.", "non-dropping-particle" : "", "parse-names" : false, "suffix" : "" } ], "container-title" : "Environmental Toxicology and Chemistry", "id" : "ITEM-1", "issue" : "5", "issued" : { "date-parts" : [ [ "2012", "5", "1" ] ] }, "page" : "1023-1031", "publisher" : "John Wiley &amp; Sons, Inc.", "title" : "Quantifying vapor drift of dicamba herbicides applied to soybean", "type" : "article-journal", "volume" : "31" }, "uris" : [ "http://www.mendeley.com/documents/?uuid=96bd5bd8-7e96-3de2-9b6d-82dc746c1ed2" ] }, { "id" : "ITEM-2", "itemData" : { "DOI" : "10.1017/wet.2017.15", "ISSN" : "1550-2740", "abstract" : "With the recent introductions of glyphosate- and dicamba-tolerant crops, such as soybean and cotton, there will be an increase in POST-applied tank-mixtures of these two herbicides. However, few studies have been conducted to evaluate drift from dicamba applications. This study aimed to evaluate the effects of dicamba with and without glyphosate sprayed through standard and air induction flat-fan nozzles on droplet spectrum and drift potential in a low-speed wind tunnel. Two standard (XR and TT) and two air induction (AIXR and TTI) 110015 nozzles were used. The applications were made at 276 kPa pressure in a 2.2 ms \u22121 wind speed. Herbicide treatments evaluated included dicamba alone at 560 gaeha \u22121 and dicamba+glyphosate at 560+1,260 gaeha \u22121 . The droplet spectrum was measured using a laser diffraction system. Artificial targets were used as drift collectors, positioned in a wind tunnel from 2 to 12 m downwind from the nozzle. Drift potential was determined using a fluorescent tracer added to solutions, quantified by fluorimetry. Dicamba droplet spectrum and drift depended on the association between herbicide solution and nozzle type. Dicamba alone produced coarser droplets than dicamba+glyphosate when sprayed through air induction nozzles. Drift decreased exponentially as downwind distance increased and it was reduced using air induction nozzles for both herbicide solutions.", "author" : [ { "dropping-particle" : "", "family" : "Alves", "given" : "Guilherme S.", "non-dropping-particle" : "", "parse-names" : false, "suffix" : "" }, { "dropping-particle" : "", "family" : "Kruger", "given" : "Greg R.", "non-dropping-particle" : "", "parse-names" : false, "suffix" : "" }, { "dropping-particle" : "", "family" : "Cunha", "given" : "Jo\u00e3o Paulo A. R.", "non-dropping-particle" : "da", "parse-names" : false, "suffix" : "" }, { "dropping-particle" : "", "family" : "Vieira", "given" : "Bruno C.", "non-dropping-particle" : "", "parse-names" : false, "suffix" : "" }, { "dropping-particle" : "", "family" : "Henry", "given" : "Ryan S.", "non-dropping-particle" : "", "parse-names" : false, "suffix" : "" }, { "dropping-particle" : "", "family" : "Obradovic", "given" : "Andjela", "non-dropping-particle" : "", "parse-names" : false, "suffix" : "" }, { "dropping-particle" : "", "family" : "Grujic", "given" : "Mica", "non-dropping-particle" : "", "parse-names" : false, "suffix" : "" } ], "container-title" : "Weed Technology", "id" : "ITEM-2", "issue" : "03", "issued" : { "date-parts" : [ [ "2017", "6", "29" ] ] }, "page" : "387-395", "publisher" : "Cambridge University Press New York, USA", "title" : "Spray Drift from Dicamba and Glyphosate Applications in a Wind Tunnel", "type" : "article-journal", "volume" : "31" }, "uris" : [ "http://www.mendeley.com/documents/?uuid=e538473d-bd2c-3556-8464-0cada00141f0" ] } ], "mendeley" : { "formattedCitation" : "(Alves et al. 2017, Egan and Mortensen 2012)", "plainTextFormattedCitation" : "(Alves et al. 2017, Egan and Mortensen 2012)", "previouslyFormattedCitation" : "(Alves et al. 2017, Egan and Mortensen 2012)" }, "properties" : {  }, "schema" : "https://github.com/citation-style-language/schema/raw/master/csl-citation.json" }</w:instrText>
      </w:r>
      <w:r w:rsidR="00346771" w:rsidRPr="003B2EFF">
        <w:rPr>
          <w:rFonts w:ascii="Times New Roman" w:hAnsi="Times New Roman" w:cs="Times New Roman"/>
          <w:sz w:val="24"/>
          <w:szCs w:val="24"/>
        </w:rPr>
        <w:fldChar w:fldCharType="separate"/>
      </w:r>
      <w:r w:rsidR="00A9185A" w:rsidRPr="003B2EFF">
        <w:rPr>
          <w:rFonts w:ascii="Times New Roman" w:hAnsi="Times New Roman" w:cs="Times New Roman"/>
          <w:noProof/>
          <w:sz w:val="24"/>
          <w:szCs w:val="24"/>
        </w:rPr>
        <w:t>(Alves et al. 2017</w:t>
      </w:r>
      <w:del w:id="94" w:author="Author">
        <w:r w:rsidR="00A9185A" w:rsidRPr="003B2EFF" w:rsidDel="00983D24">
          <w:rPr>
            <w:rFonts w:ascii="Times New Roman" w:hAnsi="Times New Roman" w:cs="Times New Roman"/>
            <w:noProof/>
            <w:sz w:val="24"/>
            <w:szCs w:val="24"/>
          </w:rPr>
          <w:delText xml:space="preserve">, </w:delText>
        </w:r>
      </w:del>
      <w:ins w:id="95" w:author="Author">
        <w:r w:rsidR="00983D24">
          <w:rPr>
            <w:rFonts w:ascii="Times New Roman" w:hAnsi="Times New Roman" w:cs="Times New Roman"/>
            <w:noProof/>
            <w:sz w:val="24"/>
            <w:szCs w:val="24"/>
          </w:rPr>
          <w:t>;</w:t>
        </w:r>
        <w:r w:rsidR="00983D24" w:rsidRPr="003B2EFF">
          <w:rPr>
            <w:rFonts w:ascii="Times New Roman" w:hAnsi="Times New Roman" w:cs="Times New Roman"/>
            <w:noProof/>
            <w:sz w:val="24"/>
            <w:szCs w:val="24"/>
          </w:rPr>
          <w:t xml:space="preserve"> </w:t>
        </w:r>
      </w:ins>
      <w:r w:rsidR="00A9185A" w:rsidRPr="003B2EFF">
        <w:rPr>
          <w:rFonts w:ascii="Times New Roman" w:hAnsi="Times New Roman" w:cs="Times New Roman"/>
          <w:noProof/>
          <w:sz w:val="24"/>
          <w:szCs w:val="24"/>
        </w:rPr>
        <w:t>Egan and Mortensen 2012)</w:t>
      </w:r>
      <w:r w:rsidR="00346771" w:rsidRPr="003B2EFF">
        <w:rPr>
          <w:rFonts w:ascii="Times New Roman" w:hAnsi="Times New Roman" w:cs="Times New Roman"/>
          <w:sz w:val="24"/>
          <w:szCs w:val="24"/>
        </w:rPr>
        <w:fldChar w:fldCharType="end"/>
      </w:r>
      <w:r w:rsidR="00262EB9">
        <w:rPr>
          <w:rFonts w:ascii="Times New Roman" w:hAnsi="Times New Roman" w:cs="Times New Roman"/>
          <w:sz w:val="24"/>
          <w:szCs w:val="24"/>
        </w:rPr>
        <w:t>,</w:t>
      </w:r>
      <w:r w:rsidR="00B40CB9" w:rsidRPr="003B2EFF">
        <w:rPr>
          <w:rFonts w:ascii="Times New Roman" w:hAnsi="Times New Roman" w:cs="Times New Roman"/>
          <w:sz w:val="24"/>
          <w:szCs w:val="24"/>
        </w:rPr>
        <w:t xml:space="preserve"> </w:t>
      </w:r>
      <w:r w:rsidR="000418BC">
        <w:rPr>
          <w:rFonts w:ascii="Times New Roman" w:hAnsi="Times New Roman" w:cs="Times New Roman"/>
          <w:sz w:val="24"/>
          <w:szCs w:val="24"/>
        </w:rPr>
        <w:t xml:space="preserve">off-target movement and </w:t>
      </w:r>
      <w:r w:rsidR="00780420" w:rsidRPr="003B2EFF">
        <w:rPr>
          <w:rFonts w:ascii="Times New Roman" w:hAnsi="Times New Roman" w:cs="Times New Roman"/>
          <w:sz w:val="24"/>
          <w:szCs w:val="24"/>
        </w:rPr>
        <w:t xml:space="preserve">dicamba </w:t>
      </w:r>
      <w:r w:rsidR="00B40CB9" w:rsidRPr="003B2EFF">
        <w:rPr>
          <w:rFonts w:ascii="Times New Roman" w:hAnsi="Times New Roman" w:cs="Times New Roman"/>
          <w:sz w:val="24"/>
          <w:szCs w:val="24"/>
        </w:rPr>
        <w:t>injury</w:t>
      </w:r>
      <w:r w:rsidR="001830E9" w:rsidRPr="003B2EFF">
        <w:rPr>
          <w:rFonts w:ascii="Times New Roman" w:hAnsi="Times New Roman" w:cs="Times New Roman"/>
          <w:sz w:val="24"/>
          <w:szCs w:val="24"/>
        </w:rPr>
        <w:t xml:space="preserve"> </w:t>
      </w:r>
      <w:r w:rsidR="00A9185A" w:rsidRPr="003B2EFF">
        <w:rPr>
          <w:rFonts w:ascii="Times New Roman" w:hAnsi="Times New Roman" w:cs="Times New Roman"/>
          <w:sz w:val="24"/>
          <w:szCs w:val="24"/>
        </w:rPr>
        <w:t xml:space="preserve">on </w:t>
      </w:r>
      <w:r w:rsidR="001830E9" w:rsidRPr="003B2EFF">
        <w:rPr>
          <w:rFonts w:ascii="Times New Roman" w:hAnsi="Times New Roman" w:cs="Times New Roman"/>
          <w:sz w:val="24"/>
          <w:szCs w:val="24"/>
        </w:rPr>
        <w:t xml:space="preserve">sensitive </w:t>
      </w:r>
      <w:r w:rsidR="006C221C" w:rsidRPr="003B2EFF">
        <w:rPr>
          <w:rFonts w:ascii="Times New Roman" w:hAnsi="Times New Roman" w:cs="Times New Roman"/>
          <w:sz w:val="24"/>
          <w:szCs w:val="24"/>
        </w:rPr>
        <w:t xml:space="preserve">vegetation </w:t>
      </w:r>
      <w:r w:rsidR="00B40CB9" w:rsidRPr="003B2EFF">
        <w:rPr>
          <w:rFonts w:ascii="Times New Roman" w:hAnsi="Times New Roman" w:cs="Times New Roman"/>
          <w:sz w:val="24"/>
          <w:szCs w:val="24"/>
        </w:rPr>
        <w:t xml:space="preserve">was </w:t>
      </w:r>
      <w:r w:rsidR="00351B67">
        <w:rPr>
          <w:rFonts w:ascii="Times New Roman" w:hAnsi="Times New Roman" w:cs="Times New Roman"/>
          <w:sz w:val="24"/>
          <w:szCs w:val="24"/>
        </w:rPr>
        <w:t xml:space="preserve">widely </w:t>
      </w:r>
      <w:r w:rsidR="00B40CB9" w:rsidRPr="003B2EFF">
        <w:rPr>
          <w:rFonts w:ascii="Times New Roman" w:hAnsi="Times New Roman" w:cs="Times New Roman"/>
          <w:sz w:val="24"/>
          <w:szCs w:val="24"/>
        </w:rPr>
        <w:t xml:space="preserve">reported across the </w:t>
      </w:r>
      <w:r w:rsidR="001F0514">
        <w:rPr>
          <w:rFonts w:ascii="Times New Roman" w:hAnsi="Times New Roman" w:cs="Times New Roman"/>
          <w:sz w:val="24"/>
          <w:szCs w:val="24"/>
        </w:rPr>
        <w:t>U</w:t>
      </w:r>
      <w:r w:rsidR="000577BC">
        <w:rPr>
          <w:rFonts w:ascii="Times New Roman" w:hAnsi="Times New Roman" w:cs="Times New Roman"/>
          <w:sz w:val="24"/>
          <w:szCs w:val="24"/>
        </w:rPr>
        <w:t xml:space="preserve">nited </w:t>
      </w:r>
      <w:r w:rsidR="001F0514">
        <w:rPr>
          <w:rFonts w:ascii="Times New Roman" w:hAnsi="Times New Roman" w:cs="Times New Roman"/>
          <w:sz w:val="24"/>
          <w:szCs w:val="24"/>
        </w:rPr>
        <w:t>S</w:t>
      </w:r>
      <w:r w:rsidR="000577BC">
        <w:rPr>
          <w:rFonts w:ascii="Times New Roman" w:hAnsi="Times New Roman" w:cs="Times New Roman"/>
          <w:sz w:val="24"/>
          <w:szCs w:val="24"/>
        </w:rPr>
        <w:t>tates</w:t>
      </w:r>
      <w:r w:rsidR="000418BC">
        <w:rPr>
          <w:rFonts w:ascii="Times New Roman" w:hAnsi="Times New Roman" w:cs="Times New Roman"/>
          <w:sz w:val="24"/>
          <w:szCs w:val="24"/>
        </w:rPr>
        <w:t xml:space="preserve"> </w:t>
      </w:r>
      <w:r w:rsidR="00351B67">
        <w:rPr>
          <w:rFonts w:ascii="Times New Roman" w:hAnsi="Times New Roman" w:cs="Times New Roman"/>
          <w:sz w:val="24"/>
          <w:szCs w:val="24"/>
        </w:rPr>
        <w:t>in 2017</w:t>
      </w:r>
      <w:r w:rsidR="001830E9" w:rsidRPr="003B2EFF">
        <w:rPr>
          <w:rFonts w:ascii="Times New Roman" w:hAnsi="Times New Roman" w:cs="Times New Roman"/>
          <w:sz w:val="24"/>
          <w:szCs w:val="24"/>
        </w:rPr>
        <w:t>.</w:t>
      </w:r>
      <w:r w:rsidR="00B00AD8" w:rsidRPr="003B2EFF">
        <w:rPr>
          <w:rFonts w:ascii="Times New Roman" w:hAnsi="Times New Roman" w:cs="Times New Roman"/>
          <w:sz w:val="24"/>
          <w:szCs w:val="24"/>
        </w:rPr>
        <w:t xml:space="preserve"> </w:t>
      </w:r>
      <w:r w:rsidR="00250A27" w:rsidRPr="003B2EFF">
        <w:rPr>
          <w:rFonts w:ascii="Times New Roman" w:hAnsi="Times New Roman" w:cs="Times New Roman"/>
          <w:sz w:val="24"/>
          <w:szCs w:val="24"/>
        </w:rPr>
        <w:t>It was estimated that 1.4 million</w:t>
      </w:r>
      <w:r w:rsidR="002C5379"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250A27" w:rsidRPr="003B2EFF">
        <w:rPr>
          <w:rFonts w:ascii="Times New Roman" w:hAnsi="Times New Roman" w:cs="Times New Roman"/>
          <w:sz w:val="24"/>
          <w:szCs w:val="24"/>
        </w:rPr>
        <w:t xml:space="preserve"> of non-D</w:t>
      </w:r>
      <w:r w:rsidR="000418BC">
        <w:rPr>
          <w:rFonts w:ascii="Times New Roman" w:hAnsi="Times New Roman" w:cs="Times New Roman"/>
          <w:sz w:val="24"/>
          <w:szCs w:val="24"/>
        </w:rPr>
        <w:t>R</w:t>
      </w:r>
      <w:r w:rsidR="00250A27" w:rsidRPr="003B2EFF">
        <w:rPr>
          <w:rFonts w:ascii="Times New Roman" w:hAnsi="Times New Roman" w:cs="Times New Roman"/>
          <w:sz w:val="24"/>
          <w:szCs w:val="24"/>
        </w:rPr>
        <w:t xml:space="preserve"> soybean </w:t>
      </w:r>
      <w:r w:rsidR="002C5379" w:rsidRPr="003B2EFF">
        <w:rPr>
          <w:rFonts w:ascii="Times New Roman" w:hAnsi="Times New Roman" w:cs="Times New Roman"/>
          <w:sz w:val="24"/>
          <w:szCs w:val="24"/>
        </w:rPr>
        <w:t xml:space="preserve">across </w:t>
      </w:r>
      <w:r w:rsidR="00890158">
        <w:rPr>
          <w:rFonts w:ascii="Times New Roman" w:hAnsi="Times New Roman" w:cs="Times New Roman"/>
          <w:sz w:val="24"/>
          <w:szCs w:val="24"/>
        </w:rPr>
        <w:t xml:space="preserve">the </w:t>
      </w:r>
      <w:r w:rsidR="002C5379" w:rsidRPr="003B2EFF">
        <w:rPr>
          <w:rFonts w:ascii="Times New Roman" w:hAnsi="Times New Roman" w:cs="Times New Roman"/>
          <w:sz w:val="24"/>
          <w:szCs w:val="24"/>
        </w:rPr>
        <w:t>U</w:t>
      </w:r>
      <w:r w:rsidR="000418BC">
        <w:rPr>
          <w:rFonts w:ascii="Times New Roman" w:hAnsi="Times New Roman" w:cs="Times New Roman"/>
          <w:sz w:val="24"/>
          <w:szCs w:val="24"/>
        </w:rPr>
        <w:t xml:space="preserve">nited </w:t>
      </w:r>
      <w:r w:rsidR="002C5379" w:rsidRPr="003B2EFF">
        <w:rPr>
          <w:rFonts w:ascii="Times New Roman" w:hAnsi="Times New Roman" w:cs="Times New Roman"/>
          <w:sz w:val="24"/>
          <w:szCs w:val="24"/>
        </w:rPr>
        <w:t>S</w:t>
      </w:r>
      <w:r w:rsidR="000418BC">
        <w:rPr>
          <w:rFonts w:ascii="Times New Roman" w:hAnsi="Times New Roman" w:cs="Times New Roman"/>
          <w:sz w:val="24"/>
          <w:szCs w:val="24"/>
        </w:rPr>
        <w:t>tates</w:t>
      </w:r>
      <w:r w:rsidR="002C5379" w:rsidRPr="003B2EFF">
        <w:rPr>
          <w:rFonts w:ascii="Times New Roman" w:hAnsi="Times New Roman" w:cs="Times New Roman"/>
          <w:sz w:val="24"/>
          <w:szCs w:val="24"/>
        </w:rPr>
        <w:t xml:space="preserve"> </w:t>
      </w:r>
      <w:r w:rsidR="00250A27" w:rsidRPr="003B2EFF">
        <w:rPr>
          <w:rFonts w:ascii="Times New Roman" w:hAnsi="Times New Roman" w:cs="Times New Roman"/>
          <w:sz w:val="24"/>
          <w:szCs w:val="24"/>
        </w:rPr>
        <w:lastRenderedPageBreak/>
        <w:t>showed symptom</w:t>
      </w:r>
      <w:r w:rsidR="00471F96" w:rsidRPr="003B2EFF">
        <w:rPr>
          <w:rFonts w:ascii="Times New Roman" w:hAnsi="Times New Roman" w:cs="Times New Roman"/>
          <w:sz w:val="24"/>
          <w:szCs w:val="24"/>
        </w:rPr>
        <w:t>s</w:t>
      </w:r>
      <w:r w:rsidR="00250A27" w:rsidRPr="003B2EFF">
        <w:rPr>
          <w:rFonts w:ascii="Times New Roman" w:hAnsi="Times New Roman" w:cs="Times New Roman"/>
          <w:sz w:val="24"/>
          <w:szCs w:val="24"/>
        </w:rPr>
        <w:t xml:space="preserve"> </w:t>
      </w:r>
      <w:r w:rsidR="002C5379" w:rsidRPr="003B2EFF">
        <w:rPr>
          <w:rFonts w:ascii="Times New Roman" w:hAnsi="Times New Roman" w:cs="Times New Roman"/>
          <w:sz w:val="24"/>
          <w:szCs w:val="24"/>
        </w:rPr>
        <w:t>of</w:t>
      </w:r>
      <w:r w:rsidR="00250A27" w:rsidRPr="003B2EFF">
        <w:rPr>
          <w:rFonts w:ascii="Times New Roman" w:hAnsi="Times New Roman" w:cs="Times New Roman"/>
          <w:sz w:val="24"/>
          <w:szCs w:val="24"/>
        </w:rPr>
        <w:t xml:space="preserve"> dicamba injury (Hager</w:t>
      </w:r>
      <w:del w:id="96" w:author="Author">
        <w:r w:rsidR="00250A27" w:rsidRPr="003B2EFF" w:rsidDel="00983D24">
          <w:rPr>
            <w:rFonts w:ascii="Times New Roman" w:hAnsi="Times New Roman" w:cs="Times New Roman"/>
            <w:sz w:val="24"/>
            <w:szCs w:val="24"/>
          </w:rPr>
          <w:delText>,</w:delText>
        </w:r>
      </w:del>
      <w:r w:rsidR="00250A27" w:rsidRPr="003B2EFF">
        <w:rPr>
          <w:rFonts w:ascii="Times New Roman" w:hAnsi="Times New Roman" w:cs="Times New Roman"/>
          <w:sz w:val="24"/>
          <w:szCs w:val="24"/>
        </w:rPr>
        <w:t xml:space="preserve"> 2017). </w:t>
      </w:r>
      <w:r w:rsidR="001F0514">
        <w:rPr>
          <w:rFonts w:ascii="Times New Roman" w:hAnsi="Times New Roman" w:cs="Times New Roman"/>
          <w:sz w:val="24"/>
          <w:szCs w:val="24"/>
        </w:rPr>
        <w:t>However, i</w:t>
      </w:r>
      <w:r w:rsidR="006C221C" w:rsidRPr="003B2EFF">
        <w:rPr>
          <w:rFonts w:ascii="Times New Roman" w:hAnsi="Times New Roman" w:cs="Times New Roman"/>
          <w:sz w:val="24"/>
          <w:szCs w:val="24"/>
        </w:rPr>
        <w:t xml:space="preserve">t remains controversial whether </w:t>
      </w:r>
      <w:r w:rsidR="00D564C0">
        <w:rPr>
          <w:rFonts w:ascii="Times New Roman" w:hAnsi="Times New Roman" w:cs="Times New Roman"/>
          <w:sz w:val="24"/>
          <w:szCs w:val="24"/>
        </w:rPr>
        <w:t xml:space="preserve">this </w:t>
      </w:r>
      <w:r w:rsidR="006C221C" w:rsidRPr="003B2EFF">
        <w:rPr>
          <w:rFonts w:ascii="Times New Roman" w:hAnsi="Times New Roman" w:cs="Times New Roman"/>
          <w:sz w:val="24"/>
          <w:szCs w:val="24"/>
        </w:rPr>
        <w:t>damage</w:t>
      </w:r>
      <w:r w:rsidR="001F0514">
        <w:rPr>
          <w:rFonts w:ascii="Times New Roman" w:hAnsi="Times New Roman" w:cs="Times New Roman"/>
          <w:sz w:val="24"/>
          <w:szCs w:val="24"/>
        </w:rPr>
        <w:t xml:space="preserve"> from off-target movement</w:t>
      </w:r>
      <w:r w:rsidR="006C221C" w:rsidRPr="003B2EFF">
        <w:rPr>
          <w:rFonts w:ascii="Times New Roman" w:hAnsi="Times New Roman" w:cs="Times New Roman"/>
          <w:sz w:val="24"/>
          <w:szCs w:val="24"/>
        </w:rPr>
        <w:t xml:space="preserve"> was </w:t>
      </w:r>
      <w:r w:rsidR="001F0514">
        <w:rPr>
          <w:rFonts w:ascii="Times New Roman" w:hAnsi="Times New Roman" w:cs="Times New Roman"/>
          <w:sz w:val="24"/>
          <w:szCs w:val="24"/>
        </w:rPr>
        <w:t xml:space="preserve">primarily </w:t>
      </w:r>
      <w:r w:rsidR="006C221C" w:rsidRPr="003B2EFF">
        <w:rPr>
          <w:rFonts w:ascii="Times New Roman" w:hAnsi="Times New Roman" w:cs="Times New Roman"/>
          <w:sz w:val="24"/>
          <w:szCs w:val="24"/>
        </w:rPr>
        <w:t xml:space="preserve">caused by </w:t>
      </w:r>
      <w:r w:rsidR="007A04EB" w:rsidRPr="003B2EFF">
        <w:rPr>
          <w:rFonts w:ascii="Times New Roman" w:hAnsi="Times New Roman" w:cs="Times New Roman"/>
          <w:sz w:val="24"/>
          <w:szCs w:val="24"/>
        </w:rPr>
        <w:t xml:space="preserve">physical particle drift, </w:t>
      </w:r>
      <w:r w:rsidR="006C221C" w:rsidRPr="003B2EFF">
        <w:rPr>
          <w:rFonts w:ascii="Times New Roman" w:hAnsi="Times New Roman" w:cs="Times New Roman"/>
          <w:sz w:val="24"/>
          <w:szCs w:val="24"/>
        </w:rPr>
        <w:t xml:space="preserve">vapor drift, or </w:t>
      </w:r>
      <w:r w:rsidR="004C0CF2">
        <w:rPr>
          <w:rFonts w:ascii="Times New Roman" w:hAnsi="Times New Roman" w:cs="Times New Roman"/>
          <w:sz w:val="24"/>
          <w:szCs w:val="24"/>
        </w:rPr>
        <w:t>tank contamination</w:t>
      </w:r>
      <w:r w:rsidR="00250A27" w:rsidRPr="003B2EFF">
        <w:rPr>
          <w:rFonts w:ascii="Times New Roman" w:hAnsi="Times New Roman" w:cs="Times New Roman"/>
          <w:sz w:val="24"/>
          <w:szCs w:val="24"/>
        </w:rPr>
        <w:t xml:space="preserve"> (Steckel, 2017)</w:t>
      </w:r>
      <w:r w:rsidR="006C221C" w:rsidRPr="003B2EFF">
        <w:rPr>
          <w:rFonts w:ascii="Times New Roman" w:hAnsi="Times New Roman" w:cs="Times New Roman"/>
          <w:sz w:val="24"/>
          <w:szCs w:val="24"/>
        </w:rPr>
        <w:t xml:space="preserve">. </w:t>
      </w:r>
    </w:p>
    <w:p w14:paraId="0C66DCE6" w14:textId="115E8C29" w:rsidR="00B06E6C" w:rsidRPr="003B2EFF" w:rsidRDefault="000A57B2" w:rsidP="00BF296C">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T</w:t>
      </w:r>
      <w:r w:rsidR="00E7318C" w:rsidRPr="003B2EFF">
        <w:rPr>
          <w:rFonts w:ascii="Times New Roman" w:hAnsi="Times New Roman" w:cs="Times New Roman"/>
          <w:sz w:val="24"/>
          <w:szCs w:val="24"/>
        </w:rPr>
        <w:t xml:space="preserve">he </w:t>
      </w:r>
      <w:r w:rsidR="00585486" w:rsidRPr="003B2EFF">
        <w:rPr>
          <w:rFonts w:ascii="Times New Roman" w:hAnsi="Times New Roman" w:cs="Times New Roman"/>
          <w:sz w:val="24"/>
          <w:szCs w:val="24"/>
        </w:rPr>
        <w:t xml:space="preserve">total </w:t>
      </w:r>
      <w:r w:rsidR="00E7318C" w:rsidRPr="003B2EFF">
        <w:rPr>
          <w:rFonts w:ascii="Times New Roman" w:hAnsi="Times New Roman" w:cs="Times New Roman"/>
          <w:sz w:val="24"/>
          <w:szCs w:val="24"/>
        </w:rPr>
        <w:t xml:space="preserve">soybean </w:t>
      </w:r>
      <w:r w:rsidRPr="003B2EFF">
        <w:rPr>
          <w:rFonts w:ascii="Times New Roman" w:hAnsi="Times New Roman" w:cs="Times New Roman"/>
          <w:sz w:val="24"/>
          <w:szCs w:val="24"/>
        </w:rPr>
        <w:t>production area</w:t>
      </w:r>
      <w:r w:rsidR="00E7318C" w:rsidRPr="003B2EFF">
        <w:rPr>
          <w:rFonts w:ascii="Times New Roman" w:hAnsi="Times New Roman" w:cs="Times New Roman"/>
          <w:sz w:val="24"/>
          <w:szCs w:val="24"/>
        </w:rPr>
        <w:t xml:space="preserve"> </w:t>
      </w:r>
      <w:r w:rsidR="003A1523" w:rsidRPr="003B2EFF">
        <w:rPr>
          <w:rFonts w:ascii="Times New Roman" w:hAnsi="Times New Roman" w:cs="Times New Roman"/>
          <w:sz w:val="24"/>
          <w:szCs w:val="24"/>
        </w:rPr>
        <w:t>in</w:t>
      </w:r>
      <w:r w:rsidRPr="003B2EFF">
        <w:rPr>
          <w:rFonts w:ascii="Times New Roman" w:hAnsi="Times New Roman" w:cs="Times New Roman"/>
          <w:sz w:val="24"/>
          <w:szCs w:val="24"/>
        </w:rPr>
        <w:t xml:space="preserve"> Nebraska in</w:t>
      </w:r>
      <w:r w:rsidR="003A1523" w:rsidRPr="003B2EFF">
        <w:rPr>
          <w:rFonts w:ascii="Times New Roman" w:hAnsi="Times New Roman" w:cs="Times New Roman"/>
          <w:sz w:val="24"/>
          <w:szCs w:val="24"/>
        </w:rPr>
        <w:t xml:space="preserve"> 201</w:t>
      </w:r>
      <w:r w:rsidR="00A44DB8" w:rsidRPr="003B2EFF">
        <w:rPr>
          <w:rFonts w:ascii="Times New Roman" w:hAnsi="Times New Roman" w:cs="Times New Roman"/>
          <w:sz w:val="24"/>
          <w:szCs w:val="24"/>
        </w:rPr>
        <w:t>7</w:t>
      </w:r>
      <w:r w:rsidR="003A1523" w:rsidRPr="003B2EFF">
        <w:rPr>
          <w:rFonts w:ascii="Times New Roman" w:hAnsi="Times New Roman" w:cs="Times New Roman"/>
          <w:sz w:val="24"/>
          <w:szCs w:val="24"/>
        </w:rPr>
        <w:t xml:space="preserve"> </w:t>
      </w:r>
      <w:r w:rsidR="00E7318C" w:rsidRPr="003B2EFF">
        <w:rPr>
          <w:rFonts w:ascii="Times New Roman" w:hAnsi="Times New Roman" w:cs="Times New Roman"/>
          <w:sz w:val="24"/>
          <w:szCs w:val="24"/>
        </w:rPr>
        <w:t xml:space="preserve">was estimated at </w:t>
      </w:r>
      <w:r w:rsidR="003102D3" w:rsidRPr="003B2EFF">
        <w:rPr>
          <w:rFonts w:ascii="Times New Roman" w:hAnsi="Times New Roman" w:cs="Times New Roman"/>
          <w:sz w:val="24"/>
          <w:szCs w:val="24"/>
        </w:rPr>
        <w:t>2.</w:t>
      </w:r>
      <w:r w:rsidR="009A1941" w:rsidRPr="003B2EFF">
        <w:rPr>
          <w:rFonts w:ascii="Times New Roman" w:hAnsi="Times New Roman" w:cs="Times New Roman"/>
          <w:sz w:val="24"/>
          <w:szCs w:val="24"/>
        </w:rPr>
        <w:t>3</w:t>
      </w:r>
      <w:r w:rsidR="003A1523" w:rsidRPr="003B2EFF">
        <w:rPr>
          <w:rFonts w:ascii="Times New Roman" w:hAnsi="Times New Roman" w:cs="Times New Roman"/>
          <w:sz w:val="24"/>
          <w:szCs w:val="24"/>
        </w:rPr>
        <w:t xml:space="preserve"> million </w:t>
      </w:r>
      <w:r w:rsidR="00283D00">
        <w:rPr>
          <w:rFonts w:ascii="Times New Roman" w:hAnsi="Times New Roman" w:cs="Times New Roman"/>
          <w:sz w:val="24"/>
          <w:szCs w:val="24"/>
        </w:rPr>
        <w:t>ha</w:t>
      </w:r>
      <w:r w:rsidR="004352C2" w:rsidRPr="003B2EFF">
        <w:rPr>
          <w:rFonts w:ascii="Times New Roman" w:hAnsi="Times New Roman" w:cs="Times New Roman"/>
          <w:sz w:val="24"/>
          <w:szCs w:val="24"/>
        </w:rPr>
        <w:t xml:space="preserve"> </w:t>
      </w:r>
      <w:r w:rsidR="003102D3" w:rsidRPr="003B2EFF">
        <w:rPr>
          <w:rFonts w:ascii="Times New Roman" w:hAnsi="Times New Roman" w:cs="Times New Roman"/>
          <w:sz w:val="24"/>
          <w:szCs w:val="24"/>
        </w:rPr>
        <w:t>(USDA</w:t>
      </w:r>
      <w:del w:id="97" w:author="Author">
        <w:r w:rsidR="003102D3" w:rsidRPr="003B2EFF" w:rsidDel="00983D24">
          <w:rPr>
            <w:rFonts w:ascii="Times New Roman" w:hAnsi="Times New Roman" w:cs="Times New Roman"/>
            <w:sz w:val="24"/>
            <w:szCs w:val="24"/>
          </w:rPr>
          <w:delText>,</w:delText>
        </w:r>
      </w:del>
      <w:r w:rsidR="003102D3" w:rsidRPr="003B2EFF">
        <w:rPr>
          <w:rFonts w:ascii="Times New Roman" w:hAnsi="Times New Roman" w:cs="Times New Roman"/>
          <w:sz w:val="24"/>
          <w:szCs w:val="24"/>
        </w:rPr>
        <w:t xml:space="preserve"> </w:t>
      </w:r>
      <w:r w:rsidR="006C673E" w:rsidRPr="003B2EFF">
        <w:rPr>
          <w:rFonts w:ascii="Times New Roman" w:hAnsi="Times New Roman" w:cs="Times New Roman"/>
          <w:sz w:val="24"/>
          <w:szCs w:val="24"/>
        </w:rPr>
        <w:t>2017</w:t>
      </w:r>
      <w:r w:rsidR="003102D3" w:rsidRPr="003B2EFF">
        <w:rPr>
          <w:rFonts w:ascii="Times New Roman" w:hAnsi="Times New Roman" w:cs="Times New Roman"/>
          <w:sz w:val="24"/>
          <w:szCs w:val="24"/>
        </w:rPr>
        <w:t>)</w:t>
      </w:r>
      <w:r w:rsidR="003A1523" w:rsidRPr="003B2EFF">
        <w:rPr>
          <w:rFonts w:ascii="Times New Roman" w:hAnsi="Times New Roman" w:cs="Times New Roman"/>
          <w:sz w:val="24"/>
          <w:szCs w:val="24"/>
        </w:rPr>
        <w:t xml:space="preserve">. </w:t>
      </w:r>
      <w:r w:rsidR="00585FBD" w:rsidRPr="003B2EFF">
        <w:rPr>
          <w:rFonts w:ascii="Times New Roman" w:hAnsi="Times New Roman" w:cs="Times New Roman"/>
          <w:sz w:val="24"/>
          <w:szCs w:val="24"/>
        </w:rPr>
        <w:t>The m</w:t>
      </w:r>
      <w:r w:rsidR="002B4C39" w:rsidRPr="003B2EFF">
        <w:rPr>
          <w:rFonts w:ascii="Times New Roman" w:hAnsi="Times New Roman" w:cs="Times New Roman"/>
          <w:sz w:val="24"/>
          <w:szCs w:val="24"/>
        </w:rPr>
        <w:t xml:space="preserve">ajority </w:t>
      </w:r>
      <w:r w:rsidR="00F7735C" w:rsidRPr="003B2EFF">
        <w:rPr>
          <w:rFonts w:ascii="Times New Roman" w:hAnsi="Times New Roman" w:cs="Times New Roman"/>
          <w:sz w:val="24"/>
          <w:szCs w:val="24"/>
        </w:rPr>
        <w:t>(&gt;</w:t>
      </w:r>
      <w:r w:rsidR="00D564C0">
        <w:rPr>
          <w:rFonts w:ascii="Times New Roman" w:hAnsi="Times New Roman" w:cs="Times New Roman"/>
          <w:sz w:val="24"/>
          <w:szCs w:val="24"/>
        </w:rPr>
        <w:t xml:space="preserve"> </w:t>
      </w:r>
      <w:r w:rsidR="00F7735C" w:rsidRPr="003B2EFF">
        <w:rPr>
          <w:rFonts w:ascii="Times New Roman" w:hAnsi="Times New Roman" w:cs="Times New Roman"/>
          <w:sz w:val="24"/>
          <w:szCs w:val="24"/>
        </w:rPr>
        <w:t>9</w:t>
      </w:r>
      <w:r w:rsidR="002328B7" w:rsidRPr="003B2EFF">
        <w:rPr>
          <w:rFonts w:ascii="Times New Roman" w:hAnsi="Times New Roman" w:cs="Times New Roman"/>
          <w:sz w:val="24"/>
          <w:szCs w:val="24"/>
        </w:rPr>
        <w:t>5</w:t>
      </w:r>
      <w:r w:rsidR="00F7735C" w:rsidRPr="003B2EFF">
        <w:rPr>
          <w:rFonts w:ascii="Times New Roman" w:hAnsi="Times New Roman" w:cs="Times New Roman"/>
          <w:sz w:val="24"/>
          <w:szCs w:val="24"/>
        </w:rPr>
        <w:t xml:space="preserve">%) </w:t>
      </w:r>
      <w:r w:rsidR="00E97A60" w:rsidRPr="003B2EFF">
        <w:rPr>
          <w:rFonts w:ascii="Times New Roman" w:hAnsi="Times New Roman" w:cs="Times New Roman"/>
          <w:sz w:val="24"/>
          <w:szCs w:val="24"/>
        </w:rPr>
        <w:t>of soybean</w:t>
      </w:r>
      <w:r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347385" w:rsidRPr="003B2EFF">
        <w:rPr>
          <w:rFonts w:ascii="Times New Roman" w:hAnsi="Times New Roman" w:cs="Times New Roman"/>
          <w:sz w:val="24"/>
          <w:szCs w:val="24"/>
        </w:rPr>
        <w:t xml:space="preserve"> </w:t>
      </w:r>
      <w:r w:rsidR="00585486" w:rsidRPr="003B2EFF">
        <w:rPr>
          <w:rFonts w:ascii="Times New Roman" w:hAnsi="Times New Roman" w:cs="Times New Roman"/>
          <w:sz w:val="24"/>
          <w:szCs w:val="24"/>
        </w:rPr>
        <w:t>w</w:t>
      </w:r>
      <w:r w:rsidR="00347385" w:rsidRPr="003B2EFF">
        <w:rPr>
          <w:rFonts w:ascii="Times New Roman" w:hAnsi="Times New Roman" w:cs="Times New Roman"/>
          <w:sz w:val="24"/>
          <w:szCs w:val="24"/>
        </w:rPr>
        <w:t>ere</w:t>
      </w:r>
      <w:r w:rsidR="002B4C39"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planted with </w:t>
      </w:r>
      <w:r w:rsidR="004F4D27" w:rsidRPr="003B2EFF">
        <w:rPr>
          <w:rFonts w:ascii="Times New Roman" w:hAnsi="Times New Roman" w:cs="Times New Roman"/>
          <w:sz w:val="24"/>
          <w:szCs w:val="24"/>
        </w:rPr>
        <w:t>HR</w:t>
      </w:r>
      <w:r w:rsidRPr="003B2EFF">
        <w:rPr>
          <w:rFonts w:ascii="Times New Roman" w:hAnsi="Times New Roman" w:cs="Times New Roman"/>
          <w:sz w:val="24"/>
          <w:szCs w:val="24"/>
        </w:rPr>
        <w:t xml:space="preserve"> </w:t>
      </w:r>
      <w:r w:rsidR="00A122F5">
        <w:rPr>
          <w:rFonts w:ascii="Times New Roman" w:hAnsi="Times New Roman" w:cs="Times New Roman"/>
          <w:sz w:val="24"/>
          <w:szCs w:val="24"/>
        </w:rPr>
        <w:t>cultivars</w:t>
      </w:r>
      <w:r w:rsidR="002B4C39"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e.g., </w:t>
      </w:r>
      <w:r w:rsidR="002B4C39" w:rsidRPr="003B2EFF">
        <w:rPr>
          <w:rFonts w:ascii="Times New Roman" w:hAnsi="Times New Roman" w:cs="Times New Roman"/>
          <w:sz w:val="24"/>
          <w:szCs w:val="24"/>
        </w:rPr>
        <w:t>glyphosate</w:t>
      </w:r>
      <w:r w:rsidR="00351B67">
        <w:rPr>
          <w:rFonts w:ascii="Times New Roman" w:hAnsi="Times New Roman" w:cs="Times New Roman"/>
          <w:sz w:val="24"/>
          <w:szCs w:val="24"/>
        </w:rPr>
        <w:t>-</w:t>
      </w:r>
      <w:r w:rsidRPr="003B2EFF">
        <w:rPr>
          <w:rFonts w:ascii="Times New Roman" w:hAnsi="Times New Roman" w:cs="Times New Roman"/>
          <w:sz w:val="24"/>
          <w:szCs w:val="24"/>
        </w:rPr>
        <w:t xml:space="preserve">, </w:t>
      </w:r>
      <w:r w:rsidR="00351B67">
        <w:rPr>
          <w:rFonts w:ascii="Times New Roman" w:hAnsi="Times New Roman" w:cs="Times New Roman"/>
          <w:sz w:val="24"/>
          <w:szCs w:val="24"/>
        </w:rPr>
        <w:t xml:space="preserve">glyphosate and </w:t>
      </w:r>
      <w:r w:rsidRPr="003B2EFF">
        <w:rPr>
          <w:rFonts w:ascii="Times New Roman" w:hAnsi="Times New Roman" w:cs="Times New Roman"/>
          <w:sz w:val="24"/>
          <w:szCs w:val="24"/>
        </w:rPr>
        <w:t>dicamba</w:t>
      </w:r>
      <w:r w:rsidR="00351B67">
        <w:rPr>
          <w:rFonts w:ascii="Times New Roman" w:hAnsi="Times New Roman" w:cs="Times New Roman"/>
          <w:sz w:val="24"/>
          <w:szCs w:val="24"/>
        </w:rPr>
        <w:t>-</w:t>
      </w:r>
      <w:r w:rsidRPr="003B2EFF">
        <w:rPr>
          <w:rFonts w:ascii="Times New Roman" w:hAnsi="Times New Roman" w:cs="Times New Roman"/>
          <w:sz w:val="24"/>
          <w:szCs w:val="24"/>
        </w:rPr>
        <w:t>, or</w:t>
      </w:r>
      <w:r w:rsidR="002B4C39" w:rsidRPr="003B2EFF">
        <w:rPr>
          <w:rFonts w:ascii="Times New Roman" w:hAnsi="Times New Roman" w:cs="Times New Roman"/>
          <w:sz w:val="24"/>
          <w:szCs w:val="24"/>
        </w:rPr>
        <w:t xml:space="preserve"> glufosinate</w:t>
      </w:r>
      <w:r w:rsidR="00351B67">
        <w:rPr>
          <w:rFonts w:ascii="Times New Roman" w:hAnsi="Times New Roman" w:cs="Times New Roman"/>
          <w:sz w:val="24"/>
          <w:szCs w:val="24"/>
        </w:rPr>
        <w:t>-resistant [Liberty</w:t>
      </w:r>
      <w:r w:rsidR="00624DAD" w:rsidRPr="00624DAD">
        <w:rPr>
          <w:rFonts w:ascii="Times New Roman" w:hAnsi="Times New Roman" w:cs="Times New Roman"/>
          <w:sz w:val="24"/>
          <w:szCs w:val="24"/>
          <w:vertAlign w:val="superscript"/>
        </w:rPr>
        <w:t>®</w:t>
      </w:r>
      <w:r w:rsidR="00351B67">
        <w:rPr>
          <w:rFonts w:ascii="Times New Roman" w:hAnsi="Times New Roman" w:cs="Times New Roman"/>
          <w:sz w:val="24"/>
          <w:szCs w:val="24"/>
        </w:rPr>
        <w:t xml:space="preserve"> Link, Bayer Crop Science, Research Triangle Park, NC]</w:t>
      </w:r>
      <w:r w:rsidR="002B4C39" w:rsidRPr="003B2EFF">
        <w:rPr>
          <w:rFonts w:ascii="Times New Roman" w:hAnsi="Times New Roman" w:cs="Times New Roman"/>
          <w:sz w:val="24"/>
          <w:szCs w:val="24"/>
        </w:rPr>
        <w:t xml:space="preserve">), </w:t>
      </w:r>
      <w:r w:rsidR="007258B8">
        <w:rPr>
          <w:rFonts w:ascii="Times New Roman" w:hAnsi="Times New Roman" w:cs="Times New Roman"/>
          <w:sz w:val="24"/>
          <w:szCs w:val="24"/>
        </w:rPr>
        <w:t xml:space="preserve">with the remaining </w:t>
      </w:r>
      <w:r w:rsidR="007258B8" w:rsidRPr="003B2EFF">
        <w:rPr>
          <w:rFonts w:ascii="Times New Roman" w:hAnsi="Times New Roman" w:cs="Times New Roman"/>
          <w:sz w:val="24"/>
          <w:szCs w:val="24"/>
        </w:rPr>
        <w:t>(&lt;</w:t>
      </w:r>
      <w:r w:rsidR="007258B8">
        <w:rPr>
          <w:rFonts w:ascii="Times New Roman" w:hAnsi="Times New Roman" w:cs="Times New Roman"/>
          <w:sz w:val="24"/>
          <w:szCs w:val="24"/>
        </w:rPr>
        <w:t xml:space="preserve"> </w:t>
      </w:r>
      <w:r w:rsidR="007258B8" w:rsidRPr="003B2EFF">
        <w:rPr>
          <w:rFonts w:ascii="Times New Roman" w:hAnsi="Times New Roman" w:cs="Times New Roman"/>
          <w:sz w:val="24"/>
          <w:szCs w:val="24"/>
        </w:rPr>
        <w:t xml:space="preserve">5% of total soybean </w:t>
      </w:r>
      <w:r w:rsidR="007258B8">
        <w:rPr>
          <w:rFonts w:ascii="Times New Roman" w:hAnsi="Times New Roman" w:cs="Times New Roman"/>
          <w:sz w:val="24"/>
          <w:szCs w:val="24"/>
        </w:rPr>
        <w:t>ha</w:t>
      </w:r>
      <w:r w:rsidR="007258B8" w:rsidRPr="003B2EFF">
        <w:rPr>
          <w:rFonts w:ascii="Times New Roman" w:hAnsi="Times New Roman" w:cs="Times New Roman"/>
          <w:sz w:val="24"/>
          <w:szCs w:val="24"/>
        </w:rPr>
        <w:t>)</w:t>
      </w:r>
      <w:r w:rsidR="007258B8">
        <w:rPr>
          <w:rFonts w:ascii="Times New Roman" w:hAnsi="Times New Roman" w:cs="Times New Roman"/>
          <w:sz w:val="24"/>
          <w:szCs w:val="24"/>
        </w:rPr>
        <w:t xml:space="preserve"> ha consisting of</w:t>
      </w:r>
      <w:r w:rsidR="007258B8" w:rsidRPr="003B2EFF">
        <w:rPr>
          <w:rFonts w:ascii="Times New Roman" w:hAnsi="Times New Roman" w:cs="Times New Roman"/>
          <w:sz w:val="24"/>
          <w:szCs w:val="24"/>
        </w:rPr>
        <w:t xml:space="preserve"> </w:t>
      </w:r>
      <w:r w:rsidR="002B4C39" w:rsidRPr="003B2EFF">
        <w:rPr>
          <w:rFonts w:ascii="Times New Roman" w:hAnsi="Times New Roman" w:cs="Times New Roman"/>
          <w:sz w:val="24"/>
          <w:szCs w:val="24"/>
        </w:rPr>
        <w:t>conventional</w:t>
      </w:r>
      <w:r w:rsidR="001F0514">
        <w:rPr>
          <w:rFonts w:ascii="Times New Roman" w:hAnsi="Times New Roman" w:cs="Times New Roman"/>
          <w:sz w:val="24"/>
          <w:szCs w:val="24"/>
        </w:rPr>
        <w:t xml:space="preserve"> (non-HR)</w:t>
      </w:r>
      <w:r w:rsidR="002B4C39" w:rsidRPr="003B2EFF">
        <w:rPr>
          <w:rFonts w:ascii="Times New Roman" w:hAnsi="Times New Roman" w:cs="Times New Roman"/>
          <w:sz w:val="24"/>
          <w:szCs w:val="24"/>
        </w:rPr>
        <w:t xml:space="preserve"> and organic </w:t>
      </w:r>
      <w:r w:rsidR="00A122F5">
        <w:rPr>
          <w:rFonts w:ascii="Times New Roman" w:hAnsi="Times New Roman" w:cs="Times New Roman"/>
          <w:sz w:val="24"/>
          <w:szCs w:val="24"/>
        </w:rPr>
        <w:t>soybean cultivar</w:t>
      </w:r>
      <w:r w:rsidR="00A122F5" w:rsidRPr="00801D8B">
        <w:rPr>
          <w:rFonts w:ascii="Times New Roman" w:hAnsi="Times New Roman" w:cs="Times New Roman"/>
          <w:sz w:val="24"/>
          <w:szCs w:val="24"/>
        </w:rPr>
        <w:t>s</w:t>
      </w:r>
      <w:r w:rsidR="002B4C39" w:rsidRPr="00801D8B">
        <w:rPr>
          <w:rFonts w:ascii="Times New Roman" w:hAnsi="Times New Roman" w:cs="Times New Roman"/>
          <w:sz w:val="24"/>
          <w:szCs w:val="24"/>
        </w:rPr>
        <w:t xml:space="preserve">. </w:t>
      </w:r>
      <w:commentRangeStart w:id="98"/>
      <w:ins w:id="99" w:author="Author">
        <w:r w:rsidR="00E40E35" w:rsidRPr="00801D8B">
          <w:rPr>
            <w:rFonts w:ascii="Times New Roman" w:hAnsi="Times New Roman" w:cs="Times New Roman"/>
            <w:sz w:val="24"/>
            <w:szCs w:val="24"/>
          </w:rPr>
          <w:t>Nearly 200,000 ha of DR soybean</w:t>
        </w:r>
        <w:r w:rsidR="00BB6FC9">
          <w:rPr>
            <w:rFonts w:ascii="Times New Roman" w:hAnsi="Times New Roman" w:cs="Times New Roman"/>
            <w:sz w:val="24"/>
            <w:szCs w:val="24"/>
          </w:rPr>
          <w:t>s</w:t>
        </w:r>
        <w:r w:rsidR="00E40E35" w:rsidRPr="00801D8B">
          <w:rPr>
            <w:rFonts w:ascii="Times New Roman" w:hAnsi="Times New Roman" w:cs="Times New Roman"/>
            <w:sz w:val="24"/>
            <w:szCs w:val="24"/>
          </w:rPr>
          <w:t xml:space="preserve"> were planted in Nebraska in 2017</w:t>
        </w:r>
        <w:r w:rsidR="00E40E35" w:rsidRPr="00801D8B">
          <w:rPr>
            <w:rStyle w:val="CommentReference"/>
            <w:rFonts w:ascii="Times New Roman" w:hAnsi="Times New Roman" w:cs="Times New Roman"/>
            <w:sz w:val="24"/>
            <w:szCs w:val="24"/>
          </w:rPr>
          <w:commentReference w:id="100"/>
        </w:r>
        <w:r w:rsidR="00E40E35" w:rsidRPr="00801D8B">
          <w:rPr>
            <w:rFonts w:ascii="Times New Roman" w:hAnsi="Times New Roman" w:cs="Times New Roman"/>
            <w:sz w:val="24"/>
            <w:szCs w:val="24"/>
          </w:rPr>
          <w:t xml:space="preserve"> (Jhala, personal communication). </w:t>
        </w:r>
      </w:ins>
      <w:del w:id="101" w:author="Author">
        <w:r w:rsidR="007258B8" w:rsidRPr="00801D8B" w:rsidDel="00E40E35">
          <w:rPr>
            <w:rFonts w:ascii="Times New Roman" w:hAnsi="Times New Roman" w:cs="Times New Roman"/>
            <w:sz w:val="24"/>
            <w:szCs w:val="24"/>
          </w:rPr>
          <w:delText xml:space="preserve">As </w:delText>
        </w:r>
        <w:r w:rsidR="001F0514" w:rsidRPr="00801D8B" w:rsidDel="00E40E35">
          <w:rPr>
            <w:rFonts w:ascii="Times New Roman" w:hAnsi="Times New Roman" w:cs="Times New Roman"/>
            <w:sz w:val="24"/>
            <w:szCs w:val="24"/>
          </w:rPr>
          <w:delText>weed management challenges</w:delText>
        </w:r>
        <w:r w:rsidR="007258B8" w:rsidRPr="00801D8B" w:rsidDel="00E40E35">
          <w:rPr>
            <w:rFonts w:ascii="Times New Roman" w:hAnsi="Times New Roman" w:cs="Times New Roman"/>
            <w:sz w:val="24"/>
            <w:szCs w:val="24"/>
          </w:rPr>
          <w:delText xml:space="preserve"> increase</w:delText>
        </w:r>
        <w:r w:rsidR="001F0514" w:rsidRPr="00801D8B" w:rsidDel="00E40E35">
          <w:rPr>
            <w:rFonts w:ascii="Times New Roman" w:hAnsi="Times New Roman" w:cs="Times New Roman"/>
            <w:sz w:val="24"/>
            <w:szCs w:val="24"/>
          </w:rPr>
          <w:delText xml:space="preserve">, </w:delText>
        </w:r>
        <w:r w:rsidR="001F0514" w:rsidRPr="00801D8B" w:rsidDel="00801D8B">
          <w:rPr>
            <w:rFonts w:ascii="Times New Roman" w:hAnsi="Times New Roman" w:cs="Times New Roman"/>
            <w:sz w:val="24"/>
            <w:szCs w:val="24"/>
          </w:rPr>
          <w:delText>controversy over dicamba off-target movement</w:delText>
        </w:r>
      </w:del>
      <w:ins w:id="102" w:author="Author">
        <w:r w:rsidR="00E40E35" w:rsidRPr="00801D8B">
          <w:rPr>
            <w:rFonts w:ascii="Times New Roman" w:hAnsi="Times New Roman" w:cs="Times New Roman"/>
            <w:sz w:val="24"/>
            <w:szCs w:val="24"/>
          </w:rPr>
          <w:t xml:space="preserve">Therefore, </w:t>
        </w:r>
      </w:ins>
      <w:del w:id="103" w:author="Author">
        <w:r w:rsidR="00D564C0" w:rsidRPr="00801D8B" w:rsidDel="00E40E35">
          <w:rPr>
            <w:rFonts w:ascii="Times New Roman" w:hAnsi="Times New Roman" w:cs="Times New Roman"/>
            <w:sz w:val="24"/>
            <w:szCs w:val="24"/>
          </w:rPr>
          <w:delText>,</w:delText>
        </w:r>
        <w:r w:rsidR="001F0514" w:rsidRPr="00801D8B" w:rsidDel="00E40E35">
          <w:rPr>
            <w:rFonts w:ascii="Times New Roman" w:hAnsi="Times New Roman" w:cs="Times New Roman"/>
            <w:sz w:val="24"/>
            <w:szCs w:val="24"/>
          </w:rPr>
          <w:delText xml:space="preserve"> and</w:delText>
        </w:r>
        <w:r w:rsidR="006853F0" w:rsidRPr="00801D8B" w:rsidDel="00E40E35">
          <w:rPr>
            <w:rFonts w:ascii="Times New Roman" w:hAnsi="Times New Roman" w:cs="Times New Roman"/>
            <w:sz w:val="24"/>
            <w:szCs w:val="24"/>
          </w:rPr>
          <w:delText xml:space="preserve"> the</w:delText>
        </w:r>
        <w:r w:rsidR="007258B8" w:rsidRPr="00801D8B" w:rsidDel="00E40E35">
          <w:rPr>
            <w:rFonts w:ascii="Times New Roman" w:hAnsi="Times New Roman" w:cs="Times New Roman"/>
            <w:sz w:val="24"/>
            <w:szCs w:val="24"/>
          </w:rPr>
          <w:delText xml:space="preserve"> fact that an</w:delText>
        </w:r>
        <w:r w:rsidR="006853F0" w:rsidRPr="00801D8B" w:rsidDel="00E40E35">
          <w:rPr>
            <w:rFonts w:ascii="Times New Roman" w:hAnsi="Times New Roman" w:cs="Times New Roman"/>
            <w:sz w:val="24"/>
            <w:szCs w:val="24"/>
          </w:rPr>
          <w:delText xml:space="preserve"> estimated</w:delText>
        </w:r>
        <w:r w:rsidRPr="00801D8B" w:rsidDel="00E40E35">
          <w:rPr>
            <w:rFonts w:ascii="Times New Roman" w:hAnsi="Times New Roman" w:cs="Times New Roman"/>
            <w:sz w:val="24"/>
            <w:szCs w:val="24"/>
          </w:rPr>
          <w:delText xml:space="preserve"> 200,000 </w:delText>
        </w:r>
        <w:r w:rsidR="00283D00" w:rsidRPr="00801D8B" w:rsidDel="00E40E35">
          <w:rPr>
            <w:rFonts w:ascii="Times New Roman" w:hAnsi="Times New Roman" w:cs="Times New Roman"/>
            <w:sz w:val="24"/>
            <w:szCs w:val="24"/>
          </w:rPr>
          <w:delText>ha</w:delText>
        </w:r>
        <w:r w:rsidRPr="00801D8B" w:rsidDel="00E40E35">
          <w:rPr>
            <w:rFonts w:ascii="Times New Roman" w:hAnsi="Times New Roman" w:cs="Times New Roman"/>
            <w:sz w:val="24"/>
            <w:szCs w:val="24"/>
          </w:rPr>
          <w:delText xml:space="preserve"> of D</w:delText>
        </w:r>
        <w:r w:rsidR="00A122F5" w:rsidRPr="00801D8B" w:rsidDel="00E40E35">
          <w:rPr>
            <w:rFonts w:ascii="Times New Roman" w:hAnsi="Times New Roman" w:cs="Times New Roman"/>
            <w:sz w:val="24"/>
            <w:szCs w:val="24"/>
          </w:rPr>
          <w:delText>R</w:delText>
        </w:r>
        <w:r w:rsidRPr="00801D8B" w:rsidDel="00E40E35">
          <w:rPr>
            <w:rFonts w:ascii="Times New Roman" w:hAnsi="Times New Roman" w:cs="Times New Roman"/>
            <w:sz w:val="24"/>
            <w:szCs w:val="24"/>
          </w:rPr>
          <w:delText xml:space="preserve"> soybean </w:delText>
        </w:r>
        <w:r w:rsidR="007258B8" w:rsidRPr="00801D8B" w:rsidDel="00E40E35">
          <w:rPr>
            <w:rFonts w:ascii="Times New Roman" w:hAnsi="Times New Roman" w:cs="Times New Roman"/>
            <w:sz w:val="24"/>
            <w:szCs w:val="24"/>
          </w:rPr>
          <w:delText xml:space="preserve">were </w:delText>
        </w:r>
        <w:r w:rsidRPr="00801D8B" w:rsidDel="00E40E35">
          <w:rPr>
            <w:rFonts w:ascii="Times New Roman" w:hAnsi="Times New Roman" w:cs="Times New Roman"/>
            <w:sz w:val="24"/>
            <w:szCs w:val="24"/>
          </w:rPr>
          <w:delText>planted in Nebraska in 2017</w:delText>
        </w:r>
        <w:r w:rsidR="002C5379" w:rsidRPr="00801D8B" w:rsidDel="00E40E35">
          <w:rPr>
            <w:rFonts w:ascii="Times New Roman" w:hAnsi="Times New Roman" w:cs="Times New Roman"/>
            <w:sz w:val="24"/>
            <w:szCs w:val="24"/>
          </w:rPr>
          <w:delText xml:space="preserve"> (Jhala, personal communication</w:delText>
        </w:r>
        <w:r w:rsidR="0028510D" w:rsidRPr="00801D8B" w:rsidDel="00E40E35">
          <w:rPr>
            <w:rFonts w:ascii="Times New Roman" w:hAnsi="Times New Roman" w:cs="Times New Roman"/>
            <w:sz w:val="24"/>
            <w:szCs w:val="24"/>
          </w:rPr>
          <w:delText>)</w:delText>
        </w:r>
        <w:r w:rsidR="009A3CE5" w:rsidRPr="00801D8B" w:rsidDel="00E40E35">
          <w:rPr>
            <w:rFonts w:ascii="Times New Roman" w:hAnsi="Times New Roman" w:cs="Times New Roman"/>
            <w:sz w:val="24"/>
            <w:szCs w:val="24"/>
          </w:rPr>
          <w:delText>,</w:delText>
        </w:r>
        <w:r w:rsidR="00B30F55" w:rsidRPr="00801D8B" w:rsidDel="00E40E35">
          <w:rPr>
            <w:rFonts w:ascii="Times New Roman" w:hAnsi="Times New Roman" w:cs="Times New Roman"/>
            <w:sz w:val="24"/>
            <w:szCs w:val="24"/>
          </w:rPr>
          <w:delText xml:space="preserve"> </w:delText>
        </w:r>
      </w:del>
      <w:r w:rsidR="0028510D" w:rsidRPr="00801D8B">
        <w:rPr>
          <w:rFonts w:ascii="Times New Roman" w:hAnsi="Times New Roman" w:cs="Times New Roman"/>
          <w:sz w:val="24"/>
          <w:szCs w:val="24"/>
        </w:rPr>
        <w:t>documenting the perception</w:t>
      </w:r>
      <w:r w:rsidR="00D564C0" w:rsidRPr="00801D8B">
        <w:rPr>
          <w:rFonts w:ascii="Times New Roman" w:hAnsi="Times New Roman" w:cs="Times New Roman"/>
          <w:sz w:val="24"/>
          <w:szCs w:val="24"/>
        </w:rPr>
        <w:t>s and experiences</w:t>
      </w:r>
      <w:r w:rsidR="0028510D" w:rsidRPr="00801D8B">
        <w:rPr>
          <w:rFonts w:ascii="Times New Roman" w:hAnsi="Times New Roman" w:cs="Times New Roman"/>
          <w:sz w:val="24"/>
          <w:szCs w:val="24"/>
        </w:rPr>
        <w:t xml:space="preserve"> of </w:t>
      </w:r>
      <w:ins w:id="104" w:author="Author">
        <w:r w:rsidR="00801D8B" w:rsidRPr="00801D8B">
          <w:rPr>
            <w:rFonts w:ascii="Times New Roman" w:hAnsi="Times New Roman" w:cs="Times New Roman"/>
            <w:sz w:val="24"/>
            <w:szCs w:val="24"/>
          </w:rPr>
          <w:t xml:space="preserve">Nebraska </w:t>
        </w:r>
      </w:ins>
      <w:r w:rsidR="0028510D" w:rsidRPr="00801D8B">
        <w:rPr>
          <w:rFonts w:ascii="Times New Roman" w:hAnsi="Times New Roman" w:cs="Times New Roman"/>
          <w:sz w:val="24"/>
          <w:szCs w:val="24"/>
        </w:rPr>
        <w:t xml:space="preserve">soybean farmers regarding the </w:t>
      </w:r>
      <w:r w:rsidR="00611179" w:rsidRPr="00801D8B">
        <w:rPr>
          <w:rFonts w:ascii="Times New Roman" w:hAnsi="Times New Roman" w:cs="Times New Roman"/>
          <w:sz w:val="24"/>
          <w:szCs w:val="24"/>
        </w:rPr>
        <w:t>adoption</w:t>
      </w:r>
      <w:r w:rsidR="0028510D" w:rsidRPr="00801D8B">
        <w:rPr>
          <w:rFonts w:ascii="Times New Roman" w:hAnsi="Times New Roman" w:cs="Times New Roman"/>
          <w:sz w:val="24"/>
          <w:szCs w:val="24"/>
        </w:rPr>
        <w:t xml:space="preserve"> of this new technology is </w:t>
      </w:r>
      <w:r w:rsidR="00D564C0" w:rsidRPr="00801D8B">
        <w:rPr>
          <w:rFonts w:ascii="Times New Roman" w:hAnsi="Times New Roman" w:cs="Times New Roman"/>
          <w:sz w:val="24"/>
          <w:szCs w:val="24"/>
        </w:rPr>
        <w:t>essential</w:t>
      </w:r>
      <w:r w:rsidR="001F0514" w:rsidRPr="00801D8B">
        <w:rPr>
          <w:rFonts w:ascii="Times New Roman" w:hAnsi="Times New Roman" w:cs="Times New Roman"/>
          <w:sz w:val="24"/>
          <w:szCs w:val="24"/>
        </w:rPr>
        <w:t>.</w:t>
      </w:r>
      <w:ins w:id="105" w:author="Author">
        <w:r w:rsidR="00801D8B" w:rsidRPr="00801D8B">
          <w:rPr>
            <w:rFonts w:ascii="Times New Roman" w:hAnsi="Times New Roman" w:cs="Times New Roman"/>
            <w:sz w:val="24"/>
            <w:szCs w:val="24"/>
          </w:rPr>
          <w:t xml:space="preserve"> The dicamba off-target movement was controversial </w:t>
        </w:r>
        <w:r w:rsidR="00BB6FC9">
          <w:rPr>
            <w:rFonts w:ascii="Times New Roman" w:hAnsi="Times New Roman" w:cs="Times New Roman"/>
            <w:sz w:val="24"/>
            <w:szCs w:val="24"/>
          </w:rPr>
          <w:t xml:space="preserve">in 2017 </w:t>
        </w:r>
        <w:r w:rsidR="00801D8B" w:rsidRPr="00801D8B">
          <w:rPr>
            <w:rFonts w:ascii="Times New Roman" w:hAnsi="Times New Roman" w:cs="Times New Roman"/>
            <w:sz w:val="24"/>
            <w:szCs w:val="24"/>
          </w:rPr>
          <w:t xml:space="preserve">and </w:t>
        </w:r>
        <w:del w:id="106" w:author="Author">
          <w:r w:rsidR="00801D8B" w:rsidRPr="00801D8B" w:rsidDel="00BB6FC9">
            <w:rPr>
              <w:rFonts w:ascii="Times New Roman" w:hAnsi="Times New Roman" w:cs="Times New Roman"/>
              <w:sz w:val="24"/>
              <w:szCs w:val="24"/>
            </w:rPr>
            <w:delText>the</w:delText>
          </w:r>
          <w:r w:rsidR="00BB6FC9" w:rsidDel="00DC4714">
            <w:rPr>
              <w:rFonts w:ascii="Times New Roman" w:hAnsi="Times New Roman" w:cs="Times New Roman"/>
              <w:sz w:val="24"/>
              <w:szCs w:val="24"/>
            </w:rPr>
            <w:delText>a</w:delText>
          </w:r>
        </w:del>
        <w:r w:rsidR="00DC4714">
          <w:rPr>
            <w:rFonts w:ascii="Times New Roman" w:hAnsi="Times New Roman" w:cs="Times New Roman"/>
            <w:sz w:val="24"/>
            <w:szCs w:val="24"/>
          </w:rPr>
          <w:t>it</w:t>
        </w:r>
        <w:r w:rsidR="00801D8B" w:rsidRPr="00801D8B">
          <w:rPr>
            <w:rFonts w:ascii="Times New Roman" w:hAnsi="Times New Roman" w:cs="Times New Roman"/>
            <w:sz w:val="24"/>
            <w:szCs w:val="24"/>
          </w:rPr>
          <w:t xml:space="preserve"> </w:t>
        </w:r>
        <w:r w:rsidR="00BB6FC9">
          <w:rPr>
            <w:rFonts w:ascii="Times New Roman" w:hAnsi="Times New Roman" w:cs="Times New Roman"/>
            <w:sz w:val="24"/>
            <w:szCs w:val="24"/>
          </w:rPr>
          <w:t xml:space="preserve">will likely be a </w:t>
        </w:r>
        <w:r w:rsidR="00801D8B" w:rsidRPr="00801D8B">
          <w:rPr>
            <w:rFonts w:ascii="Times New Roman" w:hAnsi="Times New Roman" w:cs="Times New Roman"/>
            <w:sz w:val="24"/>
            <w:szCs w:val="24"/>
          </w:rPr>
          <w:t xml:space="preserve">trending topic in </w:t>
        </w:r>
        <w:del w:id="107" w:author="Author">
          <w:r w:rsidR="00801D8B" w:rsidRPr="00801D8B" w:rsidDel="00BB6FC9">
            <w:rPr>
              <w:rFonts w:ascii="Times New Roman" w:hAnsi="Times New Roman" w:cs="Times New Roman"/>
              <w:sz w:val="24"/>
              <w:szCs w:val="24"/>
            </w:rPr>
            <w:delText xml:space="preserve">2017 and </w:delText>
          </w:r>
        </w:del>
        <w:r w:rsidR="00801D8B" w:rsidRPr="00801D8B">
          <w:rPr>
            <w:rFonts w:ascii="Times New Roman" w:hAnsi="Times New Roman" w:cs="Times New Roman"/>
            <w:sz w:val="24"/>
            <w:szCs w:val="24"/>
          </w:rPr>
          <w:t xml:space="preserve">2018 across the </w:t>
        </w:r>
        <w:del w:id="108" w:author="Author">
          <w:r w:rsidR="00801D8B" w:rsidRPr="00801D8B" w:rsidDel="00BB6FC9">
            <w:rPr>
              <w:rFonts w:ascii="Times New Roman" w:hAnsi="Times New Roman" w:cs="Times New Roman"/>
              <w:sz w:val="24"/>
              <w:szCs w:val="24"/>
            </w:rPr>
            <w:delText xml:space="preserve">Midwest </w:delText>
          </w:r>
        </w:del>
        <w:r w:rsidR="00801D8B" w:rsidRPr="00801D8B">
          <w:rPr>
            <w:rFonts w:ascii="Times New Roman" w:hAnsi="Times New Roman" w:cs="Times New Roman"/>
            <w:sz w:val="24"/>
            <w:szCs w:val="24"/>
          </w:rPr>
          <w:t>United States.</w:t>
        </w:r>
        <w:commentRangeEnd w:id="98"/>
        <w:r w:rsidR="00801D8B">
          <w:rPr>
            <w:rStyle w:val="CommentReference"/>
          </w:rPr>
          <w:commentReference w:id="98"/>
        </w:r>
      </w:ins>
    </w:p>
    <w:p w14:paraId="50C61007" w14:textId="42558892" w:rsidR="006A4D8C" w:rsidRPr="003B2EFF" w:rsidRDefault="006B0A4D" w:rsidP="00BF296C">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Survey</w:t>
      </w:r>
      <w:r w:rsidR="00B70856" w:rsidRPr="003B2EFF">
        <w:rPr>
          <w:rFonts w:ascii="Times New Roman" w:hAnsi="Times New Roman" w:cs="Times New Roman"/>
          <w:sz w:val="24"/>
          <w:szCs w:val="24"/>
        </w:rPr>
        <w:t>s</w:t>
      </w:r>
      <w:r w:rsidRPr="003B2EFF">
        <w:rPr>
          <w:rFonts w:ascii="Times New Roman" w:hAnsi="Times New Roman" w:cs="Times New Roman"/>
          <w:sz w:val="24"/>
          <w:szCs w:val="24"/>
        </w:rPr>
        <w:t xml:space="preserve"> </w:t>
      </w:r>
      <w:r w:rsidR="006853F0">
        <w:rPr>
          <w:rFonts w:ascii="Times New Roman" w:hAnsi="Times New Roman" w:cs="Times New Roman"/>
          <w:sz w:val="24"/>
          <w:szCs w:val="24"/>
        </w:rPr>
        <w:t>are</w:t>
      </w:r>
      <w:r w:rsidR="006853F0" w:rsidRPr="003B2EFF">
        <w:rPr>
          <w:rFonts w:ascii="Times New Roman" w:hAnsi="Times New Roman" w:cs="Times New Roman"/>
          <w:sz w:val="24"/>
          <w:szCs w:val="24"/>
        </w:rPr>
        <w:t xml:space="preserve"> </w:t>
      </w:r>
      <w:r w:rsidR="00620E84" w:rsidRPr="003B2EFF">
        <w:rPr>
          <w:rFonts w:ascii="Times New Roman" w:hAnsi="Times New Roman" w:cs="Times New Roman"/>
          <w:sz w:val="24"/>
          <w:szCs w:val="24"/>
        </w:rPr>
        <w:t>a</w:t>
      </w:r>
      <w:r w:rsidRPr="003B2EFF">
        <w:rPr>
          <w:rFonts w:ascii="Times New Roman" w:hAnsi="Times New Roman" w:cs="Times New Roman"/>
          <w:sz w:val="24"/>
          <w:szCs w:val="24"/>
        </w:rPr>
        <w:t xml:space="preserve"> </w:t>
      </w:r>
      <w:r w:rsidR="00620E84" w:rsidRPr="003B2EFF">
        <w:rPr>
          <w:rFonts w:ascii="Times New Roman" w:hAnsi="Times New Roman" w:cs="Times New Roman"/>
          <w:sz w:val="24"/>
          <w:szCs w:val="24"/>
        </w:rPr>
        <w:t xml:space="preserve">useful </w:t>
      </w:r>
      <w:r w:rsidR="00F060D8" w:rsidRPr="003B2EFF">
        <w:rPr>
          <w:rFonts w:ascii="Times New Roman" w:hAnsi="Times New Roman" w:cs="Times New Roman"/>
          <w:sz w:val="24"/>
          <w:szCs w:val="24"/>
        </w:rPr>
        <w:t xml:space="preserve">method </w:t>
      </w:r>
      <w:r w:rsidR="007813D4">
        <w:rPr>
          <w:rFonts w:ascii="Times New Roman" w:hAnsi="Times New Roman" w:cs="Times New Roman"/>
          <w:sz w:val="24"/>
          <w:szCs w:val="24"/>
        </w:rPr>
        <w:t>for</w:t>
      </w:r>
      <w:r w:rsidRPr="003B2EFF">
        <w:rPr>
          <w:rFonts w:ascii="Times New Roman" w:hAnsi="Times New Roman" w:cs="Times New Roman"/>
          <w:sz w:val="24"/>
          <w:szCs w:val="24"/>
        </w:rPr>
        <w:t xml:space="preserve"> obtain</w:t>
      </w:r>
      <w:r w:rsidR="007813D4">
        <w:rPr>
          <w:rFonts w:ascii="Times New Roman" w:hAnsi="Times New Roman" w:cs="Times New Roman"/>
          <w:sz w:val="24"/>
          <w:szCs w:val="24"/>
        </w:rPr>
        <w:t>ing</w:t>
      </w:r>
      <w:r w:rsidRPr="003B2EFF">
        <w:rPr>
          <w:rFonts w:ascii="Times New Roman" w:hAnsi="Times New Roman" w:cs="Times New Roman"/>
          <w:sz w:val="24"/>
          <w:szCs w:val="24"/>
        </w:rPr>
        <w:t xml:space="preserve"> </w:t>
      </w:r>
      <w:r w:rsidR="00133631" w:rsidRPr="003B2EFF">
        <w:rPr>
          <w:rFonts w:ascii="Times New Roman" w:hAnsi="Times New Roman" w:cs="Times New Roman"/>
          <w:sz w:val="24"/>
          <w:szCs w:val="24"/>
        </w:rPr>
        <w:t xml:space="preserve">knowledge or perception </w:t>
      </w:r>
      <w:r w:rsidR="007813D4">
        <w:rPr>
          <w:rFonts w:ascii="Times New Roman" w:hAnsi="Times New Roman" w:cs="Times New Roman"/>
          <w:sz w:val="24"/>
          <w:szCs w:val="24"/>
        </w:rPr>
        <w:t>regarding</w:t>
      </w:r>
      <w:r w:rsidR="007813D4" w:rsidRPr="003B2EFF">
        <w:rPr>
          <w:rFonts w:ascii="Times New Roman" w:hAnsi="Times New Roman" w:cs="Times New Roman"/>
          <w:sz w:val="24"/>
          <w:szCs w:val="24"/>
        </w:rPr>
        <w:t xml:space="preserve"> </w:t>
      </w:r>
      <w:r w:rsidR="00133631" w:rsidRPr="003B2EFF">
        <w:rPr>
          <w:rFonts w:ascii="Times New Roman" w:hAnsi="Times New Roman" w:cs="Times New Roman"/>
          <w:sz w:val="24"/>
          <w:szCs w:val="24"/>
        </w:rPr>
        <w:t xml:space="preserve">a situation or </w:t>
      </w:r>
      <w:del w:id="109" w:author="Author">
        <w:r w:rsidR="00133631" w:rsidRPr="003B2EFF" w:rsidDel="00D30ABC">
          <w:rPr>
            <w:rFonts w:ascii="Times New Roman" w:hAnsi="Times New Roman" w:cs="Times New Roman"/>
            <w:sz w:val="24"/>
            <w:szCs w:val="24"/>
          </w:rPr>
          <w:delText>fact</w:delText>
        </w:r>
        <w:r w:rsidR="00BF296C" w:rsidRPr="003B2EFF" w:rsidDel="00D30ABC">
          <w:rPr>
            <w:rFonts w:ascii="Times New Roman" w:hAnsi="Times New Roman" w:cs="Times New Roman"/>
            <w:sz w:val="24"/>
            <w:szCs w:val="24"/>
          </w:rPr>
          <w:delText xml:space="preserve"> </w:delText>
        </w:r>
      </w:del>
      <w:ins w:id="110" w:author="Author">
        <w:r w:rsidR="00D30ABC">
          <w:rPr>
            <w:rFonts w:ascii="Times New Roman" w:hAnsi="Times New Roman" w:cs="Times New Roman"/>
            <w:sz w:val="24"/>
            <w:szCs w:val="24"/>
          </w:rPr>
          <w:t>issue</w:t>
        </w:r>
        <w:r w:rsidR="00D30ABC" w:rsidRPr="003B2EFF">
          <w:rPr>
            <w:rFonts w:ascii="Times New Roman" w:hAnsi="Times New Roman" w:cs="Times New Roman"/>
            <w:sz w:val="24"/>
            <w:szCs w:val="24"/>
          </w:rPr>
          <w:t xml:space="preserve"> </w:t>
        </w:r>
      </w:ins>
      <w:r w:rsidR="00BF296C" w:rsidRPr="003B2EFF">
        <w:rPr>
          <w:rFonts w:ascii="Times New Roman" w:hAnsi="Times New Roman" w:cs="Times New Roman"/>
          <w:sz w:val="24"/>
          <w:szCs w:val="24"/>
        </w:rPr>
        <w:t xml:space="preserve">and </w:t>
      </w:r>
      <w:r w:rsidR="007813D4">
        <w:rPr>
          <w:rFonts w:ascii="Times New Roman" w:hAnsi="Times New Roman" w:cs="Times New Roman"/>
          <w:sz w:val="24"/>
          <w:szCs w:val="24"/>
        </w:rPr>
        <w:t xml:space="preserve">can </w:t>
      </w:r>
      <w:r w:rsidR="00BF296C" w:rsidRPr="003B2EFF">
        <w:rPr>
          <w:rFonts w:ascii="Times New Roman" w:hAnsi="Times New Roman" w:cs="Times New Roman"/>
          <w:sz w:val="24"/>
          <w:szCs w:val="24"/>
        </w:rPr>
        <w:t xml:space="preserve">assist with </w:t>
      </w:r>
      <w:r w:rsidR="007813D4">
        <w:rPr>
          <w:rFonts w:ascii="Times New Roman" w:hAnsi="Times New Roman" w:cs="Times New Roman"/>
          <w:sz w:val="24"/>
          <w:szCs w:val="24"/>
        </w:rPr>
        <w:t xml:space="preserve">determining </w:t>
      </w:r>
      <w:r w:rsidR="00BF296C" w:rsidRPr="003B2EFF">
        <w:rPr>
          <w:rFonts w:ascii="Times New Roman" w:hAnsi="Times New Roman" w:cs="Times New Roman"/>
          <w:sz w:val="24"/>
          <w:szCs w:val="24"/>
        </w:rPr>
        <w:t>future decisions and directions</w:t>
      </w:r>
      <w:r w:rsidR="00133631" w:rsidRPr="003B2EFF">
        <w:rPr>
          <w:rFonts w:ascii="Times New Roman" w:hAnsi="Times New Roman" w:cs="Times New Roman"/>
          <w:sz w:val="24"/>
          <w:szCs w:val="24"/>
        </w:rPr>
        <w:t xml:space="preserve"> </w:t>
      </w:r>
      <w:r w:rsidR="00E4022D"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"10.1614/WT-08-038.1", "abstract" : "A phone survey was administered to 1,195 growers in six states (Illinois, Indiana, Iowa, Mississippi, Nebraska, and North Carolina). The survey measured producers' crop history, perception of glyphosate-resistant (GR) weeds, past and present weed pressure, tillage practices, and herbicide use as affected by the adoption of GR crops. This article describes the changes in tillage practice reported in the survey. The adoption of a GR cropping system resulted in a large increase in the percentage of growers using no-till and reduced-till systems. Tillage intensity declined more in continuous GR cotton and GR soybean (45 and 23%, respectively) than in rotations that included GR corn or non-GR crops. Tillage intensity declined more in the states of Mississippi and North Carolina than in the other states, with 33% of the growers in these states shifting to more conservative tillage practices after the adoption of a GR crop. This was primarily due to the lower amount of conservation tillage adoption in these states before GR crop availability. Adoption rates of no-till and reduced-till systems increased as farm size decreased. Overall, producers in a crop rotation that included a GR crop shifted from a relatively more tillage-intense system to reduced-till or no-till systems after implementing a GR crop into their production system.", "author" : [ { "dropping-particle" : "", "family" : "Givens", "given" : "Wade A", "non-dropping-particle" : "", "parse-names" : false, "suffix" : "" }, { "dropping-particle" : "", "family" : "Shaw", "given" : "David R", "non-dropping-particle" : "", "parse-names" : false, "suffix" : "" }, { "dropping-particle" : "", "family" : "Kruger", "given" : "Greg R", "non-dropping-particle" : "", "parse-names" : false, "suffix" : "" }, { "dropping-particle" : "", "family" : "Johnson", "given" : "William G", "non-dropping-particle" : "", "parse-names" : false, "suffix" : "" }, { "dropping-particle" : "", "family" : "Weller", "given" : "Stephen C", "non-dropping-particle" : "", "parse-names" : false, "suffix" : "" }, { "dropping-particle" : "", "family" : "Young", "given" : "Bryan G", "non-dropping-particle" : "", "parse-names" : false, "suffix" : "" }, { "dropping-particle" : "", "family" : "Wilson", "given" : "Robert G", "non-dropping-particle" : "", "parse-names" : false, "suffix" : "" }, { "dropping-particle" : "", "family" : "Owen", "given" : "Micheal D K", "non-dropping-particle" : "", "parse-names" : false, "suffix" : "" }, { "dropping-particle" : "", "family" : "Jordan", "given" : "David", "non-dropping-particle" : "", "parse-names" : false, "suffix" : "" } ], "container-title" : "Weed Technology", "id" : "ITEM-1", "issued" : { "date-parts" : [ [ "2009" ] ] }, "page" : "150-155", "title" : "Survey of Tillage Trends Following the Adoption of Glyphosate-Resistant Crops", "type" : "article-journal", "volume" : "23" }, "uris" : [ "http://www.mendeley.com/documents/?uuid=6cb4cf23-0063-304f-b3c7-ab360dbfd4da" ] }, { "id" : "ITEM-2", "itemData" : { "DOI" : "10.1614/0890-037X(2001)015[0771:ASOWIV]2.0.CO;2", "abstract" : "A survey of county extension agents was conducted in 1998 to determine the most troublesome weeds in corn, cotton, forages and pastures, peanut, small grains, soybean, tobacco, and vegetables in Georgia. The most troublesome weed statewide averaged over all crops was sicklepod. It was the most troublesome weed in cotton and soybean and among the four most troublesome weeds in corn, peanut, tobacco, and vegetables. Sicklepod was found in each of the nine climatological districts and in all the crops surveyed. Perennial nutsedge species were the second most troublesome weeds in Georgia. They ranked as the most troublesome weeds in tobacco and vegetables and were among the top five most troublesome weeds in corn, cotton, peanut, and soybean. Pigweed species were ranked third averaged over all the crops surveyed and were the second most troublesome weeds in cotton and vegetables and among the top five most troublesome species in corn, soybean, and tobacco. Morningglory species were listed as troublesome in six of the eight crops surveyed and ranked fourth overall. Similarly, Texas panicum was found in all districts and was the fifth most troublesome weed species. Texas panicum was the most troublesome weed in corn and among the top five most troublesome weeds in peanut, soybean, and tobacco. Florida beggarweed was the most troublesome weed in peanut, the second most troublesome weed in tobacco, and a top-10 weed species in corn, cotton, soybean, and vegetables, resulting in a ranking of sixth overall. Wild radish, large crabgrass, and tropic croton were the seventh through the ninth most troublesome weeds. Wild radish was the most troublesome weed of small grains and the sixth most troublesome weed of vegetables. Large crabgrass was the second most trouble-some weed of forages and pastures and was reported in six other crops. Tropic croton was a troublesome weed in seven of the eight crops surveyed and was among the top five most trouble-some weeds of cotton and peanut. The 10th most troublesome weed overall was bahiagrass, the most troublesome weed of forages and pastures. Nomenclature: Bahiagrass, Paspalum notatum Fluegge # 3 PASNO; Florida beggarweed, Desmo-dium tortuosum (Sw.) DC. # DEDTO; large crabgrass, Digitaria sanguinalis L. # DIGSA; mor-ningglory species, Ipomoea spp.; nutsedge species, Cyperus spp.; pigweed species, Amaranthus spp.; sicklepod, Senna obtusifolia (L.) Irwin and Barnaby # CASOB; Texas panicum, Panicum texanum Buckl. # PANTE; tropic\u2026", "author" : [ { "dropping-particle" : "", "family" : "Webster", "given" : "Theodore M", "non-dropping-particle" : "", "parse-names" : false, "suffix" : "" }, { "dropping-particle" : "", "family" : "Macdonald", "given" : "Gregory E", "non-dropping-particle" : "", "parse-names" : false, "suffix" : "" } ], "container-title" : "Weed Technology", "id" : "ITEM-2", "issued" : { "date-parts" : [ [ "2001" ] ] }, "page" : "771-790", "title" : "A Survey of weeds in various crops in Georgia", "type" : "article-journal", "volume" : "15" }, "uris" : [ "http://www.mendeley.com/documents/?uuid=1935496f-44a9-33c3-be68-0eaafdfbcf1c" ] }, { "id" : "ITEM-3", "itemData" : { "DOI" : "10.1614/WT-04-197R2", "abstract" : "A survey was conducted in 2000 across 38 counties in Mississippi on 192 randomly selected soybean fields to assess the most common occurring weeds. Statewide, prickly sida, which was present in 40% of the fields sampled, was the most common. Pitted and entireleaf morningglory were present in 34 and 29% of the soybean fields, respectively. Broadleaf signalgrass and barnyard-grass were the most common annual grasses, and yellow nutsedge was the most common sedge observed. Trumpetcreeper and redvine were the most common perennial vines. In the Mississippi Delta region of Mississippi, prickly sida was present in 45% of the fields sampled. The trend of occurrence of other species in the Delta mirrored statewide results. In eastern Mississippi, prickly sida and broadleaf signalgrass were found in 43% of soybean fields. Sicklepod, common cocklebur, and balloonvine were more prevalent in eastern Mississippi, when compared with the Mississippi Delta. Since 1982, there has been a sevenfold decline in the occurrence of common cocklebur and a fourfold decline in the occurrence of johnsongrass in Mississippi soybean. Also, the occurrences of redroot pigweed, common ragweed, and fall panicum have declined. Conversely, the occurrences of yellow nutsedge and broadleaf signalgrass have increased. The occurrences of barnyardgrass, prickly sida, redvine and trumpetcreeper have been relatively static over the past two decades. Nomenclature: Balloonvine, Cardiospermum halicacabum L. # 3 CRIHA; barnyardgrass, Echinoch-loa crus-galli (L.) Beauv. # ECHCG; broadleaf signalgrass, Brachiaria platyphylla (Griseb.) Nash # BRAPP; common cocklebur, Xanthium strumarium L. # XANST; common ragweed, Ambrosia ar-temisiifolia L. # AMBEL; entireleaf morningglory, Ipomoea hederacea var. integriuscula Gray # IPOHG; fall panicum, Panicum dichotomiflorum Michx. # PANDI; johnsongrass, Sorghum halepense (L.) Pers. # SORHA; pitted morningglory, Ipomoea lacunosa L. # IPOLA; prickly sida, Sida spinosa L. # SIDSP; redroot pigweed, Amaranthus retroflexus L. # AMARE; redvine, Brunnichia ovata (Walt.) Shinners # BVRCI; sicklepod, Senna obtusifolia (L.) Irwin and Barneby # CASOB; trum-petcreeper, Campsis radicans (L.) Seem. Ex Bureau # CMIRA; yellow nutsedge, Cyperus esculentus L. # CYPES; soybean, Glycine max (L.) Merr.", "author" : [ { "dropping-particle" : "", "family" : "Rankins", "given" : "Alfred JR", "non-dropping-particle" : "", "parse-names" : false, "suffix" : "" }, { "dropping-particle" : "", "family" : "Byrd Jr", "given" : "John D", "non-dropping-particle" : "", "parse-names" : false, "suffix" : "" }, { "dropping-particle" : "", "family" : "Mask", "given" : "Donald B", "non-dropping-particle" : "", "parse-names" : false, "suffix" : "" }, { "dropping-particle" : "", "family" : "Barnett", "given" : "Jimmy W", "non-dropping-particle" : "", "parse-names" : false, "suffix" : "" }, { "dropping-particle" : "", "family" : "Gerard", "given" : "Patrick D", "non-dropping-particle" : "", "parse-names" : false, "suffix" : "" } ], "container-title" : "Weed Technology", "id" : "ITEM-3", "issued" : { "date-parts" : [ [ "2005" ] ] }, "page" : "492-498", "title" : "Survey of Soybean Weeds in Mississippi", "type" : "article-journal", "volume" : "19" }, "uris" : [ "http://www.mendeley.com/documents/?uuid=a7f903ec-4750-3fad-bedb-f75b4ea74d4e" ] } ], "mendeley" : { "formattedCitation" : "(Givens et al. 2009, Rankins et al. 2005, Webster and Macdonald 2001)", "plainTextFormattedCitation" : "(Givens et al. 2009, Rankins et al. 2005, Webster and Macdonald 2001)", "previouslyFormattedCitation" : "(Givens et al. 2009, Rankins et al. 2005, Webster and Macdonald 2001)" }, "properties" : {  }, "schema" : "https://github.com/citation-style-language/schema/raw/master/csl-citation.json" }</w:instrText>
      </w:r>
      <w:r w:rsidR="00E4022D" w:rsidRPr="003B2EFF">
        <w:rPr>
          <w:rFonts w:ascii="Times New Roman" w:hAnsi="Times New Roman" w:cs="Times New Roman"/>
          <w:sz w:val="24"/>
          <w:szCs w:val="24"/>
        </w:rPr>
        <w:fldChar w:fldCharType="separate"/>
      </w:r>
      <w:r w:rsidR="0028081F" w:rsidRPr="003B2EFF">
        <w:rPr>
          <w:rFonts w:ascii="Times New Roman" w:hAnsi="Times New Roman" w:cs="Times New Roman"/>
          <w:noProof/>
          <w:sz w:val="24"/>
          <w:szCs w:val="24"/>
        </w:rPr>
        <w:t>(Givens et al. 2009</w:t>
      </w:r>
      <w:del w:id="111" w:author="Author">
        <w:r w:rsidR="0028081F" w:rsidRPr="003B2EFF" w:rsidDel="00983D24">
          <w:rPr>
            <w:rFonts w:ascii="Times New Roman" w:hAnsi="Times New Roman" w:cs="Times New Roman"/>
            <w:noProof/>
            <w:sz w:val="24"/>
            <w:szCs w:val="24"/>
          </w:rPr>
          <w:delText xml:space="preserve">, </w:delText>
        </w:r>
      </w:del>
      <w:ins w:id="112" w:author="Author">
        <w:r w:rsidR="00983D24">
          <w:rPr>
            <w:rFonts w:ascii="Times New Roman" w:hAnsi="Times New Roman" w:cs="Times New Roman"/>
            <w:noProof/>
            <w:sz w:val="24"/>
            <w:szCs w:val="24"/>
          </w:rPr>
          <w:t>;</w:t>
        </w:r>
        <w:r w:rsidR="00983D24" w:rsidRPr="003B2EFF">
          <w:rPr>
            <w:rFonts w:ascii="Times New Roman" w:hAnsi="Times New Roman" w:cs="Times New Roman"/>
            <w:noProof/>
            <w:sz w:val="24"/>
            <w:szCs w:val="24"/>
          </w:rPr>
          <w:t xml:space="preserve"> </w:t>
        </w:r>
      </w:ins>
      <w:r w:rsidR="0028081F" w:rsidRPr="003B2EFF">
        <w:rPr>
          <w:rFonts w:ascii="Times New Roman" w:hAnsi="Times New Roman" w:cs="Times New Roman"/>
          <w:noProof/>
          <w:sz w:val="24"/>
          <w:szCs w:val="24"/>
        </w:rPr>
        <w:t>Rankins et al. 2005</w:t>
      </w:r>
      <w:del w:id="113" w:author="Author">
        <w:r w:rsidR="0028081F" w:rsidRPr="003B2EFF" w:rsidDel="00983D24">
          <w:rPr>
            <w:rFonts w:ascii="Times New Roman" w:hAnsi="Times New Roman" w:cs="Times New Roman"/>
            <w:noProof/>
            <w:sz w:val="24"/>
            <w:szCs w:val="24"/>
          </w:rPr>
          <w:delText xml:space="preserve">, </w:delText>
        </w:r>
      </w:del>
      <w:ins w:id="114" w:author="Author">
        <w:r w:rsidR="00983D24">
          <w:rPr>
            <w:rFonts w:ascii="Times New Roman" w:hAnsi="Times New Roman" w:cs="Times New Roman"/>
            <w:noProof/>
            <w:sz w:val="24"/>
            <w:szCs w:val="24"/>
          </w:rPr>
          <w:t>;</w:t>
        </w:r>
        <w:r w:rsidR="00983D24" w:rsidRPr="003B2EFF">
          <w:rPr>
            <w:rFonts w:ascii="Times New Roman" w:hAnsi="Times New Roman" w:cs="Times New Roman"/>
            <w:noProof/>
            <w:sz w:val="24"/>
            <w:szCs w:val="24"/>
          </w:rPr>
          <w:t xml:space="preserve"> </w:t>
        </w:r>
      </w:ins>
      <w:r w:rsidR="0028081F" w:rsidRPr="003B2EFF">
        <w:rPr>
          <w:rFonts w:ascii="Times New Roman" w:hAnsi="Times New Roman" w:cs="Times New Roman"/>
          <w:noProof/>
          <w:sz w:val="24"/>
          <w:szCs w:val="24"/>
        </w:rPr>
        <w:t xml:space="preserve">Webster and </w:t>
      </w:r>
      <w:del w:id="115" w:author="Author">
        <w:r w:rsidR="0028081F" w:rsidRPr="003B2EFF" w:rsidDel="00983D24">
          <w:rPr>
            <w:rFonts w:ascii="Times New Roman" w:hAnsi="Times New Roman" w:cs="Times New Roman"/>
            <w:noProof/>
            <w:sz w:val="24"/>
            <w:szCs w:val="24"/>
          </w:rPr>
          <w:delText xml:space="preserve">Macdonald </w:delText>
        </w:r>
      </w:del>
      <w:ins w:id="116" w:author="Author">
        <w:r w:rsidR="00983D24" w:rsidRPr="003B2EFF">
          <w:rPr>
            <w:rFonts w:ascii="Times New Roman" w:hAnsi="Times New Roman" w:cs="Times New Roman"/>
            <w:noProof/>
            <w:sz w:val="24"/>
            <w:szCs w:val="24"/>
          </w:rPr>
          <w:t>Mac</w:t>
        </w:r>
        <w:r w:rsidR="00983D24">
          <w:rPr>
            <w:rFonts w:ascii="Times New Roman" w:hAnsi="Times New Roman" w:cs="Times New Roman"/>
            <w:noProof/>
            <w:sz w:val="24"/>
            <w:szCs w:val="24"/>
          </w:rPr>
          <w:t>D</w:t>
        </w:r>
        <w:r w:rsidR="00983D24" w:rsidRPr="003B2EFF">
          <w:rPr>
            <w:rFonts w:ascii="Times New Roman" w:hAnsi="Times New Roman" w:cs="Times New Roman"/>
            <w:noProof/>
            <w:sz w:val="24"/>
            <w:szCs w:val="24"/>
          </w:rPr>
          <w:t xml:space="preserve">onald </w:t>
        </w:r>
      </w:ins>
      <w:r w:rsidR="0028081F" w:rsidRPr="003B2EFF">
        <w:rPr>
          <w:rFonts w:ascii="Times New Roman" w:hAnsi="Times New Roman" w:cs="Times New Roman"/>
          <w:noProof/>
          <w:sz w:val="24"/>
          <w:szCs w:val="24"/>
        </w:rPr>
        <w:t>2001)</w:t>
      </w:r>
      <w:r w:rsidR="00E4022D"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 xml:space="preserve">For example, a </w:t>
      </w:r>
      <w:r w:rsidR="007813D4">
        <w:rPr>
          <w:rFonts w:ascii="Times New Roman" w:hAnsi="Times New Roman" w:cs="Times New Roman"/>
          <w:sz w:val="24"/>
          <w:szCs w:val="24"/>
        </w:rPr>
        <w:t xml:space="preserve">2016 Missouri </w:t>
      </w:r>
      <w:r w:rsidR="00356A41" w:rsidRPr="003B2EFF">
        <w:rPr>
          <w:rFonts w:ascii="Times New Roman" w:hAnsi="Times New Roman" w:cs="Times New Roman"/>
          <w:sz w:val="24"/>
          <w:szCs w:val="24"/>
        </w:rPr>
        <w:t xml:space="preserve">survey </w:t>
      </w:r>
      <w:r w:rsidR="0028510D" w:rsidRPr="003B2EFF">
        <w:rPr>
          <w:rFonts w:ascii="Times New Roman" w:hAnsi="Times New Roman" w:cs="Times New Roman"/>
          <w:sz w:val="24"/>
          <w:szCs w:val="24"/>
        </w:rPr>
        <w:t xml:space="preserve">conducted by </w:t>
      </w:r>
      <w:r w:rsidR="0028510D" w:rsidRPr="003B2EFF">
        <w:rPr>
          <w:rFonts w:ascii="Times New Roman" w:hAnsi="Times New Roman" w:cs="Times New Roman"/>
          <w:sz w:val="24"/>
          <w:szCs w:val="24"/>
        </w:rPr>
        <w:fldChar w:fldCharType="begin" w:fldLock="1"/>
      </w:r>
      <w:r w:rsidR="00E73693" w:rsidRPr="003B2EFF">
        <w:rPr>
          <w:rFonts w:ascii="Times New Roman" w:hAnsi="Times New Roman" w:cs="Times New Roman"/>
          <w:sz w:val="24"/>
          <w:szCs w:val="24"/>
        </w:rPr>
        <w:instrText>ADDIN CSL_CITATION { "citationItems" : [ { "id" : "ITEM-1", "itemData" : { "DOI" : "10.1017/wet.2016.27", "ISSN" : "1550-2740", "abstract" : "The introduction of soybean and cotton traits with resistance to synthetic auxin herbicides has led to an increase in concern over the off-target movement of dicamba and 2,4-D. A direct-mail survey was sent to Missouri pesticide applicators in January of 2016 to understand current herbicide application practices and applicator knowledge and awareness of the new synthetic auxin technologies. Completed surveys were returned by 2,335 applicators, representing approximately 11% of the state\u2019s registered pesticide applicators. Survey data reported herein provides information regarding current pesticide applicator knowledge and practices and highlights areas that need more emphasis during applicator training. Overall, survey respondents were familiar with physical drift and methods to minimize that risk. However respondents were less familiar with volatility and temperature inversions, which can each influence off-target herbicide movement. Of the 427 commercial applicators and 1,535 noncommercial applicators who answered questions regarding volatility, 81% and 74% respectively, recognized that high temperatures can contribute to a herbicide\u2019s ability to volatilize. However, only 48% and 39% understood that a herbicide\u2019s vapor pressure influences volatility. Answers from the survey indicate further education is needed on the synthetic auxin technologies, such as what herbicides can be used with each technology, proper methods for inspecting and cleaning spray equipment, and the importance of reading herbicide labels. When asked whether applicators were aware of the new 2,4-D-resistant and dicamba-resistant traits, 76% of 443 commercial applicators and only 40% of 1,713 noncommercial applicators selected \u201cyes.\u201d Additionally, survey results suggests that current methods aimed to facilitate communication among producers and applicators, such as FieldWatch and Flag the Technology, may not be successfully adopted, at least in Missouri. Findings from this survey can be utilized to enhance training of pesticide applicators in preparation for the synthetic auxin herbicide technologies.", "author" : [ { "dropping-particle" : "", "family" : "Bish", "given" : "Mandy D.", "non-dropping-particle" : "", "parse-names" : false, "suffix" : "" }, { "dropping-particle" : "", "family" : "Bradley", "given" : "Kevin W.", "non-dropping-particle" : "", "parse-names" : false, "suffix" : "" } ], "container-title" : "Weed Technology", "id" : "ITEM-1", "issue" : "02", "issued" : { "date-parts" : [ [ "2017", "3", "11" ] ] }, "page" : "165-177", "publisher" : "Cambridge University Press", "title" : "Survey of Missouri Pesticide Applicator Practices, Knowledge, and Perceptions", "type" : "article-journal", "volume" : "31" }, "uris" : [ "http://www.mendeley.com/documents/?uuid=17e4bef6-d38e-3712-bad3-e003212153de" ] } ], "mendeley" : { "formattedCitation" : "(Bish and Bradley 2017)", "plainTextFormattedCitation" : "(Bish and Bradley 2017)", "previouslyFormattedCitation" : "(Bish and Bradley 2017)" }, "properties" : {  }, "schema" : "https://github.com/citation-style-language/schema/raw/master/csl-citation.json" }</w:instrText>
      </w:r>
      <w:r w:rsidR="0028510D" w:rsidRPr="003B2EFF">
        <w:rPr>
          <w:rFonts w:ascii="Times New Roman" w:hAnsi="Times New Roman" w:cs="Times New Roman"/>
          <w:sz w:val="24"/>
          <w:szCs w:val="24"/>
        </w:rPr>
        <w:fldChar w:fldCharType="separate"/>
      </w:r>
      <w:r w:rsidR="00E73693" w:rsidRPr="003B2EFF">
        <w:rPr>
          <w:rFonts w:ascii="Times New Roman" w:hAnsi="Times New Roman" w:cs="Times New Roman"/>
          <w:noProof/>
          <w:sz w:val="24"/>
          <w:szCs w:val="24"/>
        </w:rPr>
        <w:t xml:space="preserve">Bish and Bradley </w:t>
      </w:r>
      <w:r w:rsidR="00B70856" w:rsidRPr="003B2EFF">
        <w:rPr>
          <w:rFonts w:ascii="Times New Roman" w:hAnsi="Times New Roman" w:cs="Times New Roman"/>
          <w:noProof/>
          <w:sz w:val="24"/>
          <w:szCs w:val="24"/>
        </w:rPr>
        <w:t>(</w:t>
      </w:r>
      <w:r w:rsidR="00E73693" w:rsidRPr="003B2EFF">
        <w:rPr>
          <w:rFonts w:ascii="Times New Roman" w:hAnsi="Times New Roman" w:cs="Times New Roman"/>
          <w:noProof/>
          <w:sz w:val="24"/>
          <w:szCs w:val="24"/>
        </w:rPr>
        <w:t>2017)</w:t>
      </w:r>
      <w:r w:rsidR="0028510D" w:rsidRPr="003B2EFF">
        <w:rPr>
          <w:rFonts w:ascii="Times New Roman" w:hAnsi="Times New Roman" w:cs="Times New Roman"/>
          <w:sz w:val="24"/>
          <w:szCs w:val="24"/>
        </w:rPr>
        <w:fldChar w:fldCharType="end"/>
      </w:r>
      <w:r w:rsidR="0028510D"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showed that</w:t>
      </w:r>
      <w:r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&lt;</w:t>
      </w:r>
      <w:r w:rsidRPr="003B2EFF">
        <w:rPr>
          <w:rFonts w:ascii="Times New Roman" w:hAnsi="Times New Roman" w:cs="Times New Roman"/>
          <w:sz w:val="24"/>
          <w:szCs w:val="24"/>
        </w:rPr>
        <w:t xml:space="preserve"> 82% and</w:t>
      </w:r>
      <w:r w:rsidR="00356A41" w:rsidRPr="003B2EFF">
        <w:rPr>
          <w:rFonts w:ascii="Times New Roman" w:hAnsi="Times New Roman" w:cs="Times New Roman"/>
          <w:sz w:val="24"/>
          <w:szCs w:val="24"/>
        </w:rPr>
        <w:t xml:space="preserve"> &lt;</w:t>
      </w:r>
      <w:r w:rsidRPr="003B2EFF">
        <w:rPr>
          <w:rFonts w:ascii="Times New Roman" w:hAnsi="Times New Roman" w:cs="Times New Roman"/>
          <w:sz w:val="24"/>
          <w:szCs w:val="24"/>
        </w:rPr>
        <w:t xml:space="preserve"> 50% of pesticide applicators </w:t>
      </w:r>
      <w:r w:rsidR="002C5379" w:rsidRPr="003B2EFF">
        <w:rPr>
          <w:rFonts w:ascii="Times New Roman" w:hAnsi="Times New Roman" w:cs="Times New Roman"/>
          <w:sz w:val="24"/>
          <w:szCs w:val="24"/>
        </w:rPr>
        <w:t>we</w:t>
      </w:r>
      <w:r w:rsidRPr="003B2EFF">
        <w:rPr>
          <w:rFonts w:ascii="Times New Roman" w:hAnsi="Times New Roman" w:cs="Times New Roman"/>
          <w:sz w:val="24"/>
          <w:szCs w:val="24"/>
        </w:rPr>
        <w:t>re aware that temperature and vapor pressure</w:t>
      </w:r>
      <w:r w:rsidR="001A263F">
        <w:rPr>
          <w:rFonts w:ascii="Times New Roman" w:hAnsi="Times New Roman" w:cs="Times New Roman"/>
          <w:sz w:val="24"/>
          <w:szCs w:val="24"/>
        </w:rPr>
        <w:t>, respectively</w:t>
      </w:r>
      <w:r w:rsidR="006853F0">
        <w:rPr>
          <w:rFonts w:ascii="Times New Roman" w:hAnsi="Times New Roman" w:cs="Times New Roman"/>
          <w:sz w:val="24"/>
          <w:szCs w:val="24"/>
        </w:rPr>
        <w:t>,</w:t>
      </w:r>
      <w:r w:rsidRPr="003B2EFF">
        <w:rPr>
          <w:rFonts w:ascii="Times New Roman" w:hAnsi="Times New Roman" w:cs="Times New Roman"/>
          <w:sz w:val="24"/>
          <w:szCs w:val="24"/>
        </w:rPr>
        <w:t xml:space="preserve"> influence herbicide volatilization</w:t>
      </w:r>
      <w:r w:rsidR="001A263F">
        <w:rPr>
          <w:rFonts w:ascii="Times New Roman" w:hAnsi="Times New Roman" w:cs="Times New Roman"/>
          <w:sz w:val="24"/>
          <w:szCs w:val="24"/>
        </w:rPr>
        <w:t>.</w:t>
      </w:r>
      <w:r w:rsidR="006853F0">
        <w:rPr>
          <w:rFonts w:ascii="Times New Roman" w:hAnsi="Times New Roman" w:cs="Times New Roman"/>
          <w:sz w:val="24"/>
          <w:szCs w:val="24"/>
        </w:rPr>
        <w:t xml:space="preserve"> </w:t>
      </w:r>
      <w:r w:rsidR="00351B67">
        <w:rPr>
          <w:rFonts w:ascii="Times New Roman" w:hAnsi="Times New Roman" w:cs="Times New Roman"/>
          <w:sz w:val="24"/>
          <w:szCs w:val="24"/>
        </w:rPr>
        <w:t>These r</w:t>
      </w:r>
      <w:r w:rsidR="006853F0">
        <w:rPr>
          <w:rFonts w:ascii="Times New Roman" w:hAnsi="Times New Roman" w:cs="Times New Roman"/>
          <w:sz w:val="24"/>
          <w:szCs w:val="24"/>
        </w:rPr>
        <w:t>esults indicate the importance of training for those who spray synthetic auxin herbicides. Therefore, t</w:t>
      </w:r>
      <w:r w:rsidR="001A263F">
        <w:rPr>
          <w:rFonts w:ascii="Times New Roman" w:hAnsi="Times New Roman" w:cs="Times New Roman"/>
          <w:sz w:val="24"/>
          <w:szCs w:val="24"/>
        </w:rPr>
        <w:t xml:space="preserve">he </w:t>
      </w:r>
      <w:r w:rsidR="00BF296C" w:rsidRPr="003B2EFF">
        <w:rPr>
          <w:rFonts w:ascii="Times New Roman" w:hAnsi="Times New Roman" w:cs="Times New Roman"/>
          <w:sz w:val="24"/>
          <w:szCs w:val="24"/>
        </w:rPr>
        <w:t xml:space="preserve">objective </w:t>
      </w:r>
      <w:r w:rsidR="001A263F">
        <w:rPr>
          <w:rFonts w:ascii="Times New Roman" w:hAnsi="Times New Roman" w:cs="Times New Roman"/>
          <w:sz w:val="24"/>
          <w:szCs w:val="24"/>
        </w:rPr>
        <w:t xml:space="preserve">of this </w:t>
      </w:r>
      <w:r w:rsidR="0028510D" w:rsidRPr="003B2EFF">
        <w:rPr>
          <w:rFonts w:ascii="Times New Roman" w:hAnsi="Times New Roman" w:cs="Times New Roman"/>
          <w:sz w:val="24"/>
          <w:szCs w:val="24"/>
        </w:rPr>
        <w:t xml:space="preserve">survey </w:t>
      </w:r>
      <w:r w:rsidR="001A263F">
        <w:rPr>
          <w:rFonts w:ascii="Times New Roman" w:hAnsi="Times New Roman" w:cs="Times New Roman"/>
          <w:sz w:val="24"/>
          <w:szCs w:val="24"/>
        </w:rPr>
        <w:t xml:space="preserve">was </w:t>
      </w:r>
      <w:r w:rsidR="0028510D" w:rsidRPr="003B2EFF">
        <w:rPr>
          <w:rFonts w:ascii="Times New Roman" w:hAnsi="Times New Roman" w:cs="Times New Roman"/>
          <w:sz w:val="24"/>
          <w:szCs w:val="24"/>
        </w:rPr>
        <w:t>to evaluate Nebraska farmers’ perspective</w:t>
      </w:r>
      <w:r w:rsidR="00262EB9">
        <w:rPr>
          <w:rFonts w:ascii="Times New Roman" w:hAnsi="Times New Roman" w:cs="Times New Roman"/>
          <w:sz w:val="24"/>
          <w:szCs w:val="24"/>
        </w:rPr>
        <w:t>s</w:t>
      </w:r>
      <w:r w:rsidR="009F62F8">
        <w:rPr>
          <w:rFonts w:ascii="Times New Roman" w:hAnsi="Times New Roman" w:cs="Times New Roman"/>
          <w:sz w:val="24"/>
          <w:szCs w:val="24"/>
        </w:rPr>
        <w:t xml:space="preserve"> </w:t>
      </w:r>
      <w:r w:rsidR="0028510D" w:rsidRPr="003B2EFF">
        <w:rPr>
          <w:rFonts w:ascii="Times New Roman" w:hAnsi="Times New Roman" w:cs="Times New Roman"/>
          <w:sz w:val="24"/>
          <w:szCs w:val="24"/>
        </w:rPr>
        <w:t xml:space="preserve">on </w:t>
      </w:r>
      <w:r w:rsidR="007258B8">
        <w:rPr>
          <w:rFonts w:ascii="Times New Roman" w:hAnsi="Times New Roman" w:cs="Times New Roman"/>
          <w:sz w:val="24"/>
          <w:szCs w:val="24"/>
        </w:rPr>
        <w:t>use</w:t>
      </w:r>
      <w:ins w:id="117" w:author="Author">
        <w:r w:rsidR="00D30ABC">
          <w:rPr>
            <w:rFonts w:ascii="Times New Roman" w:hAnsi="Times New Roman" w:cs="Times New Roman"/>
            <w:sz w:val="24"/>
            <w:szCs w:val="24"/>
          </w:rPr>
          <w:t xml:space="preserve"> </w:t>
        </w:r>
      </w:ins>
      <w:del w:id="118" w:author="Author">
        <w:r w:rsidR="007258B8" w:rsidDel="00D30ABC">
          <w:rPr>
            <w:rFonts w:ascii="Times New Roman" w:hAnsi="Times New Roman" w:cs="Times New Roman"/>
            <w:sz w:val="24"/>
            <w:szCs w:val="24"/>
          </w:rPr>
          <w:delText>-</w:delText>
        </w:r>
      </w:del>
      <w:r w:rsidR="007258B8">
        <w:rPr>
          <w:rFonts w:ascii="Times New Roman" w:hAnsi="Times New Roman" w:cs="Times New Roman"/>
          <w:sz w:val="24"/>
          <w:szCs w:val="24"/>
        </w:rPr>
        <w:t xml:space="preserve">of </w:t>
      </w:r>
      <w:r w:rsidR="0028510D" w:rsidRPr="003B2EFF">
        <w:rPr>
          <w:rFonts w:ascii="Times New Roman" w:hAnsi="Times New Roman" w:cs="Times New Roman"/>
          <w:sz w:val="24"/>
          <w:szCs w:val="24"/>
        </w:rPr>
        <w:t xml:space="preserve">dicamba and </w:t>
      </w:r>
      <w:r w:rsidR="006C221C" w:rsidRPr="003B2EFF">
        <w:rPr>
          <w:rFonts w:ascii="Times New Roman" w:hAnsi="Times New Roman" w:cs="Times New Roman"/>
          <w:sz w:val="24"/>
          <w:szCs w:val="24"/>
        </w:rPr>
        <w:t>D</w:t>
      </w:r>
      <w:r w:rsidR="001A263F">
        <w:rPr>
          <w:rFonts w:ascii="Times New Roman" w:hAnsi="Times New Roman" w:cs="Times New Roman"/>
          <w:sz w:val="24"/>
          <w:szCs w:val="24"/>
        </w:rPr>
        <w:t>R</w:t>
      </w:r>
      <w:r w:rsidR="006C221C" w:rsidRPr="003B2EFF">
        <w:rPr>
          <w:rFonts w:ascii="Times New Roman" w:hAnsi="Times New Roman" w:cs="Times New Roman"/>
          <w:sz w:val="24"/>
          <w:szCs w:val="24"/>
        </w:rPr>
        <w:t xml:space="preserve"> soybean </w:t>
      </w:r>
      <w:r w:rsidR="002C5379" w:rsidRPr="003B2EFF">
        <w:rPr>
          <w:rFonts w:ascii="Times New Roman" w:hAnsi="Times New Roman" w:cs="Times New Roman"/>
          <w:sz w:val="24"/>
          <w:szCs w:val="24"/>
        </w:rPr>
        <w:t>technology</w:t>
      </w:r>
      <w:r w:rsidR="004F4D27" w:rsidRPr="003B2EFF">
        <w:rPr>
          <w:rFonts w:ascii="Times New Roman" w:hAnsi="Times New Roman" w:cs="Times New Roman"/>
          <w:sz w:val="24"/>
          <w:szCs w:val="24"/>
        </w:rPr>
        <w:t xml:space="preserve"> </w:t>
      </w:r>
      <w:r w:rsidR="0028510D" w:rsidRPr="003B2EFF">
        <w:rPr>
          <w:rFonts w:ascii="Times New Roman" w:hAnsi="Times New Roman" w:cs="Times New Roman"/>
          <w:sz w:val="24"/>
          <w:szCs w:val="24"/>
        </w:rPr>
        <w:t xml:space="preserve">during the </w:t>
      </w:r>
      <w:r w:rsidR="00BF296C" w:rsidRPr="003B2EFF">
        <w:rPr>
          <w:rFonts w:ascii="Times New Roman" w:hAnsi="Times New Roman" w:cs="Times New Roman"/>
          <w:sz w:val="24"/>
          <w:szCs w:val="24"/>
        </w:rPr>
        <w:t xml:space="preserve">2017 growing season, </w:t>
      </w:r>
      <w:r w:rsidR="007813D4">
        <w:rPr>
          <w:rFonts w:ascii="Times New Roman" w:hAnsi="Times New Roman" w:cs="Times New Roman"/>
          <w:sz w:val="24"/>
          <w:szCs w:val="24"/>
        </w:rPr>
        <w:t xml:space="preserve">the </w:t>
      </w:r>
      <w:r w:rsidR="00BF296C" w:rsidRPr="003B2EFF">
        <w:rPr>
          <w:rFonts w:ascii="Times New Roman" w:hAnsi="Times New Roman" w:cs="Times New Roman"/>
          <w:sz w:val="24"/>
          <w:szCs w:val="24"/>
        </w:rPr>
        <w:t>year when the</w:t>
      </w:r>
      <w:r w:rsidR="0028510D" w:rsidRPr="003B2EFF">
        <w:rPr>
          <w:rFonts w:ascii="Times New Roman" w:hAnsi="Times New Roman" w:cs="Times New Roman"/>
          <w:sz w:val="24"/>
          <w:szCs w:val="24"/>
        </w:rPr>
        <w:t xml:space="preserve"> technology became </w:t>
      </w:r>
      <w:r w:rsidR="00BF296C" w:rsidRPr="003B2EFF">
        <w:rPr>
          <w:rFonts w:ascii="Times New Roman" w:hAnsi="Times New Roman" w:cs="Times New Roman"/>
          <w:sz w:val="24"/>
          <w:szCs w:val="24"/>
        </w:rPr>
        <w:t xml:space="preserve">fully </w:t>
      </w:r>
      <w:r w:rsidR="0028510D" w:rsidRPr="003B2EFF">
        <w:rPr>
          <w:rFonts w:ascii="Times New Roman" w:hAnsi="Times New Roman" w:cs="Times New Roman"/>
          <w:sz w:val="24"/>
          <w:szCs w:val="24"/>
        </w:rPr>
        <w:t>available to soybean farmers in the U</w:t>
      </w:r>
      <w:r w:rsidR="001A263F">
        <w:rPr>
          <w:rFonts w:ascii="Times New Roman" w:hAnsi="Times New Roman" w:cs="Times New Roman"/>
          <w:sz w:val="24"/>
          <w:szCs w:val="24"/>
        </w:rPr>
        <w:t xml:space="preserve">nited </w:t>
      </w:r>
      <w:r w:rsidR="0028510D" w:rsidRPr="003B2EFF">
        <w:rPr>
          <w:rFonts w:ascii="Times New Roman" w:hAnsi="Times New Roman" w:cs="Times New Roman"/>
          <w:sz w:val="24"/>
          <w:szCs w:val="24"/>
        </w:rPr>
        <w:t>S</w:t>
      </w:r>
      <w:r w:rsidR="001A263F">
        <w:rPr>
          <w:rFonts w:ascii="Times New Roman" w:hAnsi="Times New Roman" w:cs="Times New Roman"/>
          <w:sz w:val="24"/>
          <w:szCs w:val="24"/>
        </w:rPr>
        <w:t>tates</w:t>
      </w:r>
      <w:r w:rsidR="0028510D" w:rsidRPr="003B2EFF">
        <w:rPr>
          <w:rFonts w:ascii="Times New Roman" w:hAnsi="Times New Roman" w:cs="Times New Roman"/>
          <w:sz w:val="24"/>
          <w:szCs w:val="24"/>
        </w:rPr>
        <w:t xml:space="preserve">. </w:t>
      </w:r>
      <w:r w:rsidR="001A7B63">
        <w:rPr>
          <w:rFonts w:ascii="Times New Roman" w:hAnsi="Times New Roman" w:cs="Times New Roman"/>
          <w:sz w:val="24"/>
          <w:szCs w:val="24"/>
        </w:rPr>
        <w:t>T</w:t>
      </w:r>
      <w:r w:rsidR="00327CBF">
        <w:rPr>
          <w:rFonts w:ascii="Times New Roman" w:hAnsi="Times New Roman" w:cs="Times New Roman"/>
          <w:sz w:val="24"/>
          <w:szCs w:val="24"/>
        </w:rPr>
        <w:t xml:space="preserve">he results </w:t>
      </w:r>
      <w:r w:rsidR="006853F0">
        <w:rPr>
          <w:rFonts w:ascii="Times New Roman" w:hAnsi="Times New Roman" w:cs="Times New Roman"/>
          <w:sz w:val="24"/>
          <w:szCs w:val="24"/>
        </w:rPr>
        <w:t>from</w:t>
      </w:r>
      <w:r w:rsidR="001A7B63">
        <w:rPr>
          <w:rFonts w:ascii="Times New Roman" w:hAnsi="Times New Roman" w:cs="Times New Roman"/>
          <w:sz w:val="24"/>
          <w:szCs w:val="24"/>
        </w:rPr>
        <w:t xml:space="preserve"> our</w:t>
      </w:r>
      <w:r w:rsidR="00DE65AA" w:rsidRPr="003B2EFF">
        <w:rPr>
          <w:rFonts w:ascii="Times New Roman" w:hAnsi="Times New Roman" w:cs="Times New Roman"/>
          <w:sz w:val="24"/>
          <w:szCs w:val="24"/>
        </w:rPr>
        <w:t xml:space="preserve"> survey </w:t>
      </w:r>
      <w:r w:rsidR="0003551C" w:rsidRPr="003B2EFF">
        <w:rPr>
          <w:rFonts w:ascii="Times New Roman" w:hAnsi="Times New Roman" w:cs="Times New Roman"/>
          <w:sz w:val="24"/>
          <w:szCs w:val="24"/>
        </w:rPr>
        <w:t>will</w:t>
      </w:r>
      <w:r w:rsidR="00BF296C" w:rsidRPr="003B2EFF">
        <w:rPr>
          <w:rFonts w:ascii="Times New Roman" w:hAnsi="Times New Roman" w:cs="Times New Roman"/>
          <w:sz w:val="24"/>
          <w:szCs w:val="24"/>
        </w:rPr>
        <w:t xml:space="preserve"> provide</w:t>
      </w:r>
      <w:r w:rsidR="00327CBF">
        <w:rPr>
          <w:rFonts w:ascii="Times New Roman" w:hAnsi="Times New Roman" w:cs="Times New Roman"/>
          <w:sz w:val="24"/>
          <w:szCs w:val="24"/>
        </w:rPr>
        <w:t xml:space="preserve"> valuable</w:t>
      </w:r>
      <w:r w:rsidR="00BF296C" w:rsidRPr="003B2EFF">
        <w:rPr>
          <w:rFonts w:ascii="Times New Roman" w:hAnsi="Times New Roman" w:cs="Times New Roman"/>
          <w:sz w:val="24"/>
          <w:szCs w:val="24"/>
        </w:rPr>
        <w:t xml:space="preserve"> </w:t>
      </w:r>
      <w:r w:rsidR="00D25709">
        <w:rPr>
          <w:rFonts w:ascii="Times New Roman" w:hAnsi="Times New Roman" w:cs="Times New Roman"/>
          <w:sz w:val="24"/>
          <w:szCs w:val="24"/>
        </w:rPr>
        <w:t xml:space="preserve">information </w:t>
      </w:r>
      <w:r w:rsidR="00327CBF">
        <w:rPr>
          <w:rFonts w:ascii="Times New Roman" w:hAnsi="Times New Roman" w:cs="Times New Roman"/>
          <w:sz w:val="24"/>
          <w:szCs w:val="24"/>
        </w:rPr>
        <w:t>to</w:t>
      </w:r>
      <w:r w:rsidR="00EB76DD" w:rsidRPr="003B2EFF">
        <w:rPr>
          <w:rFonts w:ascii="Times New Roman" w:hAnsi="Times New Roman" w:cs="Times New Roman"/>
          <w:sz w:val="24"/>
          <w:szCs w:val="24"/>
        </w:rPr>
        <w:t xml:space="preserve"> support or </w:t>
      </w:r>
      <w:commentRangeStart w:id="119"/>
      <w:commentRangeStart w:id="120"/>
      <w:r w:rsidR="00EB76DD" w:rsidRPr="003B2EFF">
        <w:rPr>
          <w:rFonts w:ascii="Times New Roman" w:hAnsi="Times New Roman" w:cs="Times New Roman"/>
          <w:sz w:val="24"/>
          <w:szCs w:val="24"/>
        </w:rPr>
        <w:t xml:space="preserve">assist with </w:t>
      </w:r>
      <w:r w:rsidR="00BF296C" w:rsidRPr="003B2EFF">
        <w:rPr>
          <w:rFonts w:ascii="Times New Roman" w:hAnsi="Times New Roman" w:cs="Times New Roman"/>
          <w:sz w:val="24"/>
          <w:szCs w:val="24"/>
        </w:rPr>
        <w:t xml:space="preserve">future </w:t>
      </w:r>
      <w:r w:rsidR="002C5379" w:rsidRPr="003B2EFF">
        <w:rPr>
          <w:rFonts w:ascii="Times New Roman" w:hAnsi="Times New Roman" w:cs="Times New Roman"/>
          <w:sz w:val="24"/>
          <w:szCs w:val="24"/>
        </w:rPr>
        <w:t>regulatory</w:t>
      </w:r>
      <w:ins w:id="121" w:author="Author">
        <w:r w:rsidR="00801D8B">
          <w:rPr>
            <w:rFonts w:ascii="Times New Roman" w:hAnsi="Times New Roman" w:cs="Times New Roman"/>
            <w:sz w:val="24"/>
            <w:szCs w:val="24"/>
          </w:rPr>
          <w:t xml:space="preserve">, extension </w:t>
        </w:r>
        <w:r w:rsidR="00801D8B">
          <w:rPr>
            <w:rFonts w:ascii="Times New Roman" w:hAnsi="Times New Roman" w:cs="Times New Roman"/>
            <w:sz w:val="24"/>
            <w:szCs w:val="24"/>
          </w:rPr>
          <w:lastRenderedPageBreak/>
          <w:t>education,</w:t>
        </w:r>
      </w:ins>
      <w:r w:rsidR="002C5379" w:rsidRPr="003B2EFF">
        <w:rPr>
          <w:rFonts w:ascii="Times New Roman" w:hAnsi="Times New Roman" w:cs="Times New Roman"/>
          <w:sz w:val="24"/>
          <w:szCs w:val="24"/>
        </w:rPr>
        <w:t xml:space="preserve"> </w:t>
      </w:r>
      <w:commentRangeEnd w:id="119"/>
      <w:r w:rsidR="00E51DE1">
        <w:rPr>
          <w:rStyle w:val="CommentReference"/>
        </w:rPr>
        <w:commentReference w:id="119"/>
      </w:r>
      <w:commentRangeEnd w:id="120"/>
      <w:r w:rsidR="00BB6FC9">
        <w:rPr>
          <w:rStyle w:val="CommentReference"/>
        </w:rPr>
        <w:commentReference w:id="120"/>
      </w:r>
      <w:r w:rsidR="002C5379" w:rsidRPr="003B2EFF">
        <w:rPr>
          <w:rFonts w:ascii="Times New Roman" w:hAnsi="Times New Roman" w:cs="Times New Roman"/>
          <w:sz w:val="24"/>
          <w:szCs w:val="24"/>
        </w:rPr>
        <w:t xml:space="preserve">and management </w:t>
      </w:r>
      <w:r w:rsidR="00BF296C" w:rsidRPr="003B2EFF">
        <w:rPr>
          <w:rFonts w:ascii="Times New Roman" w:hAnsi="Times New Roman" w:cs="Times New Roman"/>
          <w:sz w:val="24"/>
          <w:szCs w:val="24"/>
        </w:rPr>
        <w:t xml:space="preserve">decisions regarding </w:t>
      </w:r>
      <w:r w:rsidR="00D502E9">
        <w:rPr>
          <w:rFonts w:ascii="Times New Roman" w:hAnsi="Times New Roman" w:cs="Times New Roman"/>
          <w:sz w:val="24"/>
          <w:szCs w:val="24"/>
        </w:rPr>
        <w:t>DR soybean</w:t>
      </w:r>
      <w:r w:rsidR="00327CBF">
        <w:rPr>
          <w:rFonts w:ascii="Times New Roman" w:hAnsi="Times New Roman" w:cs="Times New Roman"/>
          <w:sz w:val="24"/>
          <w:szCs w:val="24"/>
        </w:rPr>
        <w:t xml:space="preserve"> and</w:t>
      </w:r>
      <w:r w:rsidR="001A7B63">
        <w:rPr>
          <w:rFonts w:ascii="Times New Roman" w:hAnsi="Times New Roman" w:cs="Times New Roman"/>
          <w:sz w:val="24"/>
          <w:szCs w:val="24"/>
        </w:rPr>
        <w:t xml:space="preserve"> </w:t>
      </w:r>
      <w:r w:rsidR="00327CBF">
        <w:rPr>
          <w:rFonts w:ascii="Times New Roman" w:hAnsi="Times New Roman" w:cs="Times New Roman"/>
          <w:sz w:val="24"/>
          <w:szCs w:val="24"/>
        </w:rPr>
        <w:t>upcoming</w:t>
      </w:r>
      <w:r w:rsidR="00327CBF" w:rsidRPr="003B2EFF">
        <w:rPr>
          <w:rFonts w:ascii="Times New Roman" w:hAnsi="Times New Roman" w:cs="Times New Roman"/>
          <w:sz w:val="24"/>
          <w:szCs w:val="24"/>
        </w:rPr>
        <w:t xml:space="preserve"> </w:t>
      </w:r>
      <w:r w:rsidR="00327CBF">
        <w:rPr>
          <w:rFonts w:ascii="Times New Roman" w:hAnsi="Times New Roman" w:cs="Times New Roman"/>
          <w:sz w:val="24"/>
          <w:szCs w:val="24"/>
        </w:rPr>
        <w:t xml:space="preserve">HR </w:t>
      </w:r>
      <w:r w:rsidR="00D502E9">
        <w:rPr>
          <w:rFonts w:ascii="Times New Roman" w:hAnsi="Times New Roman" w:cs="Times New Roman"/>
          <w:sz w:val="24"/>
          <w:szCs w:val="24"/>
        </w:rPr>
        <w:t xml:space="preserve">crop </w:t>
      </w:r>
      <w:r w:rsidR="00BF296C" w:rsidRPr="003B2EFF">
        <w:rPr>
          <w:rFonts w:ascii="Times New Roman" w:hAnsi="Times New Roman" w:cs="Times New Roman"/>
          <w:sz w:val="24"/>
          <w:szCs w:val="24"/>
        </w:rPr>
        <w:t>technologies</w:t>
      </w:r>
      <w:r w:rsidR="000221BB" w:rsidRPr="003B2EFF">
        <w:rPr>
          <w:rFonts w:ascii="Times New Roman" w:hAnsi="Times New Roman" w:cs="Times New Roman"/>
          <w:sz w:val="24"/>
          <w:szCs w:val="24"/>
        </w:rPr>
        <w:t xml:space="preserve">. </w:t>
      </w:r>
    </w:p>
    <w:p w14:paraId="494A665D" w14:textId="77777777" w:rsidR="00327CBF" w:rsidRDefault="00327CBF" w:rsidP="003B2EFF">
      <w:pPr>
        <w:spacing w:line="480" w:lineRule="auto"/>
        <w:jc w:val="center"/>
        <w:outlineLvl w:val="0"/>
        <w:rPr>
          <w:rFonts w:ascii="Times New Roman" w:hAnsi="Times New Roman" w:cs="Times New Roman"/>
          <w:b/>
          <w:sz w:val="24"/>
          <w:szCs w:val="24"/>
        </w:rPr>
      </w:pPr>
    </w:p>
    <w:p w14:paraId="5961AE1A" w14:textId="7FD92AC3" w:rsidR="006A4D8C" w:rsidRPr="003B2EFF" w:rsidRDefault="00507F69" w:rsidP="00FB5D89">
      <w:pPr>
        <w:spacing w:line="480" w:lineRule="auto"/>
        <w:outlineLvl w:val="0"/>
        <w:rPr>
          <w:rFonts w:ascii="Times New Roman" w:hAnsi="Times New Roman" w:cs="Times New Roman"/>
          <w:b/>
          <w:sz w:val="24"/>
          <w:szCs w:val="24"/>
        </w:rPr>
      </w:pPr>
      <w:r w:rsidRPr="003B2EFF">
        <w:rPr>
          <w:rFonts w:ascii="Times New Roman" w:hAnsi="Times New Roman" w:cs="Times New Roman"/>
          <w:b/>
          <w:sz w:val="24"/>
          <w:szCs w:val="24"/>
        </w:rPr>
        <w:t>M</w:t>
      </w:r>
      <w:r w:rsidR="0036272C" w:rsidRPr="003B2EFF">
        <w:rPr>
          <w:rFonts w:ascii="Times New Roman" w:hAnsi="Times New Roman" w:cs="Times New Roman"/>
          <w:b/>
          <w:sz w:val="24"/>
          <w:szCs w:val="24"/>
        </w:rPr>
        <w:t>aterial and Methods</w:t>
      </w:r>
    </w:p>
    <w:p w14:paraId="1360FD9B" w14:textId="2A07965A" w:rsidR="00970AF9" w:rsidRPr="003B2EFF" w:rsidRDefault="006A4D8C" w:rsidP="00877314">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A </w:t>
      </w:r>
      <w:r w:rsidR="00E97A60">
        <w:rPr>
          <w:rFonts w:ascii="Times New Roman" w:hAnsi="Times New Roman" w:cs="Times New Roman"/>
          <w:sz w:val="24"/>
          <w:szCs w:val="24"/>
        </w:rPr>
        <w:t>survey</w:t>
      </w:r>
      <w:r w:rsidRPr="003B2EFF">
        <w:rPr>
          <w:rFonts w:ascii="Times New Roman" w:hAnsi="Times New Roman" w:cs="Times New Roman"/>
          <w:sz w:val="24"/>
          <w:szCs w:val="24"/>
        </w:rPr>
        <w:t xml:space="preserve"> </w:t>
      </w:r>
      <w:r w:rsidR="00877314" w:rsidRPr="003B2EFF">
        <w:rPr>
          <w:rFonts w:ascii="Times New Roman" w:hAnsi="Times New Roman" w:cs="Times New Roman"/>
          <w:sz w:val="24"/>
          <w:szCs w:val="24"/>
        </w:rPr>
        <w:t xml:space="preserve">was developed to </w:t>
      </w:r>
      <w:r w:rsidR="00003F15">
        <w:rPr>
          <w:rFonts w:ascii="Times New Roman" w:hAnsi="Times New Roman" w:cs="Times New Roman"/>
          <w:sz w:val="24"/>
          <w:szCs w:val="24"/>
        </w:rPr>
        <w:t>understand</w:t>
      </w:r>
      <w:r w:rsidR="00877314" w:rsidRPr="003B2EFF">
        <w:rPr>
          <w:rFonts w:ascii="Times New Roman" w:hAnsi="Times New Roman" w:cs="Times New Roman"/>
          <w:sz w:val="24"/>
          <w:szCs w:val="24"/>
        </w:rPr>
        <w:t xml:space="preserve"> </w:t>
      </w:r>
      <w:r w:rsidR="006375F0" w:rsidRPr="003B2EFF">
        <w:rPr>
          <w:rFonts w:ascii="Times New Roman" w:hAnsi="Times New Roman" w:cs="Times New Roman"/>
          <w:sz w:val="24"/>
          <w:szCs w:val="24"/>
        </w:rPr>
        <w:t xml:space="preserve">Nebraska </w:t>
      </w:r>
      <w:r w:rsidR="00877314" w:rsidRPr="003B2EFF">
        <w:rPr>
          <w:rFonts w:ascii="Times New Roman" w:hAnsi="Times New Roman" w:cs="Times New Roman"/>
          <w:sz w:val="24"/>
          <w:szCs w:val="24"/>
        </w:rPr>
        <w:t xml:space="preserve">farmers’ </w:t>
      </w:r>
      <w:r w:rsidR="00303786">
        <w:rPr>
          <w:rFonts w:ascii="Times New Roman" w:hAnsi="Times New Roman" w:cs="Times New Roman"/>
          <w:sz w:val="24"/>
          <w:szCs w:val="24"/>
        </w:rPr>
        <w:t xml:space="preserve">experience and </w:t>
      </w:r>
      <w:r w:rsidR="00877314" w:rsidRPr="003B2EFF">
        <w:rPr>
          <w:rFonts w:ascii="Times New Roman" w:hAnsi="Times New Roman" w:cs="Times New Roman"/>
          <w:sz w:val="24"/>
          <w:szCs w:val="24"/>
        </w:rPr>
        <w:t>perspective</w:t>
      </w:r>
      <w:r w:rsidR="00262EB9">
        <w:rPr>
          <w:rFonts w:ascii="Times New Roman" w:hAnsi="Times New Roman" w:cs="Times New Roman"/>
          <w:sz w:val="24"/>
          <w:szCs w:val="24"/>
        </w:rPr>
        <w:t>s</w:t>
      </w:r>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about the</w:t>
      </w:r>
      <w:r w:rsidR="00877314" w:rsidRPr="003B2EFF">
        <w:rPr>
          <w:rFonts w:ascii="Times New Roman" w:hAnsi="Times New Roman" w:cs="Times New Roman"/>
          <w:sz w:val="24"/>
          <w:szCs w:val="24"/>
        </w:rPr>
        <w:t xml:space="preserve"> use</w:t>
      </w:r>
      <w:r w:rsidR="00303786">
        <w:rPr>
          <w:rFonts w:ascii="Times New Roman" w:hAnsi="Times New Roman" w:cs="Times New Roman"/>
          <w:sz w:val="24"/>
          <w:szCs w:val="24"/>
        </w:rPr>
        <w:t xml:space="preserve"> of dicamba and</w:t>
      </w:r>
      <w:r w:rsidR="00877314" w:rsidRPr="003B2EFF">
        <w:rPr>
          <w:rFonts w:ascii="Times New Roman" w:hAnsi="Times New Roman" w:cs="Times New Roman"/>
          <w:sz w:val="24"/>
          <w:szCs w:val="24"/>
        </w:rPr>
        <w:t xml:space="preserve"> </w:t>
      </w:r>
      <w:r w:rsidR="001F6475" w:rsidRPr="003B2EFF">
        <w:rPr>
          <w:rFonts w:ascii="Times New Roman" w:hAnsi="Times New Roman" w:cs="Times New Roman"/>
          <w:sz w:val="24"/>
          <w:szCs w:val="24"/>
        </w:rPr>
        <w:t>D</w:t>
      </w:r>
      <w:r w:rsidR="00003F15">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 </w:t>
      </w:r>
      <w:r w:rsidR="00003F15">
        <w:rPr>
          <w:rFonts w:ascii="Times New Roman" w:hAnsi="Times New Roman" w:cs="Times New Roman"/>
          <w:sz w:val="24"/>
          <w:szCs w:val="24"/>
        </w:rPr>
        <w:t>technology</w:t>
      </w:r>
      <w:r w:rsidR="00877314" w:rsidRPr="003B2EFF">
        <w:rPr>
          <w:rFonts w:ascii="Times New Roman" w:hAnsi="Times New Roman" w:cs="Times New Roman"/>
          <w:sz w:val="24"/>
          <w:szCs w:val="24"/>
        </w:rPr>
        <w:t xml:space="preserve"> during the </w:t>
      </w:r>
      <w:r w:rsidR="006375F0" w:rsidRPr="003B2EFF">
        <w:rPr>
          <w:rFonts w:ascii="Times New Roman" w:hAnsi="Times New Roman" w:cs="Times New Roman"/>
          <w:sz w:val="24"/>
          <w:szCs w:val="24"/>
        </w:rPr>
        <w:t xml:space="preserve">2017 growing season </w:t>
      </w:r>
      <w:r w:rsidR="003F7DE2" w:rsidRPr="003B2EFF">
        <w:rPr>
          <w:rFonts w:ascii="Times New Roman" w:hAnsi="Times New Roman" w:cs="Times New Roman"/>
          <w:sz w:val="24"/>
          <w:szCs w:val="24"/>
        </w:rPr>
        <w:t>(</w:t>
      </w:r>
      <w:r w:rsidR="006F44A9" w:rsidRPr="003B2EFF">
        <w:rPr>
          <w:rFonts w:ascii="Times New Roman" w:hAnsi="Times New Roman" w:cs="Times New Roman"/>
          <w:sz w:val="24"/>
          <w:szCs w:val="24"/>
        </w:rPr>
        <w:t>Table 1</w:t>
      </w:r>
      <w:r w:rsidR="006375F0" w:rsidRPr="003B2EFF">
        <w:rPr>
          <w:rFonts w:ascii="Times New Roman" w:hAnsi="Times New Roman" w:cs="Times New Roman"/>
          <w:sz w:val="24"/>
          <w:szCs w:val="24"/>
        </w:rPr>
        <w:t>)</w:t>
      </w:r>
      <w:r w:rsidR="00877314" w:rsidRPr="003B2EFF">
        <w:rPr>
          <w:rFonts w:ascii="Times New Roman" w:hAnsi="Times New Roman" w:cs="Times New Roman"/>
          <w:sz w:val="24"/>
          <w:szCs w:val="24"/>
        </w:rPr>
        <w:t xml:space="preserve">. To reach a </w:t>
      </w:r>
      <w:r w:rsidR="00303786">
        <w:rPr>
          <w:rFonts w:ascii="Times New Roman" w:hAnsi="Times New Roman" w:cs="Times New Roman"/>
          <w:sz w:val="24"/>
          <w:szCs w:val="24"/>
        </w:rPr>
        <w:t xml:space="preserve">uniform </w:t>
      </w:r>
      <w:r w:rsidR="00877314" w:rsidRPr="003B2EFF">
        <w:rPr>
          <w:rFonts w:ascii="Times New Roman" w:hAnsi="Times New Roman" w:cs="Times New Roman"/>
          <w:sz w:val="24"/>
          <w:szCs w:val="24"/>
        </w:rPr>
        <w:t>representat</w:t>
      </w:r>
      <w:r w:rsidR="00303786">
        <w:rPr>
          <w:rFonts w:ascii="Times New Roman" w:hAnsi="Times New Roman" w:cs="Times New Roman"/>
          <w:sz w:val="24"/>
          <w:szCs w:val="24"/>
        </w:rPr>
        <w:t>ion of soybean growers</w:t>
      </w:r>
      <w:r w:rsidR="00877314" w:rsidRPr="003B2EFF">
        <w:rPr>
          <w:rFonts w:ascii="Times New Roman" w:hAnsi="Times New Roman" w:cs="Times New Roman"/>
          <w:sz w:val="24"/>
          <w:szCs w:val="24"/>
        </w:rPr>
        <w:t xml:space="preserve">, </w:t>
      </w:r>
      <w:r w:rsidR="006375F0" w:rsidRPr="003B2EFF">
        <w:rPr>
          <w:rFonts w:ascii="Times New Roman" w:hAnsi="Times New Roman" w:cs="Times New Roman"/>
          <w:sz w:val="24"/>
          <w:szCs w:val="24"/>
        </w:rPr>
        <w:t xml:space="preserve">the </w:t>
      </w:r>
      <w:r w:rsidR="00877314" w:rsidRPr="003B2EFF">
        <w:rPr>
          <w:rFonts w:ascii="Times New Roman" w:hAnsi="Times New Roman" w:cs="Times New Roman"/>
          <w:sz w:val="24"/>
          <w:szCs w:val="24"/>
        </w:rPr>
        <w:t>survey was conducted in two f</w:t>
      </w:r>
      <w:r w:rsidR="006375F0" w:rsidRPr="003B2EFF">
        <w:rPr>
          <w:rFonts w:ascii="Times New Roman" w:hAnsi="Times New Roman" w:cs="Times New Roman"/>
          <w:sz w:val="24"/>
          <w:szCs w:val="24"/>
        </w:rPr>
        <w:t>ormat</w:t>
      </w:r>
      <w:r w:rsidR="00877314" w:rsidRPr="003B2EFF">
        <w:rPr>
          <w:rFonts w:ascii="Times New Roman" w:hAnsi="Times New Roman" w:cs="Times New Roman"/>
          <w:sz w:val="24"/>
          <w:szCs w:val="24"/>
        </w:rPr>
        <w:t xml:space="preserve">s: </w:t>
      </w:r>
      <w:proofErr w:type="spellStart"/>
      <w:r w:rsidR="00877314" w:rsidRPr="003B2EFF">
        <w:rPr>
          <w:rFonts w:ascii="Times New Roman" w:hAnsi="Times New Roman" w:cs="Times New Roman"/>
          <w:sz w:val="24"/>
          <w:szCs w:val="24"/>
        </w:rPr>
        <w:t>i</w:t>
      </w:r>
      <w:proofErr w:type="spellEnd"/>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paper</w:t>
      </w:r>
      <w:r w:rsidR="00262EB9">
        <w:rPr>
          <w:rFonts w:ascii="Times New Roman" w:hAnsi="Times New Roman" w:cs="Times New Roman"/>
          <w:sz w:val="24"/>
          <w:szCs w:val="24"/>
        </w:rPr>
        <w:t xml:space="preserve"> </w:t>
      </w:r>
      <w:r w:rsidR="00877314" w:rsidRPr="003B2EFF">
        <w:rPr>
          <w:rFonts w:ascii="Times New Roman" w:hAnsi="Times New Roman" w:cs="Times New Roman"/>
          <w:sz w:val="24"/>
          <w:szCs w:val="24"/>
        </w:rPr>
        <w:t xml:space="preserve">copies handed out </w:t>
      </w:r>
      <w:r w:rsidR="0053587B">
        <w:rPr>
          <w:rFonts w:ascii="Times New Roman" w:hAnsi="Times New Roman" w:cs="Times New Roman"/>
          <w:sz w:val="24"/>
          <w:szCs w:val="24"/>
        </w:rPr>
        <w:t>during</w:t>
      </w:r>
      <w:r w:rsidR="00303786" w:rsidRPr="003B2EFF">
        <w:rPr>
          <w:rFonts w:ascii="Times New Roman" w:hAnsi="Times New Roman" w:cs="Times New Roman"/>
          <w:sz w:val="24"/>
          <w:szCs w:val="24"/>
        </w:rPr>
        <w:t xml:space="preserve"> </w:t>
      </w:r>
      <w:r w:rsidR="00877314" w:rsidRPr="003B2EFF">
        <w:rPr>
          <w:rFonts w:ascii="Times New Roman" w:hAnsi="Times New Roman" w:cs="Times New Roman"/>
          <w:sz w:val="24"/>
          <w:szCs w:val="24"/>
        </w:rPr>
        <w:t>2017 Soybean Management Field Days</w:t>
      </w:r>
      <w:r w:rsidR="006375F0" w:rsidRPr="003B2EFF">
        <w:rPr>
          <w:rFonts w:ascii="Times New Roman" w:hAnsi="Times New Roman" w:cs="Times New Roman"/>
          <w:sz w:val="24"/>
          <w:szCs w:val="24"/>
        </w:rPr>
        <w:t xml:space="preserve"> (</w:t>
      </w:r>
      <w:r w:rsidR="00327CBF">
        <w:rPr>
          <w:rFonts w:ascii="Times New Roman" w:hAnsi="Times New Roman" w:cs="Times New Roman"/>
          <w:sz w:val="24"/>
          <w:szCs w:val="24"/>
        </w:rPr>
        <w:t xml:space="preserve">441 </w:t>
      </w:r>
      <w:r w:rsidR="006375F0" w:rsidRPr="003B2EFF">
        <w:rPr>
          <w:rFonts w:ascii="Times New Roman" w:hAnsi="Times New Roman" w:cs="Times New Roman"/>
          <w:sz w:val="24"/>
          <w:szCs w:val="24"/>
        </w:rPr>
        <w:t>participants</w:t>
      </w:r>
      <w:r w:rsidR="00327CBF">
        <w:rPr>
          <w:rFonts w:ascii="Times New Roman" w:hAnsi="Times New Roman" w:cs="Times New Roman"/>
          <w:sz w:val="24"/>
          <w:szCs w:val="24"/>
        </w:rPr>
        <w:t xml:space="preserve"> attended</w:t>
      </w:r>
      <w:r w:rsidR="006375F0" w:rsidRPr="003B2EFF">
        <w:rPr>
          <w:rFonts w:ascii="Times New Roman" w:hAnsi="Times New Roman" w:cs="Times New Roman"/>
          <w:sz w:val="24"/>
          <w:szCs w:val="24"/>
        </w:rPr>
        <w:t>)</w:t>
      </w:r>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representing</w:t>
      </w:r>
      <w:r w:rsidR="00877314" w:rsidRPr="003B2EFF">
        <w:rPr>
          <w:rFonts w:ascii="Times New Roman" w:hAnsi="Times New Roman" w:cs="Times New Roman"/>
          <w:sz w:val="24"/>
          <w:szCs w:val="24"/>
        </w:rPr>
        <w:t xml:space="preserve"> four</w:t>
      </w:r>
      <w:r w:rsidR="00970AF9" w:rsidRPr="003B2EFF">
        <w:rPr>
          <w:rFonts w:ascii="Times New Roman" w:hAnsi="Times New Roman" w:cs="Times New Roman"/>
          <w:sz w:val="24"/>
          <w:szCs w:val="24"/>
        </w:rPr>
        <w:t xml:space="preserve"> major soybea</w:t>
      </w:r>
      <w:r w:rsidR="00877314" w:rsidRPr="003B2EFF">
        <w:rPr>
          <w:rFonts w:ascii="Times New Roman" w:hAnsi="Times New Roman" w:cs="Times New Roman"/>
          <w:sz w:val="24"/>
          <w:szCs w:val="24"/>
        </w:rPr>
        <w:t xml:space="preserve">n growing areas </w:t>
      </w:r>
      <w:r w:rsidR="00E913A7">
        <w:rPr>
          <w:rFonts w:ascii="Times New Roman" w:hAnsi="Times New Roman" w:cs="Times New Roman"/>
          <w:sz w:val="24"/>
          <w:szCs w:val="24"/>
        </w:rPr>
        <w:t>in</w:t>
      </w:r>
      <w:r w:rsidR="00877314" w:rsidRPr="003B2EFF">
        <w:rPr>
          <w:rFonts w:ascii="Times New Roman" w:hAnsi="Times New Roman" w:cs="Times New Roman"/>
          <w:sz w:val="24"/>
          <w:szCs w:val="24"/>
        </w:rPr>
        <w:t xml:space="preserve"> Nebraska (</w:t>
      </w:r>
      <w:r w:rsidR="00507F69" w:rsidRPr="003B2EFF">
        <w:rPr>
          <w:rFonts w:ascii="Times New Roman" w:hAnsi="Times New Roman" w:cs="Times New Roman"/>
          <w:sz w:val="24"/>
          <w:szCs w:val="24"/>
        </w:rPr>
        <w:t>North Platte, Ord, Auburn, and Tekamah</w:t>
      </w:r>
      <w:r w:rsidR="00877314" w:rsidRPr="003B2EFF">
        <w:rPr>
          <w:rFonts w:ascii="Times New Roman" w:hAnsi="Times New Roman" w:cs="Times New Roman"/>
          <w:sz w:val="24"/>
          <w:szCs w:val="24"/>
        </w:rPr>
        <w:t>)</w:t>
      </w:r>
      <w:r w:rsidR="00507F69" w:rsidRPr="003B2EFF">
        <w:rPr>
          <w:rFonts w:ascii="Times New Roman" w:hAnsi="Times New Roman" w:cs="Times New Roman"/>
          <w:sz w:val="24"/>
          <w:szCs w:val="24"/>
        </w:rPr>
        <w:t>;</w:t>
      </w:r>
      <w:r w:rsidR="00877314" w:rsidRPr="003B2EFF">
        <w:rPr>
          <w:rFonts w:ascii="Times New Roman" w:hAnsi="Times New Roman" w:cs="Times New Roman"/>
          <w:sz w:val="24"/>
          <w:szCs w:val="24"/>
        </w:rPr>
        <w:t xml:space="preserve"> and </w:t>
      </w:r>
      <w:r w:rsidR="00507F69" w:rsidRPr="003B2EFF">
        <w:rPr>
          <w:rFonts w:ascii="Times New Roman" w:hAnsi="Times New Roman" w:cs="Times New Roman"/>
          <w:sz w:val="24"/>
          <w:szCs w:val="24"/>
        </w:rPr>
        <w:t xml:space="preserve">ii) </w:t>
      </w:r>
      <w:r w:rsidR="00877314" w:rsidRPr="003B2EFF">
        <w:rPr>
          <w:rFonts w:ascii="Times New Roman" w:hAnsi="Times New Roman" w:cs="Times New Roman"/>
          <w:sz w:val="24"/>
          <w:szCs w:val="24"/>
        </w:rPr>
        <w:t xml:space="preserve">online </w:t>
      </w:r>
      <w:r w:rsidR="00C23443">
        <w:rPr>
          <w:rFonts w:ascii="Times New Roman" w:hAnsi="Times New Roman" w:cs="Times New Roman"/>
          <w:sz w:val="24"/>
          <w:szCs w:val="24"/>
        </w:rPr>
        <w:t xml:space="preserve">survey </w:t>
      </w:r>
      <w:r w:rsidR="00507F69" w:rsidRPr="003B2EFF">
        <w:rPr>
          <w:rFonts w:ascii="Times New Roman" w:hAnsi="Times New Roman" w:cs="Times New Roman"/>
          <w:sz w:val="24"/>
          <w:szCs w:val="24"/>
        </w:rPr>
        <w:t xml:space="preserve">using SurveyMonkey </w:t>
      </w:r>
      <w:r w:rsidR="006375F0" w:rsidRPr="003B2EFF">
        <w:rPr>
          <w:rFonts w:ascii="Times New Roman" w:hAnsi="Times New Roman" w:cs="Times New Roman"/>
          <w:sz w:val="24"/>
          <w:szCs w:val="24"/>
        </w:rPr>
        <w:t>(</w:t>
      </w:r>
      <w:hyperlink r:id="rId11" w:history="1">
        <w:r w:rsidR="0053587B" w:rsidRPr="0053587B">
          <w:rPr>
            <w:rStyle w:val="Hyperlink"/>
            <w:rFonts w:ascii="Times New Roman" w:hAnsi="Times New Roman" w:cs="Times New Roman"/>
            <w:sz w:val="24"/>
            <w:szCs w:val="24"/>
          </w:rPr>
          <w:t>www.surveymonkey.com</w:t>
        </w:r>
      </w:hyperlink>
      <w:r w:rsidR="006375F0" w:rsidRPr="003B2EFF">
        <w:rPr>
          <w:rFonts w:ascii="Times New Roman" w:hAnsi="Times New Roman" w:cs="Times New Roman"/>
          <w:sz w:val="24"/>
          <w:szCs w:val="24"/>
        </w:rPr>
        <w:t>) linked to</w:t>
      </w:r>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 xml:space="preserve">the </w:t>
      </w:r>
      <w:r w:rsidR="006375F0" w:rsidRPr="003B2EFF">
        <w:rPr>
          <w:rFonts w:ascii="Times New Roman" w:hAnsi="Times New Roman" w:cs="Times New Roman"/>
          <w:sz w:val="24"/>
          <w:szCs w:val="24"/>
        </w:rPr>
        <w:t xml:space="preserve">University of Nebraska-Lincoln (UNL) </w:t>
      </w:r>
      <w:r w:rsidR="00877314" w:rsidRPr="003B2EFF">
        <w:rPr>
          <w:rFonts w:ascii="Times New Roman" w:hAnsi="Times New Roman" w:cs="Times New Roman"/>
          <w:sz w:val="24"/>
          <w:szCs w:val="24"/>
        </w:rPr>
        <w:t>CropWatch</w:t>
      </w:r>
      <w:r w:rsidR="00AB4746" w:rsidRPr="003B2EFF">
        <w:rPr>
          <w:rFonts w:ascii="Times New Roman" w:hAnsi="Times New Roman" w:cs="Times New Roman"/>
          <w:sz w:val="24"/>
          <w:szCs w:val="24"/>
        </w:rPr>
        <w:t xml:space="preserve"> website</w:t>
      </w:r>
      <w:r w:rsidR="00877314" w:rsidRPr="003B2EFF">
        <w:rPr>
          <w:rFonts w:ascii="Times New Roman" w:hAnsi="Times New Roman" w:cs="Times New Roman"/>
          <w:sz w:val="24"/>
          <w:szCs w:val="24"/>
        </w:rPr>
        <w:t xml:space="preserve"> (</w:t>
      </w:r>
      <w:r w:rsidR="0053587B">
        <w:rPr>
          <w:rFonts w:ascii="Times New Roman" w:hAnsi="Times New Roman" w:cs="Times New Roman"/>
          <w:sz w:val="24"/>
          <w:szCs w:val="24"/>
        </w:rPr>
        <w:t xml:space="preserve">the </w:t>
      </w:r>
      <w:r w:rsidR="00AB4746" w:rsidRPr="003B2EFF">
        <w:rPr>
          <w:rFonts w:ascii="Times New Roman" w:hAnsi="Times New Roman" w:cs="Times New Roman"/>
          <w:sz w:val="24"/>
          <w:szCs w:val="24"/>
        </w:rPr>
        <w:t xml:space="preserve">central resource for </w:t>
      </w:r>
      <w:r w:rsidR="006375F0" w:rsidRPr="003B2EFF">
        <w:rPr>
          <w:rFonts w:ascii="Times New Roman" w:hAnsi="Times New Roman" w:cs="Times New Roman"/>
          <w:sz w:val="24"/>
          <w:szCs w:val="24"/>
        </w:rPr>
        <w:t>UNL</w:t>
      </w:r>
      <w:r w:rsidR="00AB4746" w:rsidRPr="003B2EFF">
        <w:rPr>
          <w:rFonts w:ascii="Times New Roman" w:hAnsi="Times New Roman" w:cs="Times New Roman"/>
          <w:sz w:val="24"/>
          <w:szCs w:val="24"/>
        </w:rPr>
        <w:t xml:space="preserve"> Extension information on crop production and pest management; </w:t>
      </w:r>
      <w:hyperlink r:id="rId12" w:history="1">
        <w:r w:rsidR="00F14902" w:rsidRPr="003B2EFF">
          <w:rPr>
            <w:rStyle w:val="Hyperlink"/>
            <w:rFonts w:ascii="Times New Roman" w:hAnsi="Times New Roman" w:cs="Times New Roman"/>
            <w:sz w:val="24"/>
            <w:szCs w:val="24"/>
          </w:rPr>
          <w:t>www.cropwatch.unl.edu</w:t>
        </w:r>
      </w:hyperlink>
      <w:r w:rsidR="006375F0" w:rsidRPr="003B2EFF">
        <w:rPr>
          <w:rFonts w:ascii="Times New Roman" w:hAnsi="Times New Roman" w:cs="Times New Roman"/>
          <w:sz w:val="24"/>
          <w:szCs w:val="24"/>
        </w:rPr>
        <w:t>). The online survey was</w:t>
      </w:r>
      <w:r w:rsidR="00970AF9" w:rsidRPr="003B2EFF">
        <w:rPr>
          <w:rFonts w:ascii="Times New Roman" w:hAnsi="Times New Roman" w:cs="Times New Roman"/>
          <w:sz w:val="24"/>
          <w:szCs w:val="24"/>
        </w:rPr>
        <w:t xml:space="preserve"> available </w:t>
      </w:r>
      <w:r w:rsidR="00507F69" w:rsidRPr="003B2EFF">
        <w:rPr>
          <w:rFonts w:ascii="Times New Roman" w:hAnsi="Times New Roman" w:cs="Times New Roman"/>
          <w:sz w:val="24"/>
          <w:szCs w:val="24"/>
        </w:rPr>
        <w:t>from</w:t>
      </w:r>
      <w:r w:rsidR="00970AF9" w:rsidRPr="003B2EFF">
        <w:rPr>
          <w:rFonts w:ascii="Times New Roman" w:hAnsi="Times New Roman" w:cs="Times New Roman"/>
          <w:sz w:val="24"/>
          <w:szCs w:val="24"/>
        </w:rPr>
        <w:t xml:space="preserve"> </w:t>
      </w:r>
      <w:r w:rsidR="00507F69" w:rsidRPr="003B2EFF">
        <w:rPr>
          <w:rFonts w:ascii="Times New Roman" w:hAnsi="Times New Roman" w:cs="Times New Roman"/>
          <w:sz w:val="24"/>
          <w:szCs w:val="24"/>
        </w:rPr>
        <w:t>August 18 through September 18, 2017</w:t>
      </w:r>
      <w:r w:rsidR="00877314" w:rsidRPr="003B2EFF">
        <w:rPr>
          <w:rFonts w:ascii="Times New Roman" w:hAnsi="Times New Roman" w:cs="Times New Roman"/>
          <w:sz w:val="24"/>
          <w:szCs w:val="24"/>
        </w:rPr>
        <w:t>.</w:t>
      </w:r>
      <w:r w:rsidR="00AB4746" w:rsidRPr="003B2EFF">
        <w:rPr>
          <w:rFonts w:ascii="Times New Roman" w:hAnsi="Times New Roman" w:cs="Times New Roman"/>
          <w:sz w:val="24"/>
          <w:szCs w:val="24"/>
        </w:rPr>
        <w:t xml:space="preserve"> For consistency in data</w:t>
      </w:r>
      <w:r w:rsidR="006375F0" w:rsidRPr="003B2EFF">
        <w:rPr>
          <w:rFonts w:ascii="Times New Roman" w:hAnsi="Times New Roman" w:cs="Times New Roman"/>
          <w:sz w:val="24"/>
          <w:szCs w:val="24"/>
        </w:rPr>
        <w:t xml:space="preserve"> entry</w:t>
      </w:r>
      <w:r w:rsidR="00AB4746" w:rsidRPr="003B2EFF">
        <w:rPr>
          <w:rFonts w:ascii="Times New Roman" w:hAnsi="Times New Roman" w:cs="Times New Roman"/>
          <w:sz w:val="24"/>
          <w:szCs w:val="24"/>
        </w:rPr>
        <w:t xml:space="preserve">, </w:t>
      </w:r>
      <w:r w:rsidR="00303786">
        <w:rPr>
          <w:rFonts w:ascii="Times New Roman" w:hAnsi="Times New Roman" w:cs="Times New Roman"/>
          <w:sz w:val="24"/>
          <w:szCs w:val="24"/>
        </w:rPr>
        <w:t>completed</w:t>
      </w:r>
      <w:r w:rsidR="00970AF9" w:rsidRPr="003B2EFF">
        <w:rPr>
          <w:rFonts w:ascii="Times New Roman" w:hAnsi="Times New Roman" w:cs="Times New Roman"/>
          <w:sz w:val="24"/>
          <w:szCs w:val="24"/>
        </w:rPr>
        <w:t xml:space="preserve"> </w:t>
      </w:r>
      <w:r w:rsidR="00303786">
        <w:rPr>
          <w:rFonts w:ascii="Times New Roman" w:hAnsi="Times New Roman" w:cs="Times New Roman"/>
          <w:sz w:val="24"/>
          <w:szCs w:val="24"/>
        </w:rPr>
        <w:t>paper</w:t>
      </w:r>
      <w:r w:rsidR="0053587B">
        <w:rPr>
          <w:rFonts w:ascii="Times New Roman" w:hAnsi="Times New Roman" w:cs="Times New Roman"/>
          <w:sz w:val="24"/>
          <w:szCs w:val="24"/>
        </w:rPr>
        <w:t xml:space="preserve"> </w:t>
      </w:r>
      <w:r w:rsidR="00970AF9" w:rsidRPr="003B2EFF">
        <w:rPr>
          <w:rFonts w:ascii="Times New Roman" w:hAnsi="Times New Roman" w:cs="Times New Roman"/>
          <w:sz w:val="24"/>
          <w:szCs w:val="24"/>
        </w:rPr>
        <w:t>copies</w:t>
      </w:r>
      <w:r w:rsidR="006375F0" w:rsidRPr="003B2EFF">
        <w:rPr>
          <w:rFonts w:ascii="Times New Roman" w:hAnsi="Times New Roman" w:cs="Times New Roman"/>
          <w:sz w:val="24"/>
          <w:szCs w:val="24"/>
        </w:rPr>
        <w:t xml:space="preserve"> from the field days</w:t>
      </w:r>
      <w:r w:rsidR="00970AF9" w:rsidRPr="003B2EFF">
        <w:rPr>
          <w:rFonts w:ascii="Times New Roman" w:hAnsi="Times New Roman" w:cs="Times New Roman"/>
          <w:sz w:val="24"/>
          <w:szCs w:val="24"/>
        </w:rPr>
        <w:t xml:space="preserve"> were entered in</w:t>
      </w:r>
      <w:r w:rsidR="00303786">
        <w:rPr>
          <w:rFonts w:ascii="Times New Roman" w:hAnsi="Times New Roman" w:cs="Times New Roman"/>
          <w:sz w:val="24"/>
          <w:szCs w:val="24"/>
        </w:rPr>
        <w:t>to</w:t>
      </w:r>
      <w:r w:rsidR="00970AF9" w:rsidRPr="003B2EFF">
        <w:rPr>
          <w:rFonts w:ascii="Times New Roman" w:hAnsi="Times New Roman" w:cs="Times New Roman"/>
          <w:sz w:val="24"/>
          <w:szCs w:val="24"/>
        </w:rPr>
        <w:t xml:space="preserve"> the online system</w:t>
      </w:r>
      <w:r w:rsidR="00E913A7">
        <w:rPr>
          <w:rFonts w:ascii="Times New Roman" w:hAnsi="Times New Roman" w:cs="Times New Roman"/>
          <w:sz w:val="24"/>
          <w:szCs w:val="24"/>
        </w:rPr>
        <w:t>.</w:t>
      </w:r>
      <w:r w:rsidR="00970AF9" w:rsidRPr="003B2EFF">
        <w:rPr>
          <w:rFonts w:ascii="Times New Roman" w:hAnsi="Times New Roman" w:cs="Times New Roman"/>
          <w:sz w:val="24"/>
          <w:szCs w:val="24"/>
        </w:rPr>
        <w:t xml:space="preserve"> All results were </w:t>
      </w:r>
      <w:r w:rsidR="00507F69" w:rsidRPr="003B2EFF">
        <w:rPr>
          <w:rFonts w:ascii="Times New Roman" w:hAnsi="Times New Roman" w:cs="Times New Roman"/>
          <w:sz w:val="24"/>
          <w:szCs w:val="24"/>
        </w:rPr>
        <w:t>exported</w:t>
      </w:r>
      <w:r w:rsidR="001A7B63">
        <w:rPr>
          <w:rFonts w:ascii="Times New Roman" w:hAnsi="Times New Roman" w:cs="Times New Roman"/>
          <w:sz w:val="24"/>
          <w:szCs w:val="24"/>
        </w:rPr>
        <w:t xml:space="preserve"> from SurveyMonkey as a Microsoft E</w:t>
      </w:r>
      <w:r w:rsidR="00970AF9" w:rsidRPr="003B2EFF">
        <w:rPr>
          <w:rFonts w:ascii="Times New Roman" w:hAnsi="Times New Roman" w:cs="Times New Roman"/>
          <w:sz w:val="24"/>
          <w:szCs w:val="24"/>
        </w:rPr>
        <w:t>xcel</w:t>
      </w:r>
      <w:r w:rsidR="001A7B63">
        <w:rPr>
          <w:rFonts w:ascii="Times New Roman" w:hAnsi="Times New Roman" w:cs="Times New Roman"/>
          <w:sz w:val="24"/>
          <w:szCs w:val="24"/>
        </w:rPr>
        <w:t xml:space="preserve"> (</w:t>
      </w:r>
      <w:r w:rsidR="001A7B63" w:rsidRPr="001A7B63">
        <w:rPr>
          <w:rFonts w:ascii="Times New Roman" w:hAnsi="Times New Roman" w:cs="Times New Roman"/>
          <w:sz w:val="24"/>
          <w:szCs w:val="24"/>
        </w:rPr>
        <w:t xml:space="preserve">Microsoft Office, </w:t>
      </w:r>
      <w:r w:rsidR="001A7B63">
        <w:rPr>
          <w:rFonts w:ascii="Times New Roman" w:hAnsi="Times New Roman" w:cs="Times New Roman"/>
          <w:sz w:val="24"/>
          <w:szCs w:val="24"/>
        </w:rPr>
        <w:t>Redmond, WA)</w:t>
      </w:r>
      <w:r w:rsidR="00970AF9" w:rsidRPr="003B2EFF">
        <w:rPr>
          <w:rFonts w:ascii="Times New Roman" w:hAnsi="Times New Roman" w:cs="Times New Roman"/>
          <w:sz w:val="24"/>
          <w:szCs w:val="24"/>
        </w:rPr>
        <w:t xml:space="preserve"> file </w:t>
      </w:r>
      <w:r w:rsidR="006375F0" w:rsidRPr="003B2EFF">
        <w:rPr>
          <w:rFonts w:ascii="Times New Roman" w:hAnsi="Times New Roman" w:cs="Times New Roman"/>
          <w:sz w:val="24"/>
          <w:szCs w:val="24"/>
        </w:rPr>
        <w:t>with</w:t>
      </w:r>
      <w:r w:rsidR="006F44A9" w:rsidRPr="003B2EFF">
        <w:rPr>
          <w:rFonts w:ascii="Times New Roman" w:hAnsi="Times New Roman" w:cs="Times New Roman"/>
          <w:sz w:val="24"/>
          <w:szCs w:val="24"/>
        </w:rPr>
        <w:t xml:space="preserve"> the answers to each question</w:t>
      </w:r>
      <w:r w:rsidR="00507F69" w:rsidRPr="003B2EFF">
        <w:rPr>
          <w:rFonts w:ascii="Times New Roman" w:hAnsi="Times New Roman" w:cs="Times New Roman"/>
          <w:sz w:val="24"/>
          <w:szCs w:val="24"/>
        </w:rPr>
        <w:t xml:space="preserve"> in separate column</w:t>
      </w:r>
      <w:r w:rsidR="006375F0" w:rsidRPr="003B2EFF">
        <w:rPr>
          <w:rFonts w:ascii="Times New Roman" w:hAnsi="Times New Roman" w:cs="Times New Roman"/>
          <w:sz w:val="24"/>
          <w:szCs w:val="24"/>
        </w:rPr>
        <w:t>s</w:t>
      </w:r>
      <w:r w:rsidR="00970AF9" w:rsidRPr="003B2EFF">
        <w:rPr>
          <w:rFonts w:ascii="Times New Roman" w:hAnsi="Times New Roman" w:cs="Times New Roman"/>
          <w:sz w:val="24"/>
          <w:szCs w:val="24"/>
        </w:rPr>
        <w:t>.</w:t>
      </w:r>
    </w:p>
    <w:p w14:paraId="380FAEE1" w14:textId="63EEEC29" w:rsidR="00103E3F" w:rsidRPr="003B2EFF" w:rsidRDefault="00970AF9" w:rsidP="006B3442">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The survey </w:t>
      </w:r>
      <w:r w:rsidR="0053587B">
        <w:rPr>
          <w:rFonts w:ascii="Times New Roman" w:hAnsi="Times New Roman" w:cs="Times New Roman"/>
          <w:sz w:val="24"/>
          <w:szCs w:val="24"/>
        </w:rPr>
        <w:t xml:space="preserve">was </w:t>
      </w:r>
      <w:r w:rsidRPr="003B2EFF">
        <w:rPr>
          <w:rFonts w:ascii="Times New Roman" w:hAnsi="Times New Roman" w:cs="Times New Roman"/>
          <w:sz w:val="24"/>
          <w:szCs w:val="24"/>
        </w:rPr>
        <w:t xml:space="preserve">comprised </w:t>
      </w:r>
      <w:r w:rsidR="00E913A7">
        <w:rPr>
          <w:rFonts w:ascii="Times New Roman" w:hAnsi="Times New Roman" w:cs="Times New Roman"/>
          <w:sz w:val="24"/>
          <w:szCs w:val="24"/>
        </w:rPr>
        <w:t xml:space="preserve">of </w:t>
      </w:r>
      <w:r w:rsidRPr="003B2EFF">
        <w:rPr>
          <w:rFonts w:ascii="Times New Roman" w:hAnsi="Times New Roman" w:cs="Times New Roman"/>
          <w:sz w:val="24"/>
          <w:szCs w:val="24"/>
        </w:rPr>
        <w:t xml:space="preserve">three sections (Table 1). Questions </w:t>
      </w:r>
      <w:r w:rsidR="001A7B63">
        <w:rPr>
          <w:rFonts w:ascii="Times New Roman" w:hAnsi="Times New Roman" w:cs="Times New Roman"/>
          <w:sz w:val="24"/>
          <w:szCs w:val="24"/>
        </w:rPr>
        <w:t xml:space="preserve">(Q) </w:t>
      </w:r>
      <w:r w:rsidRPr="003B2EFF">
        <w:rPr>
          <w:rFonts w:ascii="Times New Roman" w:hAnsi="Times New Roman" w:cs="Times New Roman"/>
          <w:sz w:val="24"/>
          <w:szCs w:val="24"/>
        </w:rPr>
        <w:t xml:space="preserve">in the first section focused on demographic </w:t>
      </w:r>
      <w:r w:rsidR="00F14902" w:rsidRPr="003B2EFF">
        <w:rPr>
          <w:rFonts w:ascii="Times New Roman" w:hAnsi="Times New Roman" w:cs="Times New Roman"/>
          <w:sz w:val="24"/>
          <w:szCs w:val="24"/>
        </w:rPr>
        <w:t>information</w:t>
      </w:r>
      <w:r w:rsidR="003F4A4C">
        <w:rPr>
          <w:rFonts w:ascii="Times New Roman" w:hAnsi="Times New Roman" w:cs="Times New Roman"/>
          <w:sz w:val="24"/>
          <w:szCs w:val="24"/>
        </w:rPr>
        <w:t xml:space="preserve"> (Q1-5, Table 1</w:t>
      </w:r>
      <w:ins w:id="122" w:author="Author">
        <w:r w:rsidR="005D3A7F">
          <w:rPr>
            <w:rFonts w:ascii="Times New Roman" w:hAnsi="Times New Roman" w:cs="Times New Roman"/>
            <w:sz w:val="24"/>
            <w:szCs w:val="24"/>
          </w:rPr>
          <w:t>A</w:t>
        </w:r>
      </w:ins>
      <w:r w:rsidR="003F4A4C">
        <w:rPr>
          <w:rFonts w:ascii="Times New Roman" w:hAnsi="Times New Roman" w:cs="Times New Roman"/>
          <w:sz w:val="24"/>
          <w:szCs w:val="24"/>
        </w:rPr>
        <w:t>)</w:t>
      </w:r>
      <w:r w:rsidR="003878A9">
        <w:rPr>
          <w:rFonts w:ascii="Times New Roman" w:hAnsi="Times New Roman" w:cs="Times New Roman"/>
          <w:sz w:val="24"/>
          <w:szCs w:val="24"/>
        </w:rPr>
        <w:t>.</w:t>
      </w:r>
      <w:r w:rsidR="00F14902" w:rsidRPr="003B2EFF">
        <w:rPr>
          <w:rFonts w:ascii="Times New Roman" w:hAnsi="Times New Roman" w:cs="Times New Roman"/>
          <w:sz w:val="24"/>
          <w:szCs w:val="24"/>
        </w:rPr>
        <w:t xml:space="preserve"> The second section of the survey was designed to collect data from farmers who </w:t>
      </w:r>
      <w:r w:rsidR="0053587B">
        <w:rPr>
          <w:rFonts w:ascii="Times New Roman" w:hAnsi="Times New Roman" w:cs="Times New Roman"/>
          <w:sz w:val="24"/>
          <w:szCs w:val="24"/>
        </w:rPr>
        <w:t xml:space="preserve">had </w:t>
      </w:r>
      <w:r w:rsidR="00F14902" w:rsidRPr="003B2EFF">
        <w:rPr>
          <w:rFonts w:ascii="Times New Roman" w:hAnsi="Times New Roman" w:cs="Times New Roman"/>
          <w:sz w:val="24"/>
          <w:szCs w:val="24"/>
        </w:rPr>
        <w:t xml:space="preserve">adopted the </w:t>
      </w:r>
      <w:r w:rsidR="003876C4" w:rsidRPr="003B2EFF">
        <w:rPr>
          <w:rFonts w:ascii="Times New Roman" w:hAnsi="Times New Roman" w:cs="Times New Roman"/>
          <w:sz w:val="24"/>
          <w:szCs w:val="24"/>
        </w:rPr>
        <w:t>D</w:t>
      </w:r>
      <w:r w:rsidR="009C0D15">
        <w:rPr>
          <w:rFonts w:ascii="Times New Roman" w:hAnsi="Times New Roman" w:cs="Times New Roman"/>
          <w:sz w:val="24"/>
          <w:szCs w:val="24"/>
        </w:rPr>
        <w:t>R</w:t>
      </w:r>
      <w:r w:rsidR="00F14902" w:rsidRPr="003B2EFF">
        <w:rPr>
          <w:rFonts w:ascii="Times New Roman" w:hAnsi="Times New Roman" w:cs="Times New Roman"/>
          <w:sz w:val="24"/>
          <w:szCs w:val="24"/>
        </w:rPr>
        <w:t xml:space="preserve"> </w:t>
      </w:r>
      <w:r w:rsidR="00C23443">
        <w:rPr>
          <w:rFonts w:ascii="Times New Roman" w:hAnsi="Times New Roman" w:cs="Times New Roman"/>
          <w:sz w:val="24"/>
          <w:szCs w:val="24"/>
        </w:rPr>
        <w:t xml:space="preserve">soybean </w:t>
      </w:r>
      <w:r w:rsidR="00F14902" w:rsidRPr="003B2EFF">
        <w:rPr>
          <w:rFonts w:ascii="Times New Roman" w:hAnsi="Times New Roman" w:cs="Times New Roman"/>
          <w:sz w:val="24"/>
          <w:szCs w:val="24"/>
        </w:rPr>
        <w:t>and sprayed dicamba during the 2017 growing season</w:t>
      </w:r>
      <w:r w:rsidR="003F4A4C">
        <w:rPr>
          <w:rFonts w:ascii="Times New Roman" w:hAnsi="Times New Roman" w:cs="Times New Roman"/>
          <w:sz w:val="24"/>
          <w:szCs w:val="24"/>
        </w:rPr>
        <w:t xml:space="preserve"> (Q6-10</w:t>
      </w:r>
      <w:ins w:id="123" w:author="Author">
        <w:r w:rsidR="005D3A7F">
          <w:rPr>
            <w:rFonts w:ascii="Times New Roman" w:hAnsi="Times New Roman" w:cs="Times New Roman"/>
            <w:sz w:val="24"/>
            <w:szCs w:val="24"/>
          </w:rPr>
          <w:t>, Table 1B</w:t>
        </w:r>
      </w:ins>
      <w:r w:rsidR="003F4A4C">
        <w:rPr>
          <w:rFonts w:ascii="Times New Roman" w:hAnsi="Times New Roman" w:cs="Times New Roman"/>
          <w:sz w:val="24"/>
          <w:szCs w:val="24"/>
        </w:rPr>
        <w:t>)</w:t>
      </w:r>
      <w:r w:rsidR="00327CBF">
        <w:rPr>
          <w:rFonts w:ascii="Times New Roman" w:hAnsi="Times New Roman" w:cs="Times New Roman"/>
          <w:sz w:val="24"/>
          <w:szCs w:val="24"/>
        </w:rPr>
        <w:t>.</w:t>
      </w:r>
      <w:r w:rsidR="003878A9">
        <w:rPr>
          <w:rFonts w:ascii="Times New Roman" w:hAnsi="Times New Roman" w:cs="Times New Roman"/>
          <w:sz w:val="24"/>
          <w:szCs w:val="24"/>
        </w:rPr>
        <w:t xml:space="preserve"> </w:t>
      </w:r>
      <w:r w:rsidR="002937A4" w:rsidRPr="003B2EFF">
        <w:rPr>
          <w:rFonts w:ascii="Times New Roman" w:hAnsi="Times New Roman" w:cs="Times New Roman"/>
          <w:sz w:val="24"/>
          <w:szCs w:val="24"/>
        </w:rPr>
        <w:t xml:space="preserve">The third section of the survey focused on </w:t>
      </w:r>
      <w:r w:rsidR="009C0D15">
        <w:rPr>
          <w:rFonts w:ascii="Times New Roman" w:hAnsi="Times New Roman" w:cs="Times New Roman"/>
          <w:sz w:val="24"/>
          <w:szCs w:val="24"/>
        </w:rPr>
        <w:t xml:space="preserve">off-target </w:t>
      </w:r>
      <w:r w:rsidR="00C23443">
        <w:rPr>
          <w:rFonts w:ascii="Times New Roman" w:hAnsi="Times New Roman" w:cs="Times New Roman"/>
          <w:sz w:val="24"/>
          <w:szCs w:val="24"/>
        </w:rPr>
        <w:t xml:space="preserve">dicamba </w:t>
      </w:r>
      <w:r w:rsidR="002937A4" w:rsidRPr="003B2EFF">
        <w:rPr>
          <w:rFonts w:ascii="Times New Roman" w:hAnsi="Times New Roman" w:cs="Times New Roman"/>
          <w:sz w:val="24"/>
          <w:szCs w:val="24"/>
        </w:rPr>
        <w:t>injury observed in non-</w:t>
      </w:r>
      <w:r w:rsidR="003876C4" w:rsidRPr="003B2EFF">
        <w:rPr>
          <w:rFonts w:ascii="Times New Roman" w:hAnsi="Times New Roman" w:cs="Times New Roman"/>
          <w:sz w:val="24"/>
          <w:szCs w:val="24"/>
        </w:rPr>
        <w:t>D</w:t>
      </w:r>
      <w:r w:rsidR="00103EEC">
        <w:rPr>
          <w:rFonts w:ascii="Times New Roman" w:hAnsi="Times New Roman" w:cs="Times New Roman"/>
          <w:sz w:val="24"/>
          <w:szCs w:val="24"/>
        </w:rPr>
        <w:t>R</w:t>
      </w:r>
      <w:r w:rsidR="002937A4"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3F4A4C">
        <w:rPr>
          <w:rFonts w:ascii="Times New Roman" w:hAnsi="Times New Roman" w:cs="Times New Roman"/>
          <w:sz w:val="24"/>
          <w:szCs w:val="24"/>
        </w:rPr>
        <w:t xml:space="preserve"> (Q11-16</w:t>
      </w:r>
      <w:ins w:id="124" w:author="Author">
        <w:r w:rsidR="005D3A7F">
          <w:rPr>
            <w:rFonts w:ascii="Times New Roman" w:hAnsi="Times New Roman" w:cs="Times New Roman"/>
            <w:sz w:val="24"/>
            <w:szCs w:val="24"/>
          </w:rPr>
          <w:t>, Table 1C</w:t>
        </w:r>
      </w:ins>
      <w:r w:rsidR="003F4A4C">
        <w:rPr>
          <w:rFonts w:ascii="Times New Roman" w:hAnsi="Times New Roman" w:cs="Times New Roman"/>
          <w:sz w:val="24"/>
          <w:szCs w:val="24"/>
        </w:rPr>
        <w:t>)</w:t>
      </w:r>
      <w:r w:rsidR="002937A4" w:rsidRPr="003B2EFF">
        <w:rPr>
          <w:rFonts w:ascii="Times New Roman" w:hAnsi="Times New Roman" w:cs="Times New Roman"/>
          <w:sz w:val="24"/>
          <w:szCs w:val="24"/>
        </w:rPr>
        <w:t>.</w:t>
      </w:r>
      <w:r w:rsidR="001A7B63">
        <w:rPr>
          <w:rFonts w:ascii="Times New Roman" w:hAnsi="Times New Roman" w:cs="Times New Roman"/>
          <w:sz w:val="24"/>
          <w:szCs w:val="24"/>
        </w:rPr>
        <w:t xml:space="preserve"> </w:t>
      </w:r>
      <w:r w:rsidR="00AB4746" w:rsidRPr="003B2EFF">
        <w:rPr>
          <w:rFonts w:ascii="Times New Roman" w:hAnsi="Times New Roman" w:cs="Times New Roman"/>
          <w:sz w:val="24"/>
          <w:szCs w:val="24"/>
        </w:rPr>
        <w:t xml:space="preserve">Survey data were sorted and analyzed using the </w:t>
      </w:r>
      <w:r w:rsidR="00AB4746" w:rsidRPr="003B2EFF">
        <w:rPr>
          <w:rFonts w:ascii="Times New Roman" w:hAnsi="Times New Roman" w:cs="Times New Roman"/>
          <w:i/>
          <w:sz w:val="24"/>
          <w:szCs w:val="24"/>
        </w:rPr>
        <w:t>sort</w:t>
      </w:r>
      <w:r w:rsidR="00AB4746" w:rsidRPr="003B2EFF">
        <w:rPr>
          <w:rFonts w:ascii="Times New Roman" w:hAnsi="Times New Roman" w:cs="Times New Roman"/>
          <w:sz w:val="24"/>
          <w:szCs w:val="24"/>
        </w:rPr>
        <w:t xml:space="preserve">, </w:t>
      </w:r>
      <w:r w:rsidR="00AB4746" w:rsidRPr="003B2EFF">
        <w:rPr>
          <w:rFonts w:ascii="Times New Roman" w:hAnsi="Times New Roman" w:cs="Times New Roman"/>
          <w:i/>
          <w:sz w:val="24"/>
          <w:szCs w:val="24"/>
        </w:rPr>
        <w:t>filter</w:t>
      </w:r>
      <w:r w:rsidR="00AB4746" w:rsidRPr="003B2EFF">
        <w:rPr>
          <w:rFonts w:ascii="Times New Roman" w:hAnsi="Times New Roman" w:cs="Times New Roman"/>
          <w:sz w:val="24"/>
          <w:szCs w:val="24"/>
        </w:rPr>
        <w:t xml:space="preserve">, and </w:t>
      </w:r>
      <w:r w:rsidR="00AB4746" w:rsidRPr="003B2EFF">
        <w:rPr>
          <w:rFonts w:ascii="Times New Roman" w:hAnsi="Times New Roman" w:cs="Times New Roman"/>
          <w:i/>
          <w:sz w:val="24"/>
          <w:szCs w:val="24"/>
        </w:rPr>
        <w:t>count</w:t>
      </w:r>
      <w:r w:rsidR="00AB4746" w:rsidRPr="003B2EFF">
        <w:rPr>
          <w:rFonts w:ascii="Times New Roman" w:hAnsi="Times New Roman" w:cs="Times New Roman"/>
          <w:sz w:val="24"/>
          <w:szCs w:val="24"/>
        </w:rPr>
        <w:t xml:space="preserve"> function</w:t>
      </w:r>
      <w:r w:rsidR="00541FC9" w:rsidRPr="003B2EFF">
        <w:rPr>
          <w:rFonts w:ascii="Times New Roman" w:hAnsi="Times New Roman" w:cs="Times New Roman"/>
          <w:sz w:val="24"/>
          <w:szCs w:val="24"/>
        </w:rPr>
        <w:t>s</w:t>
      </w:r>
      <w:r w:rsidR="00AB4746" w:rsidRPr="003B2EFF">
        <w:rPr>
          <w:rFonts w:ascii="Times New Roman" w:hAnsi="Times New Roman" w:cs="Times New Roman"/>
          <w:sz w:val="24"/>
          <w:szCs w:val="24"/>
        </w:rPr>
        <w:t xml:space="preserve"> </w:t>
      </w:r>
      <w:r w:rsidR="00262EB9">
        <w:rPr>
          <w:rFonts w:ascii="Times New Roman" w:hAnsi="Times New Roman" w:cs="Times New Roman"/>
          <w:sz w:val="24"/>
          <w:szCs w:val="24"/>
        </w:rPr>
        <w:t>in</w:t>
      </w:r>
      <w:r w:rsidR="00F15E83">
        <w:rPr>
          <w:rFonts w:ascii="Times New Roman" w:hAnsi="Times New Roman" w:cs="Times New Roman"/>
          <w:sz w:val="24"/>
          <w:szCs w:val="24"/>
        </w:rPr>
        <w:t xml:space="preserve"> Microsoft </w:t>
      </w:r>
      <w:r w:rsidR="009216A4">
        <w:rPr>
          <w:rFonts w:ascii="Times New Roman" w:hAnsi="Times New Roman" w:cs="Times New Roman"/>
          <w:sz w:val="24"/>
          <w:szCs w:val="24"/>
        </w:rPr>
        <w:t>E</w:t>
      </w:r>
      <w:r w:rsidR="00AB4746" w:rsidRPr="003B2EFF">
        <w:rPr>
          <w:rFonts w:ascii="Times New Roman" w:hAnsi="Times New Roman" w:cs="Times New Roman"/>
          <w:sz w:val="24"/>
          <w:szCs w:val="24"/>
        </w:rPr>
        <w:t xml:space="preserve">xcel. </w:t>
      </w:r>
      <w:r w:rsidR="00BA2F34" w:rsidRPr="003B2EFF">
        <w:rPr>
          <w:rFonts w:ascii="Times New Roman" w:hAnsi="Times New Roman" w:cs="Times New Roman"/>
          <w:sz w:val="24"/>
          <w:szCs w:val="24"/>
        </w:rPr>
        <w:t>For most questions, r</w:t>
      </w:r>
      <w:r w:rsidR="00AB4746" w:rsidRPr="003B2EFF">
        <w:rPr>
          <w:rFonts w:ascii="Times New Roman" w:hAnsi="Times New Roman" w:cs="Times New Roman"/>
          <w:sz w:val="24"/>
          <w:szCs w:val="24"/>
        </w:rPr>
        <w:t>esults are presented in two fashions</w:t>
      </w:r>
      <w:r w:rsidR="00BA2F34" w:rsidRPr="003B2EFF">
        <w:rPr>
          <w:rFonts w:ascii="Times New Roman" w:hAnsi="Times New Roman" w:cs="Times New Roman"/>
          <w:sz w:val="24"/>
          <w:szCs w:val="24"/>
        </w:rPr>
        <w:t>:</w:t>
      </w:r>
      <w:r w:rsidR="00AB4746" w:rsidRPr="003B2EFF">
        <w:rPr>
          <w:rFonts w:ascii="Times New Roman" w:hAnsi="Times New Roman" w:cs="Times New Roman"/>
          <w:sz w:val="24"/>
          <w:szCs w:val="24"/>
        </w:rPr>
        <w:t xml:space="preserve"> </w:t>
      </w:r>
      <w:proofErr w:type="spellStart"/>
      <w:r w:rsidR="006F44A9" w:rsidRPr="003B2EFF">
        <w:rPr>
          <w:rFonts w:ascii="Times New Roman" w:hAnsi="Times New Roman" w:cs="Times New Roman"/>
          <w:sz w:val="24"/>
          <w:szCs w:val="24"/>
        </w:rPr>
        <w:t>i</w:t>
      </w:r>
      <w:proofErr w:type="spellEnd"/>
      <w:r w:rsidR="006F44A9" w:rsidRPr="003B2EFF">
        <w:rPr>
          <w:rFonts w:ascii="Times New Roman" w:hAnsi="Times New Roman" w:cs="Times New Roman"/>
          <w:sz w:val="24"/>
          <w:szCs w:val="24"/>
        </w:rPr>
        <w:t xml:space="preserve">) </w:t>
      </w:r>
      <w:r w:rsidR="00BA2F34" w:rsidRPr="003B2EFF">
        <w:rPr>
          <w:rFonts w:ascii="Times New Roman" w:hAnsi="Times New Roman" w:cs="Times New Roman"/>
          <w:sz w:val="24"/>
          <w:szCs w:val="24"/>
        </w:rPr>
        <w:t xml:space="preserve">percent </w:t>
      </w:r>
      <w:r w:rsidR="00103EEC" w:rsidRPr="003B2EFF">
        <w:rPr>
          <w:rFonts w:ascii="Times New Roman" w:hAnsi="Times New Roman" w:cs="Times New Roman"/>
          <w:sz w:val="24"/>
          <w:szCs w:val="24"/>
        </w:rPr>
        <w:t>ans</w:t>
      </w:r>
      <w:r w:rsidR="00103EEC">
        <w:rPr>
          <w:rFonts w:ascii="Times New Roman" w:hAnsi="Times New Roman" w:cs="Times New Roman"/>
          <w:sz w:val="24"/>
          <w:szCs w:val="24"/>
        </w:rPr>
        <w:t>wered</w:t>
      </w:r>
      <w:ins w:id="125" w:author="Author">
        <w:r w:rsidR="009447ED">
          <w:rPr>
            <w:rFonts w:ascii="Times New Roman" w:hAnsi="Times New Roman" w:cs="Times New Roman"/>
            <w:sz w:val="24"/>
            <w:szCs w:val="24"/>
          </w:rPr>
          <w:t xml:space="preserve"> (respondents)</w:t>
        </w:r>
      </w:ins>
      <w:r w:rsidR="00CE11CB">
        <w:rPr>
          <w:rFonts w:ascii="Times New Roman" w:hAnsi="Times New Roman" w:cs="Times New Roman"/>
          <w:sz w:val="24"/>
          <w:szCs w:val="24"/>
        </w:rPr>
        <w:t>,</w:t>
      </w:r>
      <w:r w:rsidR="00BA2F34" w:rsidRPr="003B2EFF">
        <w:rPr>
          <w:rFonts w:ascii="Times New Roman" w:hAnsi="Times New Roman" w:cs="Times New Roman"/>
          <w:sz w:val="24"/>
          <w:szCs w:val="24"/>
        </w:rPr>
        <w:t xml:space="preserve"> and </w:t>
      </w:r>
      <w:r w:rsidR="006F44A9" w:rsidRPr="003B2EFF">
        <w:rPr>
          <w:rFonts w:ascii="Times New Roman" w:hAnsi="Times New Roman" w:cs="Times New Roman"/>
          <w:sz w:val="24"/>
          <w:szCs w:val="24"/>
        </w:rPr>
        <w:t xml:space="preserve">ii) </w:t>
      </w:r>
      <w:r w:rsidR="00541FC9" w:rsidRPr="003B2EFF">
        <w:rPr>
          <w:rFonts w:ascii="Times New Roman" w:hAnsi="Times New Roman" w:cs="Times New Roman"/>
          <w:sz w:val="24"/>
          <w:szCs w:val="24"/>
        </w:rPr>
        <w:lastRenderedPageBreak/>
        <w:t xml:space="preserve">percent </w:t>
      </w:r>
      <w:r w:rsidR="00BA2F34" w:rsidRPr="003B2EFF">
        <w:rPr>
          <w:rFonts w:ascii="Times New Roman" w:hAnsi="Times New Roman" w:cs="Times New Roman"/>
          <w:sz w:val="24"/>
          <w:szCs w:val="24"/>
        </w:rPr>
        <w:t xml:space="preserve">number of </w:t>
      </w:r>
      <w:r w:rsidR="00283D00">
        <w:rPr>
          <w:rFonts w:ascii="Times New Roman" w:hAnsi="Times New Roman" w:cs="Times New Roman"/>
          <w:sz w:val="24"/>
          <w:szCs w:val="24"/>
        </w:rPr>
        <w:t>ha</w:t>
      </w:r>
      <w:r w:rsidR="006F44A9" w:rsidRPr="003B2EFF">
        <w:rPr>
          <w:rFonts w:ascii="Times New Roman" w:hAnsi="Times New Roman" w:cs="Times New Roman"/>
          <w:sz w:val="24"/>
          <w:szCs w:val="24"/>
        </w:rPr>
        <w:t xml:space="preserve"> represented</w:t>
      </w:r>
      <w:r w:rsidR="00BA2F34" w:rsidRPr="003B2EFF">
        <w:rPr>
          <w:rFonts w:ascii="Times New Roman" w:hAnsi="Times New Roman" w:cs="Times New Roman"/>
          <w:sz w:val="24"/>
          <w:szCs w:val="24"/>
        </w:rPr>
        <w:t xml:space="preserve">. The total number of respondents and </w:t>
      </w:r>
      <w:r w:rsidR="00283D00">
        <w:rPr>
          <w:rFonts w:ascii="Times New Roman" w:hAnsi="Times New Roman" w:cs="Times New Roman"/>
          <w:sz w:val="24"/>
          <w:szCs w:val="24"/>
        </w:rPr>
        <w:t>ha</w:t>
      </w:r>
      <w:r w:rsidR="00BA2F34" w:rsidRPr="003B2EFF">
        <w:rPr>
          <w:rFonts w:ascii="Times New Roman" w:hAnsi="Times New Roman" w:cs="Times New Roman"/>
          <w:sz w:val="24"/>
          <w:szCs w:val="24"/>
        </w:rPr>
        <w:t xml:space="preserve"> for all pertinent questions</w:t>
      </w:r>
      <w:r w:rsidR="00541FC9" w:rsidRPr="003B2EFF">
        <w:rPr>
          <w:rFonts w:ascii="Times New Roman" w:hAnsi="Times New Roman" w:cs="Times New Roman"/>
          <w:sz w:val="24"/>
          <w:szCs w:val="24"/>
        </w:rPr>
        <w:t xml:space="preserve"> used for percent calculations</w:t>
      </w:r>
      <w:r w:rsidR="00BA2F34" w:rsidRPr="003B2EFF">
        <w:rPr>
          <w:rFonts w:ascii="Times New Roman" w:hAnsi="Times New Roman" w:cs="Times New Roman"/>
          <w:sz w:val="24"/>
          <w:szCs w:val="24"/>
        </w:rPr>
        <w:t xml:space="preserve"> are included in the results.</w:t>
      </w:r>
      <w:r w:rsidR="00AB4746" w:rsidRPr="003B2EFF">
        <w:rPr>
          <w:rFonts w:ascii="Times New Roman" w:hAnsi="Times New Roman" w:cs="Times New Roman"/>
          <w:sz w:val="24"/>
          <w:szCs w:val="24"/>
        </w:rPr>
        <w:t xml:space="preserve"> Not every respondent answered every question. </w:t>
      </w:r>
      <w:r w:rsidR="00412639">
        <w:rPr>
          <w:rFonts w:ascii="Times New Roman" w:hAnsi="Times New Roman" w:cs="Times New Roman"/>
          <w:sz w:val="24"/>
          <w:szCs w:val="24"/>
        </w:rPr>
        <w:t>Therefore, r</w:t>
      </w:r>
      <w:r w:rsidR="00BA2F34" w:rsidRPr="003B2EFF">
        <w:rPr>
          <w:rFonts w:ascii="Times New Roman" w:hAnsi="Times New Roman" w:cs="Times New Roman"/>
          <w:sz w:val="24"/>
          <w:szCs w:val="24"/>
        </w:rPr>
        <w:t xml:space="preserve">esults were only extracted from </w:t>
      </w:r>
      <w:r w:rsidR="00541FC9" w:rsidRPr="003B2EFF">
        <w:rPr>
          <w:rFonts w:ascii="Times New Roman" w:hAnsi="Times New Roman" w:cs="Times New Roman"/>
          <w:sz w:val="24"/>
          <w:szCs w:val="24"/>
        </w:rPr>
        <w:t xml:space="preserve">surveys where </w:t>
      </w:r>
      <w:r w:rsidR="00BA2F34" w:rsidRPr="003B2EFF">
        <w:rPr>
          <w:rFonts w:ascii="Times New Roman" w:hAnsi="Times New Roman" w:cs="Times New Roman"/>
          <w:sz w:val="24"/>
          <w:szCs w:val="24"/>
        </w:rPr>
        <w:t xml:space="preserve">respondents answered all pertinent questions. For instance, when trying to estimate whether </w:t>
      </w:r>
      <w:r w:rsidR="003876C4" w:rsidRPr="003B2EFF">
        <w:rPr>
          <w:rFonts w:ascii="Times New Roman" w:hAnsi="Times New Roman" w:cs="Times New Roman"/>
          <w:sz w:val="24"/>
          <w:szCs w:val="24"/>
        </w:rPr>
        <w:t>D</w:t>
      </w:r>
      <w:r w:rsidR="00103EEC">
        <w:rPr>
          <w:rFonts w:ascii="Times New Roman" w:hAnsi="Times New Roman" w:cs="Times New Roman"/>
          <w:sz w:val="24"/>
          <w:szCs w:val="24"/>
        </w:rPr>
        <w:t>R</w:t>
      </w:r>
      <w:r w:rsidR="00BA2F34" w:rsidRPr="003B2EFF">
        <w:rPr>
          <w:rFonts w:ascii="Times New Roman" w:hAnsi="Times New Roman" w:cs="Times New Roman"/>
          <w:sz w:val="24"/>
          <w:szCs w:val="24"/>
        </w:rPr>
        <w:t xml:space="preserve"> </w:t>
      </w:r>
      <w:r w:rsidR="00103EEC">
        <w:rPr>
          <w:rFonts w:ascii="Times New Roman" w:hAnsi="Times New Roman" w:cs="Times New Roman"/>
          <w:sz w:val="24"/>
          <w:szCs w:val="24"/>
        </w:rPr>
        <w:t xml:space="preserve">soybean </w:t>
      </w:r>
      <w:r w:rsidR="00283D00">
        <w:rPr>
          <w:rFonts w:ascii="Times New Roman" w:hAnsi="Times New Roman" w:cs="Times New Roman"/>
          <w:sz w:val="24"/>
          <w:szCs w:val="24"/>
        </w:rPr>
        <w:t>ha</w:t>
      </w:r>
      <w:r w:rsidR="00BA2F34" w:rsidRPr="003B2EFF">
        <w:rPr>
          <w:rFonts w:ascii="Times New Roman" w:hAnsi="Times New Roman" w:cs="Times New Roman"/>
          <w:sz w:val="24"/>
          <w:szCs w:val="24"/>
        </w:rPr>
        <w:t xml:space="preserve"> </w:t>
      </w:r>
      <w:r w:rsidR="008B282A" w:rsidRPr="003B2EFF">
        <w:rPr>
          <w:rFonts w:ascii="Times New Roman" w:hAnsi="Times New Roman" w:cs="Times New Roman"/>
          <w:sz w:val="24"/>
          <w:szCs w:val="24"/>
        </w:rPr>
        <w:t>is</w:t>
      </w:r>
      <w:r w:rsidR="00BA2F34" w:rsidRPr="003B2EFF">
        <w:rPr>
          <w:rFonts w:ascii="Times New Roman" w:hAnsi="Times New Roman" w:cs="Times New Roman"/>
          <w:sz w:val="24"/>
          <w:szCs w:val="24"/>
        </w:rPr>
        <w:t xml:space="preserve"> expected to increase in 2018, only answers from respondents </w:t>
      </w:r>
      <w:r w:rsidR="00CE11CB">
        <w:rPr>
          <w:rFonts w:ascii="Times New Roman" w:hAnsi="Times New Roman" w:cs="Times New Roman"/>
          <w:sz w:val="24"/>
          <w:szCs w:val="24"/>
        </w:rPr>
        <w:t>who</w:t>
      </w:r>
      <w:r w:rsidR="00CE11CB" w:rsidRPr="003B2EFF">
        <w:rPr>
          <w:rFonts w:ascii="Times New Roman" w:hAnsi="Times New Roman" w:cs="Times New Roman"/>
          <w:sz w:val="24"/>
          <w:szCs w:val="24"/>
        </w:rPr>
        <w:t xml:space="preserve"> </w:t>
      </w:r>
      <w:r w:rsidR="00BA2F34" w:rsidRPr="003B2EFF">
        <w:rPr>
          <w:rFonts w:ascii="Times New Roman" w:hAnsi="Times New Roman" w:cs="Times New Roman"/>
          <w:sz w:val="24"/>
          <w:szCs w:val="24"/>
        </w:rPr>
        <w:t xml:space="preserve">completely answered survey </w:t>
      </w:r>
      <w:r w:rsidR="001A7B63">
        <w:rPr>
          <w:rFonts w:ascii="Times New Roman" w:hAnsi="Times New Roman" w:cs="Times New Roman"/>
          <w:sz w:val="24"/>
          <w:szCs w:val="24"/>
        </w:rPr>
        <w:t>Q-</w:t>
      </w:r>
      <w:r w:rsidR="00BA2F34" w:rsidRPr="003B2EFF">
        <w:rPr>
          <w:rFonts w:ascii="Times New Roman" w:hAnsi="Times New Roman" w:cs="Times New Roman"/>
          <w:sz w:val="24"/>
          <w:szCs w:val="24"/>
        </w:rPr>
        <w:t>2 and 3 were used</w:t>
      </w:r>
      <w:r w:rsidR="00C56E8F" w:rsidRPr="003B2EFF">
        <w:rPr>
          <w:rFonts w:ascii="Times New Roman" w:hAnsi="Times New Roman" w:cs="Times New Roman"/>
          <w:sz w:val="24"/>
          <w:szCs w:val="24"/>
        </w:rPr>
        <w:t xml:space="preserve"> (Table 1</w:t>
      </w:r>
      <w:ins w:id="126" w:author="Author">
        <w:r w:rsidR="00025059">
          <w:rPr>
            <w:rFonts w:ascii="Times New Roman" w:hAnsi="Times New Roman" w:cs="Times New Roman"/>
            <w:sz w:val="24"/>
            <w:szCs w:val="24"/>
          </w:rPr>
          <w:t>A</w:t>
        </w:r>
      </w:ins>
      <w:r w:rsidR="00C56E8F" w:rsidRPr="003B2EFF">
        <w:rPr>
          <w:rFonts w:ascii="Times New Roman" w:hAnsi="Times New Roman" w:cs="Times New Roman"/>
          <w:sz w:val="24"/>
          <w:szCs w:val="24"/>
        </w:rPr>
        <w:t>)</w:t>
      </w:r>
      <w:r w:rsidR="00BA2F34" w:rsidRPr="003B2EFF">
        <w:rPr>
          <w:rFonts w:ascii="Times New Roman" w:hAnsi="Times New Roman" w:cs="Times New Roman"/>
          <w:sz w:val="24"/>
          <w:szCs w:val="24"/>
        </w:rPr>
        <w:t xml:space="preserve">. </w:t>
      </w:r>
      <w:r w:rsidR="00412639">
        <w:rPr>
          <w:rFonts w:ascii="Times New Roman" w:hAnsi="Times New Roman" w:cs="Times New Roman"/>
          <w:sz w:val="24"/>
          <w:szCs w:val="24"/>
        </w:rPr>
        <w:t>In addition, a</w:t>
      </w:r>
      <w:r w:rsidR="00103E3F" w:rsidRPr="003B2EFF">
        <w:rPr>
          <w:rFonts w:ascii="Times New Roman" w:hAnsi="Times New Roman" w:cs="Times New Roman"/>
          <w:sz w:val="24"/>
          <w:szCs w:val="24"/>
        </w:rPr>
        <w:t xml:space="preserve"> logistic model was fit to the farmers’ responses </w:t>
      </w:r>
      <w:r w:rsidR="00412639">
        <w:rPr>
          <w:rFonts w:ascii="Times New Roman" w:hAnsi="Times New Roman" w:cs="Times New Roman"/>
          <w:sz w:val="24"/>
          <w:szCs w:val="24"/>
        </w:rPr>
        <w:t xml:space="preserve">to </w:t>
      </w:r>
      <w:r w:rsidR="00C56E8F" w:rsidRPr="003B2EFF">
        <w:rPr>
          <w:rFonts w:ascii="Times New Roman" w:hAnsi="Times New Roman" w:cs="Times New Roman"/>
          <w:sz w:val="24"/>
          <w:szCs w:val="24"/>
        </w:rPr>
        <w:t>whether their application of dicamba on 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C56E8F" w:rsidRPr="003B2EFF">
        <w:rPr>
          <w:rFonts w:ascii="Times New Roman" w:hAnsi="Times New Roman" w:cs="Times New Roman"/>
          <w:sz w:val="24"/>
          <w:szCs w:val="24"/>
        </w:rPr>
        <w:t xml:space="preserve"> resulted in </w:t>
      </w:r>
      <w:r w:rsidR="002F345D">
        <w:rPr>
          <w:rFonts w:ascii="Times New Roman" w:hAnsi="Times New Roman" w:cs="Times New Roman"/>
          <w:sz w:val="24"/>
          <w:szCs w:val="24"/>
        </w:rPr>
        <w:t xml:space="preserve">off-target </w:t>
      </w:r>
      <w:r w:rsidR="00C56E8F" w:rsidRPr="003B2EFF">
        <w:rPr>
          <w:rFonts w:ascii="Times New Roman" w:hAnsi="Times New Roman" w:cs="Times New Roman"/>
          <w:sz w:val="24"/>
          <w:szCs w:val="24"/>
        </w:rPr>
        <w:t>injury to non-D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C56E8F" w:rsidRPr="003B2EFF">
        <w:rPr>
          <w:rFonts w:ascii="Times New Roman" w:hAnsi="Times New Roman" w:cs="Times New Roman"/>
          <w:sz w:val="24"/>
          <w:szCs w:val="24"/>
        </w:rPr>
        <w:t xml:space="preserve"> (YES or NO; binomial data) regressed on date of application</w:t>
      </w:r>
      <w:r w:rsidR="00103E3F" w:rsidRPr="003B2EFF">
        <w:rPr>
          <w:rFonts w:ascii="Times New Roman" w:hAnsi="Times New Roman" w:cs="Times New Roman"/>
          <w:sz w:val="24"/>
          <w:szCs w:val="24"/>
        </w:rPr>
        <w:t>.</w:t>
      </w:r>
      <w:r w:rsidR="00C56E8F" w:rsidRPr="003B2EFF">
        <w:rPr>
          <w:rFonts w:ascii="Times New Roman" w:hAnsi="Times New Roman" w:cs="Times New Roman"/>
          <w:sz w:val="24"/>
          <w:szCs w:val="24"/>
        </w:rPr>
        <w:t xml:space="preserve"> The likelihood of dicamba injury on non-D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C56E8F" w:rsidRPr="003B2EFF">
        <w:rPr>
          <w:rFonts w:ascii="Times New Roman" w:hAnsi="Times New Roman" w:cs="Times New Roman"/>
          <w:sz w:val="24"/>
          <w:szCs w:val="24"/>
        </w:rPr>
        <w:t xml:space="preserve"> was estimated using the </w:t>
      </w:r>
      <w:r w:rsidR="00C56E8F" w:rsidRPr="003B2EFF">
        <w:rPr>
          <w:rFonts w:ascii="Times New Roman" w:hAnsi="Times New Roman" w:cs="Times New Roman"/>
          <w:i/>
          <w:sz w:val="24"/>
          <w:szCs w:val="24"/>
        </w:rPr>
        <w:t>popbio</w:t>
      </w:r>
      <w:r w:rsidR="00C56E8F" w:rsidRPr="003B2EFF">
        <w:rPr>
          <w:rFonts w:ascii="Times New Roman" w:hAnsi="Times New Roman" w:cs="Times New Roman"/>
          <w:sz w:val="24"/>
          <w:szCs w:val="24"/>
        </w:rPr>
        <w:t xml:space="preserve"> package in R statistical software using the </w:t>
      </w:r>
      <w:r w:rsidR="00C56E8F" w:rsidRPr="003B2EFF">
        <w:rPr>
          <w:rFonts w:ascii="Times New Roman" w:hAnsi="Times New Roman" w:cs="Times New Roman"/>
          <w:i/>
          <w:sz w:val="24"/>
          <w:szCs w:val="24"/>
        </w:rPr>
        <w:t>logi.hist.plot</w:t>
      </w:r>
      <w:r w:rsidR="00C56E8F" w:rsidRPr="003B2EFF">
        <w:rPr>
          <w:rFonts w:ascii="Times New Roman" w:hAnsi="Times New Roman" w:cs="Times New Roman"/>
          <w:sz w:val="24"/>
          <w:szCs w:val="24"/>
        </w:rPr>
        <w:t xml:space="preserve"> function (Stubben and Milligan, 2007). </w:t>
      </w:r>
      <w:r w:rsidR="00103E3F" w:rsidRPr="003B2EFF">
        <w:rPr>
          <w:rFonts w:ascii="Times New Roman" w:hAnsi="Times New Roman" w:cs="Times New Roman"/>
          <w:sz w:val="24"/>
          <w:szCs w:val="24"/>
        </w:rPr>
        <w:t xml:space="preserve">The </w:t>
      </w:r>
      <w:r w:rsidR="00C56E8F" w:rsidRPr="003B2EFF">
        <w:rPr>
          <w:rFonts w:ascii="Times New Roman" w:hAnsi="Times New Roman" w:cs="Times New Roman"/>
          <w:sz w:val="24"/>
          <w:szCs w:val="24"/>
        </w:rPr>
        <w:t xml:space="preserve">model’s probability of injury </w:t>
      </w:r>
      <w:r w:rsidR="002F345D">
        <w:rPr>
          <w:rFonts w:ascii="Times New Roman" w:hAnsi="Times New Roman" w:cs="Times New Roman"/>
          <w:sz w:val="24"/>
          <w:szCs w:val="24"/>
        </w:rPr>
        <w:t>was</w:t>
      </w:r>
      <w:r w:rsidR="00C56E8F" w:rsidRPr="003B2EFF">
        <w:rPr>
          <w:rFonts w:ascii="Times New Roman" w:hAnsi="Times New Roman" w:cs="Times New Roman"/>
          <w:sz w:val="24"/>
          <w:szCs w:val="24"/>
        </w:rPr>
        <w:t xml:space="preserve"> expressed on the left y-axis and the </w:t>
      </w:r>
      <w:r w:rsidR="00103E3F" w:rsidRPr="003B2EFF">
        <w:rPr>
          <w:rFonts w:ascii="Times New Roman" w:hAnsi="Times New Roman" w:cs="Times New Roman"/>
          <w:sz w:val="24"/>
          <w:szCs w:val="24"/>
        </w:rPr>
        <w:t xml:space="preserve">frequency of </w:t>
      </w:r>
      <w:r w:rsidR="00C56E8F" w:rsidRPr="003B2EFF">
        <w:rPr>
          <w:rFonts w:ascii="Times New Roman" w:hAnsi="Times New Roman" w:cs="Times New Roman"/>
          <w:sz w:val="24"/>
          <w:szCs w:val="24"/>
        </w:rPr>
        <w:t>responses</w:t>
      </w:r>
      <w:r w:rsidR="00103E3F" w:rsidRPr="003B2EFF">
        <w:rPr>
          <w:rFonts w:ascii="Times New Roman" w:hAnsi="Times New Roman" w:cs="Times New Roman"/>
          <w:sz w:val="24"/>
          <w:szCs w:val="24"/>
        </w:rPr>
        <w:t xml:space="preserve"> given the </w:t>
      </w:r>
      <w:r w:rsidR="00C56E8F" w:rsidRPr="003B2EFF">
        <w:rPr>
          <w:rFonts w:ascii="Times New Roman" w:hAnsi="Times New Roman" w:cs="Times New Roman"/>
          <w:sz w:val="24"/>
          <w:szCs w:val="24"/>
        </w:rPr>
        <w:t>application time</w:t>
      </w:r>
      <w:r w:rsidR="00103E3F" w:rsidRPr="003B2EFF">
        <w:rPr>
          <w:rFonts w:ascii="Times New Roman" w:hAnsi="Times New Roman" w:cs="Times New Roman"/>
          <w:sz w:val="24"/>
          <w:szCs w:val="24"/>
        </w:rPr>
        <w:t xml:space="preserve"> </w:t>
      </w:r>
      <w:r w:rsidR="00CE11CB">
        <w:rPr>
          <w:rFonts w:ascii="Times New Roman" w:hAnsi="Times New Roman" w:cs="Times New Roman"/>
          <w:sz w:val="24"/>
          <w:szCs w:val="24"/>
        </w:rPr>
        <w:t xml:space="preserve">of </w:t>
      </w:r>
      <w:r w:rsidR="00103E3F" w:rsidRPr="003B2EFF">
        <w:rPr>
          <w:rFonts w:ascii="Times New Roman" w:hAnsi="Times New Roman" w:cs="Times New Roman"/>
          <w:sz w:val="24"/>
          <w:szCs w:val="24"/>
        </w:rPr>
        <w:t xml:space="preserve">year </w:t>
      </w:r>
      <w:r w:rsidR="002F345D">
        <w:rPr>
          <w:rFonts w:ascii="Times New Roman" w:hAnsi="Times New Roman" w:cs="Times New Roman"/>
          <w:sz w:val="24"/>
          <w:szCs w:val="24"/>
        </w:rPr>
        <w:t>was</w:t>
      </w:r>
      <w:r w:rsidR="00103E3F" w:rsidRPr="003B2EFF">
        <w:rPr>
          <w:rFonts w:ascii="Times New Roman" w:hAnsi="Times New Roman" w:cs="Times New Roman"/>
          <w:sz w:val="24"/>
          <w:szCs w:val="24"/>
        </w:rPr>
        <w:t xml:space="preserve"> presented on the right y-axis. </w:t>
      </w:r>
      <w:r w:rsidR="00C56E8F" w:rsidRPr="003B2EFF">
        <w:rPr>
          <w:rFonts w:ascii="Times New Roman" w:hAnsi="Times New Roman" w:cs="Times New Roman"/>
          <w:sz w:val="24"/>
          <w:szCs w:val="24"/>
        </w:rPr>
        <w:t>A t</w:t>
      </w:r>
      <w:r w:rsidR="00103E3F" w:rsidRPr="003B2EFF">
        <w:rPr>
          <w:rFonts w:ascii="Times New Roman" w:hAnsi="Times New Roman" w:cs="Times New Roman"/>
          <w:sz w:val="24"/>
          <w:szCs w:val="24"/>
        </w:rPr>
        <w:t xml:space="preserve">otal of 30 </w:t>
      </w:r>
      <w:r w:rsidR="00C56E8F" w:rsidRPr="003B2EFF">
        <w:rPr>
          <w:rFonts w:ascii="Times New Roman" w:hAnsi="Times New Roman" w:cs="Times New Roman"/>
          <w:sz w:val="24"/>
          <w:szCs w:val="24"/>
        </w:rPr>
        <w:t xml:space="preserve">complete </w:t>
      </w:r>
      <w:r w:rsidR="00103E3F" w:rsidRPr="003B2EFF">
        <w:rPr>
          <w:rFonts w:ascii="Times New Roman" w:hAnsi="Times New Roman" w:cs="Times New Roman"/>
          <w:sz w:val="24"/>
          <w:szCs w:val="24"/>
        </w:rPr>
        <w:t>responses</w:t>
      </w:r>
      <w:r w:rsidR="00C56E8F" w:rsidRPr="003B2EFF">
        <w:rPr>
          <w:rFonts w:ascii="Times New Roman" w:hAnsi="Times New Roman" w:cs="Times New Roman"/>
          <w:sz w:val="24"/>
          <w:szCs w:val="24"/>
        </w:rPr>
        <w:t xml:space="preserve"> were available to fit the model (</w:t>
      </w:r>
      <w:r w:rsidR="003B2EFF">
        <w:rPr>
          <w:rFonts w:ascii="Times New Roman" w:hAnsi="Times New Roman" w:cs="Times New Roman"/>
          <w:sz w:val="24"/>
          <w:szCs w:val="24"/>
        </w:rPr>
        <w:t>q</w:t>
      </w:r>
      <w:r w:rsidR="00344814" w:rsidRPr="003B2EFF">
        <w:rPr>
          <w:rFonts w:ascii="Times New Roman" w:hAnsi="Times New Roman" w:cs="Times New Roman"/>
          <w:sz w:val="24"/>
          <w:szCs w:val="24"/>
        </w:rPr>
        <w:t>uestion</w:t>
      </w:r>
      <w:r w:rsidR="003B2EFF">
        <w:rPr>
          <w:rFonts w:ascii="Times New Roman" w:hAnsi="Times New Roman" w:cs="Times New Roman"/>
          <w:sz w:val="24"/>
          <w:szCs w:val="24"/>
        </w:rPr>
        <w:t xml:space="preserve"> [Q] 11,</w:t>
      </w:r>
      <w:r w:rsidR="00344814" w:rsidRPr="003B2EFF">
        <w:rPr>
          <w:rFonts w:ascii="Times New Roman" w:hAnsi="Times New Roman" w:cs="Times New Roman"/>
          <w:sz w:val="24"/>
          <w:szCs w:val="24"/>
        </w:rPr>
        <w:t xml:space="preserve"> Table 1</w:t>
      </w:r>
      <w:ins w:id="127" w:author="Author">
        <w:r w:rsidR="00025059">
          <w:rPr>
            <w:rFonts w:ascii="Times New Roman" w:hAnsi="Times New Roman" w:cs="Times New Roman"/>
            <w:sz w:val="24"/>
            <w:szCs w:val="24"/>
          </w:rPr>
          <w:t>C</w:t>
        </w:r>
      </w:ins>
      <w:r w:rsidR="00C56E8F" w:rsidRPr="003B2EFF">
        <w:rPr>
          <w:rFonts w:ascii="Times New Roman" w:hAnsi="Times New Roman" w:cs="Times New Roman"/>
          <w:sz w:val="24"/>
          <w:szCs w:val="24"/>
        </w:rPr>
        <w:t>)</w:t>
      </w:r>
      <w:r w:rsidR="00103E3F" w:rsidRPr="003B2EFF">
        <w:rPr>
          <w:rFonts w:ascii="Times New Roman" w:hAnsi="Times New Roman" w:cs="Times New Roman"/>
          <w:sz w:val="24"/>
          <w:szCs w:val="24"/>
        </w:rPr>
        <w:t xml:space="preserve">. </w:t>
      </w:r>
    </w:p>
    <w:p w14:paraId="60CFC135" w14:textId="77777777" w:rsidR="00327CBF" w:rsidRDefault="00327CBF">
      <w:pPr>
        <w:spacing w:line="480" w:lineRule="auto"/>
        <w:rPr>
          <w:rFonts w:ascii="Times New Roman" w:hAnsi="Times New Roman" w:cs="Times New Roman"/>
          <w:b/>
          <w:sz w:val="24"/>
          <w:szCs w:val="24"/>
        </w:rPr>
        <w:pPrChange w:id="128" w:author="Author">
          <w:pPr>
            <w:spacing w:line="480" w:lineRule="auto"/>
            <w:jc w:val="center"/>
          </w:pPr>
        </w:pPrChange>
      </w:pPr>
    </w:p>
    <w:p w14:paraId="2735A85A" w14:textId="5C952596" w:rsidR="006F44A9" w:rsidRPr="003B2EFF" w:rsidRDefault="006F44A9" w:rsidP="006B3442">
      <w:pPr>
        <w:spacing w:line="480" w:lineRule="auto"/>
        <w:rPr>
          <w:rFonts w:ascii="Times New Roman" w:hAnsi="Times New Roman" w:cs="Times New Roman"/>
          <w:b/>
          <w:sz w:val="24"/>
          <w:szCs w:val="24"/>
        </w:rPr>
      </w:pPr>
      <w:r w:rsidRPr="003B2EFF">
        <w:rPr>
          <w:rFonts w:ascii="Times New Roman" w:hAnsi="Times New Roman" w:cs="Times New Roman"/>
          <w:b/>
          <w:sz w:val="24"/>
          <w:szCs w:val="24"/>
        </w:rPr>
        <w:t>R</w:t>
      </w:r>
      <w:r w:rsidR="0036272C" w:rsidRPr="003B2EFF">
        <w:rPr>
          <w:rFonts w:ascii="Times New Roman" w:hAnsi="Times New Roman" w:cs="Times New Roman"/>
          <w:b/>
          <w:sz w:val="24"/>
          <w:szCs w:val="24"/>
        </w:rPr>
        <w:t>esults and Discussion</w:t>
      </w:r>
    </w:p>
    <w:p w14:paraId="50885D56" w14:textId="2B82183A" w:rsidR="00AB4746" w:rsidRPr="003B2EFF" w:rsidRDefault="00666EB2" w:rsidP="006B3442">
      <w:pPr>
        <w:spacing w:line="480" w:lineRule="auto"/>
        <w:outlineLvl w:val="0"/>
        <w:rPr>
          <w:rFonts w:ascii="Times New Roman" w:hAnsi="Times New Roman" w:cs="Times New Roman"/>
          <w:b/>
          <w:i/>
          <w:sz w:val="24"/>
          <w:szCs w:val="24"/>
        </w:rPr>
      </w:pPr>
      <w:r w:rsidRPr="003B2EFF">
        <w:rPr>
          <w:rFonts w:ascii="Times New Roman" w:hAnsi="Times New Roman" w:cs="Times New Roman"/>
          <w:b/>
          <w:i/>
          <w:sz w:val="24"/>
          <w:szCs w:val="24"/>
        </w:rPr>
        <w:t>D</w:t>
      </w:r>
      <w:r w:rsidR="006F44A9" w:rsidRPr="003B2EFF">
        <w:rPr>
          <w:rFonts w:ascii="Times New Roman" w:hAnsi="Times New Roman" w:cs="Times New Roman"/>
          <w:b/>
          <w:i/>
          <w:sz w:val="24"/>
          <w:szCs w:val="24"/>
        </w:rPr>
        <w:t>emographic</w:t>
      </w:r>
      <w:r w:rsidR="003B2EFF">
        <w:rPr>
          <w:rFonts w:ascii="Times New Roman" w:hAnsi="Times New Roman" w:cs="Times New Roman"/>
          <w:b/>
          <w:i/>
          <w:sz w:val="24"/>
          <w:szCs w:val="24"/>
        </w:rPr>
        <w:t>s</w:t>
      </w:r>
    </w:p>
    <w:p w14:paraId="1A718183" w14:textId="3B71EA6E" w:rsidR="00062E33" w:rsidRPr="003B2EFF" w:rsidRDefault="00666EB2">
      <w:pPr>
        <w:spacing w:line="480" w:lineRule="auto"/>
        <w:ind w:firstLine="720"/>
        <w:rPr>
          <w:rFonts w:ascii="Times New Roman" w:hAnsi="Times New Roman" w:cs="Times New Roman"/>
          <w:sz w:val="24"/>
          <w:szCs w:val="24"/>
        </w:rPr>
        <w:pPrChange w:id="129" w:author="Author">
          <w:pPr>
            <w:spacing w:line="480" w:lineRule="auto"/>
            <w:ind w:firstLine="720"/>
            <w:jc w:val="both"/>
          </w:pPr>
        </w:pPrChange>
      </w:pPr>
      <w:r w:rsidRPr="003B2EFF">
        <w:rPr>
          <w:rFonts w:ascii="Times New Roman" w:hAnsi="Times New Roman" w:cs="Times New Roman"/>
          <w:sz w:val="24"/>
          <w:szCs w:val="24"/>
        </w:rPr>
        <w:t xml:space="preserve">Survey results were obtained from </w:t>
      </w:r>
      <w:r w:rsidR="00D232E1" w:rsidRPr="003B2EFF">
        <w:rPr>
          <w:rFonts w:ascii="Times New Roman" w:hAnsi="Times New Roman" w:cs="Times New Roman"/>
          <w:sz w:val="24"/>
          <w:szCs w:val="24"/>
        </w:rPr>
        <w:t>312</w:t>
      </w:r>
      <w:r w:rsidRPr="003B2EFF">
        <w:rPr>
          <w:rFonts w:ascii="Times New Roman" w:hAnsi="Times New Roman" w:cs="Times New Roman"/>
          <w:sz w:val="24"/>
          <w:szCs w:val="24"/>
        </w:rPr>
        <w:t xml:space="preserve"> farmers</w:t>
      </w:r>
      <w:r w:rsidR="00D232E1" w:rsidRPr="003B2EFF">
        <w:rPr>
          <w:rFonts w:ascii="Times New Roman" w:hAnsi="Times New Roman" w:cs="Times New Roman"/>
          <w:sz w:val="24"/>
          <w:szCs w:val="24"/>
        </w:rPr>
        <w:t xml:space="preserve"> from 60 Nebraska counties</w:t>
      </w:r>
      <w:r w:rsidRPr="003B2EFF">
        <w:rPr>
          <w:rFonts w:ascii="Times New Roman" w:hAnsi="Times New Roman" w:cs="Times New Roman"/>
          <w:sz w:val="24"/>
          <w:szCs w:val="24"/>
        </w:rPr>
        <w:t xml:space="preserve">, representing </w:t>
      </w:r>
      <w:r w:rsidR="007D10DA" w:rsidRPr="003B2EFF">
        <w:rPr>
          <w:rFonts w:ascii="Times New Roman" w:hAnsi="Times New Roman" w:cs="Times New Roman"/>
          <w:sz w:val="24"/>
          <w:szCs w:val="24"/>
        </w:rPr>
        <w:t>a total of 77,855</w:t>
      </w:r>
      <w:r w:rsidR="00D232E1" w:rsidRPr="003B2EFF">
        <w:rPr>
          <w:rFonts w:ascii="Times New Roman" w:hAnsi="Times New Roman" w:cs="Times New Roman"/>
          <w:sz w:val="24"/>
          <w:szCs w:val="24"/>
        </w:rPr>
        <w:t xml:space="preserve"> </w:t>
      </w:r>
      <w:r w:rsidR="007D10DA" w:rsidRPr="003B2EFF">
        <w:rPr>
          <w:rFonts w:ascii="Times New Roman" w:hAnsi="Times New Roman" w:cs="Times New Roman"/>
          <w:sz w:val="24"/>
          <w:szCs w:val="24"/>
        </w:rPr>
        <w:t>h</w:t>
      </w:r>
      <w:r w:rsidR="00E97A60">
        <w:rPr>
          <w:rFonts w:ascii="Times New Roman" w:hAnsi="Times New Roman" w:cs="Times New Roman"/>
          <w:sz w:val="24"/>
          <w:szCs w:val="24"/>
        </w:rPr>
        <w:t>a</w:t>
      </w:r>
      <w:r w:rsidRPr="003B2EFF">
        <w:rPr>
          <w:rFonts w:ascii="Times New Roman" w:hAnsi="Times New Roman" w:cs="Times New Roman"/>
          <w:sz w:val="24"/>
          <w:szCs w:val="24"/>
        </w:rPr>
        <w:t xml:space="preserve"> of soybean</w:t>
      </w:r>
      <w:r w:rsidR="001A7B63">
        <w:rPr>
          <w:rFonts w:ascii="Times New Roman" w:hAnsi="Times New Roman" w:cs="Times New Roman"/>
          <w:sz w:val="24"/>
          <w:szCs w:val="24"/>
        </w:rPr>
        <w:t>s</w:t>
      </w:r>
      <w:r w:rsidR="00D232E1" w:rsidRPr="003B2EFF">
        <w:rPr>
          <w:rFonts w:ascii="Times New Roman" w:hAnsi="Times New Roman" w:cs="Times New Roman"/>
          <w:sz w:val="24"/>
          <w:szCs w:val="24"/>
        </w:rPr>
        <w:t xml:space="preserve"> grown in 2017</w:t>
      </w:r>
      <w:r w:rsidR="00933787" w:rsidRPr="003B2EFF">
        <w:rPr>
          <w:rFonts w:ascii="Times New Roman" w:hAnsi="Times New Roman" w:cs="Times New Roman"/>
          <w:sz w:val="24"/>
          <w:szCs w:val="24"/>
        </w:rPr>
        <w:t xml:space="preserve"> (Figure 1</w:t>
      </w:r>
      <w:r w:rsidR="003B2EFF">
        <w:rPr>
          <w:rFonts w:ascii="Times New Roman" w:hAnsi="Times New Roman" w:cs="Times New Roman"/>
          <w:sz w:val="24"/>
          <w:szCs w:val="24"/>
        </w:rPr>
        <w:t>; Q1&amp;2, Table 1</w:t>
      </w:r>
      <w:ins w:id="130" w:author="Author">
        <w:r w:rsidR="00025059">
          <w:rPr>
            <w:rFonts w:ascii="Times New Roman" w:hAnsi="Times New Roman" w:cs="Times New Roman"/>
            <w:sz w:val="24"/>
            <w:szCs w:val="24"/>
          </w:rPr>
          <w:t>A</w:t>
        </w:r>
      </w:ins>
      <w:r w:rsidR="00933787" w:rsidRPr="003B2EFF">
        <w:rPr>
          <w:rFonts w:ascii="Times New Roman" w:hAnsi="Times New Roman" w:cs="Times New Roman"/>
          <w:sz w:val="24"/>
          <w:szCs w:val="24"/>
        </w:rPr>
        <w:t>)</w:t>
      </w:r>
      <w:r w:rsidR="00D232E1" w:rsidRPr="003B2EFF">
        <w:rPr>
          <w:rFonts w:ascii="Times New Roman" w:hAnsi="Times New Roman" w:cs="Times New Roman"/>
          <w:sz w:val="24"/>
          <w:szCs w:val="24"/>
        </w:rPr>
        <w:t>. Sixty</w:t>
      </w:r>
      <w:r w:rsidR="003878A9">
        <w:rPr>
          <w:rFonts w:ascii="Times New Roman" w:hAnsi="Times New Roman" w:cs="Times New Roman"/>
          <w:sz w:val="24"/>
          <w:szCs w:val="24"/>
        </w:rPr>
        <w:t>-</w:t>
      </w:r>
      <w:r w:rsidR="00D232E1" w:rsidRPr="003B2EFF">
        <w:rPr>
          <w:rFonts w:ascii="Times New Roman" w:hAnsi="Times New Roman" w:cs="Times New Roman"/>
          <w:sz w:val="24"/>
          <w:szCs w:val="24"/>
        </w:rPr>
        <w:t xml:space="preserve">three percent of </w:t>
      </w:r>
      <w:r w:rsidR="002255E4" w:rsidRPr="003B2EFF">
        <w:rPr>
          <w:rFonts w:ascii="Times New Roman" w:hAnsi="Times New Roman" w:cs="Times New Roman"/>
          <w:sz w:val="24"/>
          <w:szCs w:val="24"/>
        </w:rPr>
        <w:t xml:space="preserve">the </w:t>
      </w:r>
      <w:del w:id="131" w:author="Author">
        <w:r w:rsidR="002255E4" w:rsidRPr="003B2EFF" w:rsidDel="009447ED">
          <w:rPr>
            <w:rFonts w:ascii="Times New Roman" w:hAnsi="Times New Roman" w:cs="Times New Roman"/>
            <w:sz w:val="24"/>
            <w:szCs w:val="24"/>
          </w:rPr>
          <w:delText xml:space="preserve">answers </w:delText>
        </w:r>
      </w:del>
      <w:ins w:id="132" w:author="Author">
        <w:r w:rsidR="009447ED">
          <w:rPr>
            <w:rFonts w:ascii="Times New Roman" w:hAnsi="Times New Roman" w:cs="Times New Roman"/>
            <w:sz w:val="24"/>
            <w:szCs w:val="24"/>
          </w:rPr>
          <w:t>respondents</w:t>
        </w:r>
        <w:r w:rsidR="009447ED" w:rsidRPr="003B2EFF">
          <w:rPr>
            <w:rFonts w:ascii="Times New Roman" w:hAnsi="Times New Roman" w:cs="Times New Roman"/>
            <w:sz w:val="24"/>
            <w:szCs w:val="24"/>
          </w:rPr>
          <w:t xml:space="preserve"> </w:t>
        </w:r>
      </w:ins>
      <w:r w:rsidR="002255E4" w:rsidRPr="003B2EFF">
        <w:rPr>
          <w:rFonts w:ascii="Times New Roman" w:hAnsi="Times New Roman" w:cs="Times New Roman"/>
          <w:sz w:val="24"/>
          <w:szCs w:val="24"/>
        </w:rPr>
        <w:t>representing 44,620</w:t>
      </w:r>
      <w:r w:rsidR="00D232E1" w:rsidRPr="003B2EFF">
        <w:rPr>
          <w:rFonts w:ascii="Times New Roman" w:hAnsi="Times New Roman" w:cs="Times New Roman"/>
          <w:sz w:val="24"/>
          <w:szCs w:val="24"/>
        </w:rPr>
        <w:t xml:space="preserve"> </w:t>
      </w:r>
      <w:r w:rsidR="002255E4" w:rsidRPr="003B2EFF">
        <w:rPr>
          <w:rFonts w:ascii="Times New Roman" w:hAnsi="Times New Roman" w:cs="Times New Roman"/>
          <w:sz w:val="24"/>
          <w:szCs w:val="24"/>
        </w:rPr>
        <w:t>h</w:t>
      </w:r>
      <w:r w:rsidR="00F40D78">
        <w:rPr>
          <w:rFonts w:ascii="Times New Roman" w:hAnsi="Times New Roman" w:cs="Times New Roman"/>
          <w:sz w:val="24"/>
          <w:szCs w:val="24"/>
        </w:rPr>
        <w:t>a</w:t>
      </w:r>
      <w:r w:rsidR="00613D06" w:rsidRPr="003B2EFF">
        <w:rPr>
          <w:rFonts w:ascii="Times New Roman" w:hAnsi="Times New Roman" w:cs="Times New Roman"/>
          <w:sz w:val="24"/>
          <w:szCs w:val="24"/>
        </w:rPr>
        <w:t xml:space="preserve"> (57% of total </w:t>
      </w:r>
      <w:r w:rsidR="00A9547E" w:rsidRPr="003B2EFF">
        <w:rPr>
          <w:rFonts w:ascii="Times New Roman" w:hAnsi="Times New Roman" w:cs="Times New Roman"/>
          <w:sz w:val="24"/>
          <w:szCs w:val="24"/>
        </w:rPr>
        <w:t>h</w:t>
      </w:r>
      <w:r w:rsidR="00F40D78">
        <w:rPr>
          <w:rFonts w:ascii="Times New Roman" w:hAnsi="Times New Roman" w:cs="Times New Roman"/>
          <w:sz w:val="24"/>
          <w:szCs w:val="24"/>
        </w:rPr>
        <w:t>a</w:t>
      </w:r>
      <w:r w:rsidR="00613D06" w:rsidRPr="003B2EFF">
        <w:rPr>
          <w:rFonts w:ascii="Times New Roman" w:hAnsi="Times New Roman" w:cs="Times New Roman"/>
          <w:sz w:val="24"/>
          <w:szCs w:val="24"/>
        </w:rPr>
        <w:t>)</w:t>
      </w:r>
      <w:r w:rsidR="00D232E1" w:rsidRPr="003B2EFF">
        <w:rPr>
          <w:rFonts w:ascii="Times New Roman" w:hAnsi="Times New Roman" w:cs="Times New Roman"/>
          <w:sz w:val="24"/>
          <w:szCs w:val="24"/>
        </w:rPr>
        <w:t xml:space="preserve"> were obtained during the Soybean Management Field Days. The remaining </w:t>
      </w:r>
      <w:ins w:id="133" w:author="Author">
        <w:r w:rsidR="009447ED">
          <w:rPr>
            <w:rFonts w:ascii="Times New Roman" w:hAnsi="Times New Roman" w:cs="Times New Roman"/>
            <w:sz w:val="24"/>
            <w:szCs w:val="24"/>
          </w:rPr>
          <w:t>respondents</w:t>
        </w:r>
      </w:ins>
      <w:del w:id="134" w:author="Author">
        <w:r w:rsidR="00D232E1" w:rsidRPr="003B2EFF" w:rsidDel="009447ED">
          <w:rPr>
            <w:rFonts w:ascii="Times New Roman" w:hAnsi="Times New Roman" w:cs="Times New Roman"/>
            <w:sz w:val="24"/>
            <w:szCs w:val="24"/>
          </w:rPr>
          <w:delText>a</w:delText>
        </w:r>
        <w:r w:rsidR="002255E4" w:rsidRPr="003B2EFF" w:rsidDel="009447ED">
          <w:rPr>
            <w:rFonts w:ascii="Times New Roman" w:hAnsi="Times New Roman" w:cs="Times New Roman"/>
            <w:sz w:val="24"/>
            <w:szCs w:val="24"/>
          </w:rPr>
          <w:delText>nswers</w:delText>
        </w:r>
      </w:del>
      <w:r w:rsidR="002255E4" w:rsidRPr="003B2EFF">
        <w:rPr>
          <w:rFonts w:ascii="Times New Roman" w:hAnsi="Times New Roman" w:cs="Times New Roman"/>
          <w:sz w:val="24"/>
          <w:szCs w:val="24"/>
        </w:rPr>
        <w:t xml:space="preserve"> (</w:t>
      </w:r>
      <w:r w:rsidR="00A9547E" w:rsidRPr="003B2EFF">
        <w:rPr>
          <w:rFonts w:ascii="Times New Roman" w:hAnsi="Times New Roman" w:cs="Times New Roman"/>
          <w:sz w:val="24"/>
          <w:szCs w:val="24"/>
        </w:rPr>
        <w:t xml:space="preserve">43% of total </w:t>
      </w:r>
      <w:r w:rsidR="00283D00">
        <w:rPr>
          <w:rFonts w:ascii="Times New Roman" w:hAnsi="Times New Roman" w:cs="Times New Roman"/>
          <w:sz w:val="24"/>
          <w:szCs w:val="24"/>
        </w:rPr>
        <w:t>ha</w:t>
      </w:r>
      <w:r w:rsidR="00D232E1" w:rsidRPr="003B2EFF">
        <w:rPr>
          <w:rFonts w:ascii="Times New Roman" w:hAnsi="Times New Roman" w:cs="Times New Roman"/>
          <w:sz w:val="24"/>
          <w:szCs w:val="24"/>
        </w:rPr>
        <w:t xml:space="preserve">) were obtained </w:t>
      </w:r>
      <w:r w:rsidR="00103EEC">
        <w:rPr>
          <w:rFonts w:ascii="Times New Roman" w:hAnsi="Times New Roman" w:cs="Times New Roman"/>
          <w:sz w:val="24"/>
          <w:szCs w:val="24"/>
        </w:rPr>
        <w:t xml:space="preserve">from </w:t>
      </w:r>
      <w:r w:rsidR="003878A9">
        <w:rPr>
          <w:rFonts w:ascii="Times New Roman" w:hAnsi="Times New Roman" w:cs="Times New Roman"/>
          <w:sz w:val="24"/>
          <w:szCs w:val="24"/>
        </w:rPr>
        <w:t xml:space="preserve">the </w:t>
      </w:r>
      <w:r w:rsidR="00D232E1" w:rsidRPr="003B2EFF">
        <w:rPr>
          <w:rFonts w:ascii="Times New Roman" w:hAnsi="Times New Roman" w:cs="Times New Roman"/>
          <w:sz w:val="24"/>
          <w:szCs w:val="24"/>
        </w:rPr>
        <w:t>online</w:t>
      </w:r>
      <w:r w:rsidR="00103EEC">
        <w:rPr>
          <w:rFonts w:ascii="Times New Roman" w:hAnsi="Times New Roman" w:cs="Times New Roman"/>
          <w:sz w:val="24"/>
          <w:szCs w:val="24"/>
        </w:rPr>
        <w:t xml:space="preserve"> survey</w:t>
      </w:r>
      <w:r w:rsidR="00D232E1" w:rsidRPr="003B2EFF">
        <w:rPr>
          <w:rFonts w:ascii="Times New Roman" w:hAnsi="Times New Roman" w:cs="Times New Roman"/>
          <w:sz w:val="24"/>
          <w:szCs w:val="24"/>
        </w:rPr>
        <w:t xml:space="preserve">. </w:t>
      </w:r>
      <w:r w:rsidR="0020494E" w:rsidRPr="003B2EFF">
        <w:rPr>
          <w:rFonts w:ascii="Times New Roman" w:hAnsi="Times New Roman" w:cs="Times New Roman"/>
          <w:sz w:val="24"/>
          <w:szCs w:val="24"/>
        </w:rPr>
        <w:t xml:space="preserve">According to USDA (2017), </w:t>
      </w:r>
      <w:r w:rsidR="00541FC9" w:rsidRPr="003B2EFF">
        <w:rPr>
          <w:rFonts w:ascii="Times New Roman" w:hAnsi="Times New Roman" w:cs="Times New Roman"/>
          <w:sz w:val="24"/>
          <w:szCs w:val="24"/>
        </w:rPr>
        <w:t>a</w:t>
      </w:r>
      <w:r w:rsidR="00933787" w:rsidRPr="003B2EFF">
        <w:rPr>
          <w:rFonts w:ascii="Times New Roman" w:hAnsi="Times New Roman" w:cs="Times New Roman"/>
          <w:sz w:val="24"/>
          <w:szCs w:val="24"/>
        </w:rPr>
        <w:t xml:space="preserve">pproximately </w:t>
      </w:r>
      <w:r w:rsidR="007D10DA" w:rsidRPr="003B2EFF">
        <w:rPr>
          <w:rFonts w:ascii="Times New Roman" w:hAnsi="Times New Roman" w:cs="Times New Roman"/>
          <w:sz w:val="24"/>
          <w:szCs w:val="24"/>
        </w:rPr>
        <w:t>2</w:t>
      </w:r>
      <w:r w:rsidR="00103EEC">
        <w:rPr>
          <w:rFonts w:ascii="Times New Roman" w:hAnsi="Times New Roman" w:cs="Times New Roman"/>
          <w:sz w:val="24"/>
          <w:szCs w:val="24"/>
        </w:rPr>
        <w:t>.</w:t>
      </w:r>
      <w:r w:rsidR="007D10DA" w:rsidRPr="003B2EFF">
        <w:rPr>
          <w:rFonts w:ascii="Times New Roman" w:hAnsi="Times New Roman" w:cs="Times New Roman"/>
          <w:sz w:val="24"/>
          <w:szCs w:val="24"/>
        </w:rPr>
        <w:t xml:space="preserve">3 million </w:t>
      </w:r>
      <w:r w:rsidR="00283D00">
        <w:rPr>
          <w:rFonts w:ascii="Times New Roman" w:hAnsi="Times New Roman" w:cs="Times New Roman"/>
          <w:sz w:val="24"/>
          <w:szCs w:val="24"/>
        </w:rPr>
        <w:t>ha</w:t>
      </w:r>
      <w:r w:rsidR="00933787" w:rsidRPr="003B2EFF">
        <w:rPr>
          <w:rFonts w:ascii="Times New Roman" w:hAnsi="Times New Roman" w:cs="Times New Roman"/>
          <w:sz w:val="24"/>
          <w:szCs w:val="24"/>
        </w:rPr>
        <w:t xml:space="preserve"> </w:t>
      </w:r>
      <w:r w:rsidR="00062E33" w:rsidRPr="003B2EFF">
        <w:rPr>
          <w:rFonts w:ascii="Times New Roman" w:hAnsi="Times New Roman" w:cs="Times New Roman"/>
          <w:sz w:val="24"/>
          <w:szCs w:val="24"/>
        </w:rPr>
        <w:t>of soybean</w:t>
      </w:r>
      <w:r w:rsidR="001A7B63">
        <w:rPr>
          <w:rFonts w:ascii="Times New Roman" w:hAnsi="Times New Roman" w:cs="Times New Roman"/>
          <w:sz w:val="24"/>
          <w:szCs w:val="24"/>
        </w:rPr>
        <w:t>s</w:t>
      </w:r>
      <w:r w:rsidR="00062E33" w:rsidRPr="003B2EFF">
        <w:rPr>
          <w:rFonts w:ascii="Times New Roman" w:hAnsi="Times New Roman" w:cs="Times New Roman"/>
          <w:sz w:val="24"/>
          <w:szCs w:val="24"/>
        </w:rPr>
        <w:t xml:space="preserve"> were plant</w:t>
      </w:r>
      <w:r w:rsidR="00E97A60">
        <w:rPr>
          <w:rFonts w:ascii="Times New Roman" w:hAnsi="Times New Roman" w:cs="Times New Roman"/>
          <w:sz w:val="24"/>
          <w:szCs w:val="24"/>
        </w:rPr>
        <w:t>ed in Nebraska in 2017; therefor</w:t>
      </w:r>
      <w:r w:rsidR="00062E33" w:rsidRPr="003B2EFF">
        <w:rPr>
          <w:rFonts w:ascii="Times New Roman" w:hAnsi="Times New Roman" w:cs="Times New Roman"/>
          <w:sz w:val="24"/>
          <w:szCs w:val="24"/>
        </w:rPr>
        <w:t xml:space="preserve">e, the results of this survey represent approximately 3.4% of the total </w:t>
      </w:r>
      <w:r w:rsidR="00210558" w:rsidRPr="003B2EFF">
        <w:rPr>
          <w:rFonts w:ascii="Times New Roman" w:hAnsi="Times New Roman" w:cs="Times New Roman"/>
          <w:sz w:val="24"/>
          <w:szCs w:val="24"/>
        </w:rPr>
        <w:t xml:space="preserve">soybean </w:t>
      </w:r>
      <w:r w:rsidR="00062E33" w:rsidRPr="003B2EFF">
        <w:rPr>
          <w:rFonts w:ascii="Times New Roman" w:hAnsi="Times New Roman" w:cs="Times New Roman"/>
          <w:sz w:val="24"/>
          <w:szCs w:val="24"/>
        </w:rPr>
        <w:t xml:space="preserve">area planted in the state. </w:t>
      </w:r>
    </w:p>
    <w:p w14:paraId="22FB9085" w14:textId="332205A9" w:rsidR="00A27E03" w:rsidRPr="003B2EFF" w:rsidRDefault="002A5298" w:rsidP="00AA7BA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lastRenderedPageBreak/>
        <w:t>Two hundred twenty</w:t>
      </w:r>
      <w:r w:rsidR="003878A9">
        <w:rPr>
          <w:rFonts w:ascii="Times New Roman" w:hAnsi="Times New Roman" w:cs="Times New Roman"/>
          <w:sz w:val="24"/>
          <w:szCs w:val="24"/>
        </w:rPr>
        <w:t>-</w:t>
      </w:r>
      <w:r w:rsidRPr="003B2EFF">
        <w:rPr>
          <w:rFonts w:ascii="Times New Roman" w:hAnsi="Times New Roman" w:cs="Times New Roman"/>
          <w:sz w:val="24"/>
          <w:szCs w:val="24"/>
        </w:rPr>
        <w:t>seven</w:t>
      </w:r>
      <w:r w:rsidR="002255E4" w:rsidRPr="003B2EFF">
        <w:rPr>
          <w:rFonts w:ascii="Times New Roman" w:hAnsi="Times New Roman" w:cs="Times New Roman"/>
          <w:sz w:val="24"/>
          <w:szCs w:val="24"/>
        </w:rPr>
        <w:t xml:space="preserve"> </w:t>
      </w:r>
      <w:ins w:id="135" w:author="Author">
        <w:r w:rsidR="008335AC" w:rsidRPr="003B2EFF">
          <w:rPr>
            <w:rFonts w:ascii="Times New Roman" w:hAnsi="Times New Roman" w:cs="Times New Roman"/>
            <w:sz w:val="24"/>
            <w:szCs w:val="24"/>
          </w:rPr>
          <w:t>respondents</w:t>
        </w:r>
      </w:ins>
      <w:del w:id="136" w:author="Author">
        <w:r w:rsidR="002255E4" w:rsidRPr="003B2EFF" w:rsidDel="008335AC">
          <w:rPr>
            <w:rFonts w:ascii="Times New Roman" w:hAnsi="Times New Roman" w:cs="Times New Roman"/>
            <w:sz w:val="24"/>
            <w:szCs w:val="24"/>
          </w:rPr>
          <w:delText>participants</w:delText>
        </w:r>
      </w:del>
      <w:r w:rsidR="003D55F8" w:rsidRPr="003B2EFF">
        <w:rPr>
          <w:rFonts w:ascii="Times New Roman" w:hAnsi="Times New Roman" w:cs="Times New Roman"/>
          <w:sz w:val="24"/>
          <w:szCs w:val="24"/>
        </w:rPr>
        <w:t xml:space="preserve"> planted </w:t>
      </w:r>
      <w:r w:rsidR="002255E4" w:rsidRPr="003B2EFF">
        <w:rPr>
          <w:rFonts w:ascii="Times New Roman" w:hAnsi="Times New Roman" w:cs="Times New Roman"/>
          <w:sz w:val="24"/>
          <w:szCs w:val="24"/>
        </w:rPr>
        <w:t>68,796</w:t>
      </w:r>
      <w:r w:rsidR="009D3DA7" w:rsidRPr="003B2EFF">
        <w:rPr>
          <w:rFonts w:ascii="Times New Roman" w:hAnsi="Times New Roman" w:cs="Times New Roman"/>
          <w:sz w:val="24"/>
          <w:szCs w:val="24"/>
        </w:rPr>
        <w:t xml:space="preserve"> </w:t>
      </w:r>
      <w:r w:rsidR="009A5920">
        <w:rPr>
          <w:rFonts w:ascii="Times New Roman" w:hAnsi="Times New Roman" w:cs="Times New Roman"/>
          <w:sz w:val="24"/>
          <w:szCs w:val="24"/>
        </w:rPr>
        <w:t xml:space="preserve">ha of </w:t>
      </w:r>
      <w:r w:rsidR="009D3DA7" w:rsidRPr="003B2EFF">
        <w:rPr>
          <w:rFonts w:ascii="Times New Roman" w:hAnsi="Times New Roman" w:cs="Times New Roman"/>
          <w:sz w:val="24"/>
          <w:szCs w:val="24"/>
        </w:rPr>
        <w:t>soybean</w:t>
      </w:r>
      <w:r w:rsidR="0020494E" w:rsidRPr="003B2EFF">
        <w:rPr>
          <w:rFonts w:ascii="Times New Roman" w:hAnsi="Times New Roman" w:cs="Times New Roman"/>
          <w:sz w:val="24"/>
          <w:szCs w:val="24"/>
        </w:rPr>
        <w:t xml:space="preserve"> </w:t>
      </w:r>
      <w:r w:rsidR="002255E4" w:rsidRPr="003B2EFF">
        <w:rPr>
          <w:rFonts w:ascii="Times New Roman" w:hAnsi="Times New Roman" w:cs="Times New Roman"/>
          <w:sz w:val="24"/>
          <w:szCs w:val="24"/>
        </w:rPr>
        <w:t xml:space="preserve">in 2017 and </w:t>
      </w:r>
      <w:r w:rsidR="003D55F8" w:rsidRPr="003B2EFF">
        <w:rPr>
          <w:rFonts w:ascii="Times New Roman" w:hAnsi="Times New Roman" w:cs="Times New Roman"/>
          <w:sz w:val="24"/>
          <w:szCs w:val="24"/>
        </w:rPr>
        <w:t xml:space="preserve">expect to plant </w:t>
      </w:r>
      <w:r w:rsidR="002255E4" w:rsidRPr="003B2EFF">
        <w:rPr>
          <w:rFonts w:ascii="Times New Roman" w:hAnsi="Times New Roman" w:cs="Times New Roman"/>
          <w:sz w:val="24"/>
          <w:szCs w:val="24"/>
        </w:rPr>
        <w:t>63</w:t>
      </w:r>
      <w:r w:rsidR="009D3DA7" w:rsidRPr="003B2EFF">
        <w:rPr>
          <w:rFonts w:ascii="Times New Roman" w:hAnsi="Times New Roman" w:cs="Times New Roman"/>
          <w:sz w:val="24"/>
          <w:szCs w:val="24"/>
        </w:rPr>
        <w:t>,</w:t>
      </w:r>
      <w:r w:rsidR="002255E4" w:rsidRPr="003B2EFF">
        <w:rPr>
          <w:rFonts w:ascii="Times New Roman" w:hAnsi="Times New Roman" w:cs="Times New Roman"/>
          <w:sz w:val="24"/>
          <w:szCs w:val="24"/>
        </w:rPr>
        <w:t>768</w:t>
      </w:r>
      <w:r w:rsidR="0020494E"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t>
      </w:r>
      <w:r w:rsidR="00024CFC" w:rsidRPr="003B2EFF">
        <w:rPr>
          <w:rFonts w:ascii="Times New Roman" w:hAnsi="Times New Roman" w:cs="Times New Roman"/>
          <w:sz w:val="24"/>
          <w:szCs w:val="24"/>
        </w:rPr>
        <w:t>in</w:t>
      </w:r>
      <w:r w:rsidR="0020494E" w:rsidRPr="003B2EFF">
        <w:rPr>
          <w:rFonts w:ascii="Times New Roman" w:hAnsi="Times New Roman" w:cs="Times New Roman"/>
          <w:sz w:val="24"/>
          <w:szCs w:val="24"/>
        </w:rPr>
        <w:t xml:space="preserve"> 2018</w:t>
      </w:r>
      <w:r w:rsidR="00327CBF">
        <w:rPr>
          <w:rFonts w:ascii="Times New Roman" w:hAnsi="Times New Roman" w:cs="Times New Roman"/>
          <w:sz w:val="24"/>
          <w:szCs w:val="24"/>
        </w:rPr>
        <w:t xml:space="preserve">, </w:t>
      </w:r>
      <w:r w:rsidR="0020494E" w:rsidRPr="003B2EFF">
        <w:rPr>
          <w:rFonts w:ascii="Times New Roman" w:hAnsi="Times New Roman" w:cs="Times New Roman"/>
          <w:sz w:val="24"/>
          <w:szCs w:val="24"/>
        </w:rPr>
        <w:t xml:space="preserve">a 7% reduction in soybean </w:t>
      </w:r>
      <w:r w:rsidR="00283D00">
        <w:rPr>
          <w:rFonts w:ascii="Times New Roman" w:hAnsi="Times New Roman" w:cs="Times New Roman"/>
          <w:sz w:val="24"/>
          <w:szCs w:val="24"/>
        </w:rPr>
        <w:t>ha</w:t>
      </w:r>
      <w:r w:rsidR="00DB7C74">
        <w:rPr>
          <w:rFonts w:ascii="Times New Roman" w:hAnsi="Times New Roman" w:cs="Times New Roman"/>
          <w:sz w:val="24"/>
          <w:szCs w:val="24"/>
        </w:rPr>
        <w:t xml:space="preserve"> (includes DR and non-DR soybean</w:t>
      </w:r>
      <w:r w:rsidR="001A7B63">
        <w:rPr>
          <w:rFonts w:ascii="Times New Roman" w:hAnsi="Times New Roman" w:cs="Times New Roman"/>
          <w:sz w:val="24"/>
          <w:szCs w:val="24"/>
        </w:rPr>
        <w:t>s</w:t>
      </w:r>
      <w:r w:rsidR="00DB7C74">
        <w:rPr>
          <w:rFonts w:ascii="Times New Roman" w:hAnsi="Times New Roman" w:cs="Times New Roman"/>
          <w:sz w:val="24"/>
          <w:szCs w:val="24"/>
        </w:rPr>
        <w:t>)</w:t>
      </w:r>
      <w:r w:rsidR="0020494E" w:rsidRPr="003B2EFF">
        <w:rPr>
          <w:rFonts w:ascii="Times New Roman" w:hAnsi="Times New Roman" w:cs="Times New Roman"/>
          <w:sz w:val="24"/>
          <w:szCs w:val="24"/>
        </w:rPr>
        <w:t xml:space="preserve"> expected for 2018 when compared to 2017</w:t>
      </w:r>
      <w:r w:rsidR="003B2EFF">
        <w:rPr>
          <w:rFonts w:ascii="Times New Roman" w:hAnsi="Times New Roman" w:cs="Times New Roman"/>
          <w:sz w:val="24"/>
          <w:szCs w:val="24"/>
        </w:rPr>
        <w:t xml:space="preserve"> (Q2, Table 1</w:t>
      </w:r>
      <w:ins w:id="137" w:author="Author">
        <w:r w:rsidR="00025059">
          <w:rPr>
            <w:rFonts w:ascii="Times New Roman" w:hAnsi="Times New Roman" w:cs="Times New Roman"/>
            <w:sz w:val="24"/>
            <w:szCs w:val="24"/>
          </w:rPr>
          <w:t>A</w:t>
        </w:r>
      </w:ins>
      <w:r w:rsidR="0020494E" w:rsidRPr="003B2EFF">
        <w:rPr>
          <w:rFonts w:ascii="Times New Roman" w:hAnsi="Times New Roman" w:cs="Times New Roman"/>
          <w:sz w:val="24"/>
          <w:szCs w:val="24"/>
        </w:rPr>
        <w:t>). Accor</w:t>
      </w:r>
      <w:r w:rsidR="002255E4" w:rsidRPr="003B2EFF">
        <w:rPr>
          <w:rFonts w:ascii="Times New Roman" w:hAnsi="Times New Roman" w:cs="Times New Roman"/>
          <w:sz w:val="24"/>
          <w:szCs w:val="24"/>
        </w:rPr>
        <w:t xml:space="preserve">ding to 299 </w:t>
      </w:r>
      <w:ins w:id="138" w:author="Author">
        <w:r w:rsidR="008335AC" w:rsidRPr="003B2EFF">
          <w:rPr>
            <w:rFonts w:ascii="Times New Roman" w:hAnsi="Times New Roman" w:cs="Times New Roman"/>
            <w:sz w:val="24"/>
            <w:szCs w:val="24"/>
          </w:rPr>
          <w:t>respondents</w:t>
        </w:r>
      </w:ins>
      <w:del w:id="139" w:author="Author">
        <w:r w:rsidR="002255E4" w:rsidRPr="003B2EFF" w:rsidDel="008335AC">
          <w:rPr>
            <w:rFonts w:ascii="Times New Roman" w:hAnsi="Times New Roman" w:cs="Times New Roman"/>
            <w:sz w:val="24"/>
            <w:szCs w:val="24"/>
          </w:rPr>
          <w:delText>participants</w:delText>
        </w:r>
      </w:del>
      <w:r w:rsidR="002255E4" w:rsidRPr="003B2EFF">
        <w:rPr>
          <w:rFonts w:ascii="Times New Roman" w:hAnsi="Times New Roman" w:cs="Times New Roman"/>
          <w:sz w:val="24"/>
          <w:szCs w:val="24"/>
        </w:rPr>
        <w:t>, 13,994 out of 74,948</w:t>
      </w:r>
      <w:r w:rsidR="0020494E"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were planted with </w:t>
      </w:r>
      <w:r w:rsidR="006C673E" w:rsidRPr="003B2EFF">
        <w:rPr>
          <w:rFonts w:ascii="Times New Roman" w:hAnsi="Times New Roman" w:cs="Times New Roman"/>
          <w:sz w:val="24"/>
          <w:szCs w:val="24"/>
        </w:rPr>
        <w:t>D</w:t>
      </w:r>
      <w:r w:rsidR="00103EEC">
        <w:rPr>
          <w:rFonts w:ascii="Times New Roman" w:hAnsi="Times New Roman" w:cs="Times New Roman"/>
          <w:sz w:val="24"/>
          <w:szCs w:val="24"/>
        </w:rPr>
        <w:t>R</w:t>
      </w:r>
      <w:r w:rsidR="006C673E" w:rsidRPr="003B2EFF">
        <w:rPr>
          <w:rFonts w:ascii="Times New Roman" w:hAnsi="Times New Roman" w:cs="Times New Roman"/>
          <w:sz w:val="24"/>
          <w:szCs w:val="24"/>
        </w:rPr>
        <w:t xml:space="preserve"> </w:t>
      </w:r>
      <w:r w:rsidR="0020494E" w:rsidRPr="003B2EFF">
        <w:rPr>
          <w:rFonts w:ascii="Times New Roman" w:hAnsi="Times New Roman" w:cs="Times New Roman"/>
          <w:sz w:val="24"/>
          <w:szCs w:val="24"/>
        </w:rPr>
        <w:t>soybean</w:t>
      </w:r>
      <w:r w:rsidR="001A7B63">
        <w:rPr>
          <w:rFonts w:ascii="Times New Roman" w:hAnsi="Times New Roman" w:cs="Times New Roman"/>
          <w:sz w:val="24"/>
          <w:szCs w:val="24"/>
        </w:rPr>
        <w:t>s</w:t>
      </w:r>
      <w:r w:rsidR="0020494E" w:rsidRPr="003B2EFF">
        <w:rPr>
          <w:rFonts w:ascii="Times New Roman" w:hAnsi="Times New Roman" w:cs="Times New Roman"/>
          <w:sz w:val="24"/>
          <w:szCs w:val="24"/>
        </w:rPr>
        <w:t xml:space="preserve"> </w:t>
      </w:r>
      <w:r w:rsidR="006822F9" w:rsidRPr="003B2EFF">
        <w:rPr>
          <w:rFonts w:ascii="Times New Roman" w:hAnsi="Times New Roman" w:cs="Times New Roman"/>
          <w:sz w:val="24"/>
          <w:szCs w:val="24"/>
        </w:rPr>
        <w:t>in 2017</w:t>
      </w:r>
      <w:r w:rsidR="00A5148D" w:rsidRPr="003B2EFF">
        <w:rPr>
          <w:rFonts w:ascii="Times New Roman" w:hAnsi="Times New Roman" w:cs="Times New Roman"/>
          <w:sz w:val="24"/>
          <w:szCs w:val="24"/>
        </w:rPr>
        <w:t xml:space="preserve"> (19% of total </w:t>
      </w:r>
      <w:r w:rsidR="00283D00">
        <w:rPr>
          <w:rFonts w:ascii="Times New Roman" w:hAnsi="Times New Roman" w:cs="Times New Roman"/>
          <w:sz w:val="24"/>
          <w:szCs w:val="24"/>
        </w:rPr>
        <w:t>ha</w:t>
      </w:r>
      <w:r w:rsidR="003B2EFF">
        <w:rPr>
          <w:rFonts w:ascii="Times New Roman" w:hAnsi="Times New Roman" w:cs="Times New Roman"/>
          <w:sz w:val="24"/>
          <w:szCs w:val="24"/>
        </w:rPr>
        <w:t>; Q3, Table 1</w:t>
      </w:r>
      <w:ins w:id="140" w:author="Author">
        <w:r w:rsidR="00025059">
          <w:rPr>
            <w:rFonts w:ascii="Times New Roman" w:hAnsi="Times New Roman" w:cs="Times New Roman"/>
            <w:sz w:val="24"/>
            <w:szCs w:val="24"/>
          </w:rPr>
          <w:t>A</w:t>
        </w:r>
      </w:ins>
      <w:r w:rsidR="00A5148D" w:rsidRPr="003B2EFF">
        <w:rPr>
          <w:rFonts w:ascii="Times New Roman" w:hAnsi="Times New Roman" w:cs="Times New Roman"/>
          <w:sz w:val="24"/>
          <w:szCs w:val="24"/>
        </w:rPr>
        <w:t>)</w:t>
      </w:r>
      <w:r w:rsidR="0020494E" w:rsidRPr="003B2EFF">
        <w:rPr>
          <w:rFonts w:ascii="Times New Roman" w:hAnsi="Times New Roman" w:cs="Times New Roman"/>
          <w:sz w:val="24"/>
          <w:szCs w:val="24"/>
        </w:rPr>
        <w:t>. When evaluated on a per</w:t>
      </w:r>
      <w:r w:rsidR="00710036">
        <w:rPr>
          <w:rFonts w:ascii="Times New Roman" w:hAnsi="Times New Roman" w:cs="Times New Roman"/>
          <w:sz w:val="24"/>
          <w:szCs w:val="24"/>
        </w:rPr>
        <w:t>-</w:t>
      </w:r>
      <w:r w:rsidR="0020494E" w:rsidRPr="003B2EFF">
        <w:rPr>
          <w:rFonts w:ascii="Times New Roman" w:hAnsi="Times New Roman" w:cs="Times New Roman"/>
          <w:sz w:val="24"/>
          <w:szCs w:val="24"/>
        </w:rPr>
        <w:t xml:space="preserve">farm basis, 20% was the average number of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planted </w:t>
      </w:r>
      <w:r w:rsidR="00A5148D" w:rsidRPr="003B2EFF">
        <w:rPr>
          <w:rFonts w:ascii="Times New Roman" w:hAnsi="Times New Roman" w:cs="Times New Roman"/>
          <w:sz w:val="24"/>
          <w:szCs w:val="24"/>
        </w:rPr>
        <w:t xml:space="preserve">with </w:t>
      </w:r>
      <w:r w:rsidR="005E0A9F" w:rsidRPr="003B2EFF">
        <w:rPr>
          <w:rFonts w:ascii="Times New Roman" w:hAnsi="Times New Roman" w:cs="Times New Roman"/>
          <w:sz w:val="24"/>
          <w:szCs w:val="24"/>
        </w:rPr>
        <w:t>D</w:t>
      </w:r>
      <w:r w:rsidR="005E0A9F">
        <w:rPr>
          <w:rFonts w:ascii="Times New Roman" w:hAnsi="Times New Roman" w:cs="Times New Roman"/>
          <w:sz w:val="24"/>
          <w:szCs w:val="24"/>
        </w:rPr>
        <w:t xml:space="preserve">R </w:t>
      </w:r>
      <w:r w:rsidR="0020494E" w:rsidRPr="003B2EFF">
        <w:rPr>
          <w:rFonts w:ascii="Times New Roman" w:hAnsi="Times New Roman" w:cs="Times New Roman"/>
          <w:sz w:val="24"/>
          <w:szCs w:val="24"/>
        </w:rPr>
        <w:t xml:space="preserve">soybeans in 2017. According to 210 </w:t>
      </w:r>
      <w:ins w:id="141" w:author="Author">
        <w:r w:rsidR="008335AC" w:rsidRPr="003B2EFF">
          <w:rPr>
            <w:rFonts w:ascii="Times New Roman" w:hAnsi="Times New Roman" w:cs="Times New Roman"/>
            <w:sz w:val="24"/>
            <w:szCs w:val="24"/>
          </w:rPr>
          <w:t>respondents</w:t>
        </w:r>
      </w:ins>
      <w:del w:id="142" w:author="Author">
        <w:r w:rsidR="0020494E" w:rsidRPr="003B2EFF" w:rsidDel="008335AC">
          <w:rPr>
            <w:rFonts w:ascii="Times New Roman" w:hAnsi="Times New Roman" w:cs="Times New Roman"/>
            <w:sz w:val="24"/>
            <w:szCs w:val="24"/>
          </w:rPr>
          <w:delText>participants</w:delText>
        </w:r>
      </w:del>
      <w:r w:rsidR="0020494E" w:rsidRPr="003B2EFF">
        <w:rPr>
          <w:rFonts w:ascii="Times New Roman" w:hAnsi="Times New Roman" w:cs="Times New Roman"/>
          <w:sz w:val="24"/>
          <w:szCs w:val="24"/>
        </w:rPr>
        <w:t xml:space="preserve">, the </w:t>
      </w:r>
      <w:r w:rsidR="00A434C9">
        <w:rPr>
          <w:rFonts w:ascii="Times New Roman" w:hAnsi="Times New Roman" w:cs="Times New Roman"/>
          <w:sz w:val="24"/>
          <w:szCs w:val="24"/>
        </w:rPr>
        <w:t>number</w:t>
      </w:r>
      <w:r w:rsidR="0020494E" w:rsidRPr="003B2EFF">
        <w:rPr>
          <w:rFonts w:ascii="Times New Roman" w:hAnsi="Times New Roman" w:cs="Times New Roman"/>
          <w:sz w:val="24"/>
          <w:szCs w:val="24"/>
        </w:rPr>
        <w:t xml:space="preserve"> of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will lik</w:t>
      </w:r>
      <w:r w:rsidR="00E55716" w:rsidRPr="003B2EFF">
        <w:rPr>
          <w:rFonts w:ascii="Times New Roman" w:hAnsi="Times New Roman" w:cs="Times New Roman"/>
          <w:sz w:val="24"/>
          <w:szCs w:val="24"/>
        </w:rPr>
        <w:t>ely double in 2018 in Nebraska</w:t>
      </w:r>
      <w:r w:rsidR="003D55F8" w:rsidRPr="003B2EFF">
        <w:rPr>
          <w:rFonts w:ascii="Times New Roman" w:hAnsi="Times New Roman" w:cs="Times New Roman"/>
          <w:sz w:val="24"/>
          <w:szCs w:val="24"/>
        </w:rPr>
        <w:t>;</w:t>
      </w:r>
      <w:r w:rsidR="00E55716" w:rsidRPr="003B2EFF">
        <w:rPr>
          <w:rFonts w:ascii="Times New Roman" w:hAnsi="Times New Roman" w:cs="Times New Roman"/>
          <w:sz w:val="24"/>
          <w:szCs w:val="24"/>
        </w:rPr>
        <w:t xml:space="preserve"> </w:t>
      </w:r>
      <w:r w:rsidR="00965E60" w:rsidRPr="003B2EFF">
        <w:rPr>
          <w:rFonts w:ascii="Times New Roman" w:hAnsi="Times New Roman" w:cs="Times New Roman"/>
          <w:sz w:val="24"/>
          <w:szCs w:val="24"/>
        </w:rPr>
        <w:t>27,813</w:t>
      </w:r>
      <w:r w:rsidR="00024CFC" w:rsidRPr="003B2EFF">
        <w:rPr>
          <w:rFonts w:ascii="Times New Roman" w:hAnsi="Times New Roman" w:cs="Times New Roman"/>
          <w:sz w:val="24"/>
          <w:szCs w:val="24"/>
        </w:rPr>
        <w:t xml:space="preserve"> out of </w:t>
      </w:r>
      <w:r w:rsidR="00401FF9" w:rsidRPr="003B2EFF">
        <w:rPr>
          <w:rFonts w:ascii="Times New Roman" w:hAnsi="Times New Roman" w:cs="Times New Roman"/>
          <w:sz w:val="24"/>
          <w:szCs w:val="24"/>
        </w:rPr>
        <w:t>55,154</w:t>
      </w:r>
      <w:r w:rsidR="00024CFC"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xml:space="preserve"> are likely to be planted </w:t>
      </w:r>
      <w:r w:rsidR="00A5148D" w:rsidRPr="003B2EFF">
        <w:rPr>
          <w:rFonts w:ascii="Times New Roman" w:hAnsi="Times New Roman" w:cs="Times New Roman"/>
          <w:sz w:val="24"/>
          <w:szCs w:val="24"/>
        </w:rPr>
        <w:t xml:space="preserve">with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024CFC" w:rsidRPr="003B2EFF">
        <w:rPr>
          <w:rFonts w:ascii="Times New Roman" w:hAnsi="Times New Roman" w:cs="Times New Roman"/>
          <w:sz w:val="24"/>
          <w:szCs w:val="24"/>
        </w:rPr>
        <w:t xml:space="preserve"> (50% </w:t>
      </w:r>
      <w:r w:rsidR="00B004FF" w:rsidRPr="003B2EFF">
        <w:rPr>
          <w:rFonts w:ascii="Times New Roman" w:hAnsi="Times New Roman" w:cs="Times New Roman"/>
          <w:sz w:val="24"/>
          <w:szCs w:val="24"/>
        </w:rPr>
        <w:t xml:space="preserve">of </w:t>
      </w:r>
      <w:r w:rsidR="00024CFC" w:rsidRPr="003B2EFF">
        <w:rPr>
          <w:rFonts w:ascii="Times New Roman" w:hAnsi="Times New Roman" w:cs="Times New Roman"/>
          <w:sz w:val="24"/>
          <w:szCs w:val="24"/>
        </w:rPr>
        <w:t xml:space="preserve">total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On a per</w:t>
      </w:r>
      <w:r w:rsidR="00710036">
        <w:rPr>
          <w:rFonts w:ascii="Times New Roman" w:hAnsi="Times New Roman" w:cs="Times New Roman"/>
          <w:sz w:val="24"/>
          <w:szCs w:val="24"/>
        </w:rPr>
        <w:t>-</w:t>
      </w:r>
      <w:r w:rsidR="00024CFC" w:rsidRPr="003B2EFF">
        <w:rPr>
          <w:rFonts w:ascii="Times New Roman" w:hAnsi="Times New Roman" w:cs="Times New Roman"/>
          <w:sz w:val="24"/>
          <w:szCs w:val="24"/>
        </w:rPr>
        <w:t xml:space="preserve">farm basis, </w:t>
      </w:r>
      <w:r w:rsidR="00A5148D" w:rsidRPr="003B2EFF">
        <w:rPr>
          <w:rFonts w:ascii="Times New Roman" w:hAnsi="Times New Roman" w:cs="Times New Roman"/>
          <w:sz w:val="24"/>
          <w:szCs w:val="24"/>
        </w:rPr>
        <w:t xml:space="preserve">farmers </w:t>
      </w:r>
      <w:r w:rsidR="00024CFC" w:rsidRPr="003B2EFF">
        <w:rPr>
          <w:rFonts w:ascii="Times New Roman" w:hAnsi="Times New Roman" w:cs="Times New Roman"/>
          <w:sz w:val="24"/>
          <w:szCs w:val="24"/>
        </w:rPr>
        <w:t xml:space="preserve">will likely plant 52% of their soybean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xml:space="preserve"> with </w:t>
      </w:r>
      <w:r w:rsidR="005E0A9F" w:rsidRPr="003B2EFF">
        <w:rPr>
          <w:rFonts w:ascii="Times New Roman" w:hAnsi="Times New Roman" w:cs="Times New Roman"/>
          <w:sz w:val="24"/>
          <w:szCs w:val="24"/>
        </w:rPr>
        <w:t>D</w:t>
      </w:r>
      <w:r w:rsidR="005E0A9F">
        <w:rPr>
          <w:rFonts w:ascii="Times New Roman" w:hAnsi="Times New Roman" w:cs="Times New Roman"/>
          <w:sz w:val="24"/>
          <w:szCs w:val="24"/>
        </w:rPr>
        <w:t>R</w:t>
      </w:r>
      <w:r w:rsidR="005E0A9F" w:rsidRPr="003B2EFF">
        <w:rPr>
          <w:rFonts w:ascii="Times New Roman" w:hAnsi="Times New Roman" w:cs="Times New Roman"/>
          <w:sz w:val="24"/>
          <w:szCs w:val="24"/>
        </w:rPr>
        <w:t xml:space="preserve"> </w:t>
      </w:r>
      <w:r w:rsidR="001F6475" w:rsidRPr="003B2EFF">
        <w:rPr>
          <w:rFonts w:ascii="Times New Roman" w:hAnsi="Times New Roman" w:cs="Times New Roman"/>
          <w:sz w:val="24"/>
          <w:szCs w:val="24"/>
        </w:rPr>
        <w:t>soybean</w:t>
      </w:r>
      <w:r w:rsidR="00D53B40">
        <w:rPr>
          <w:rFonts w:ascii="Times New Roman" w:hAnsi="Times New Roman" w:cs="Times New Roman"/>
          <w:sz w:val="24"/>
          <w:szCs w:val="24"/>
        </w:rPr>
        <w:t>s</w:t>
      </w:r>
      <w:r w:rsidR="003D55F8" w:rsidRPr="003B2EFF">
        <w:rPr>
          <w:rFonts w:ascii="Times New Roman" w:hAnsi="Times New Roman" w:cs="Times New Roman"/>
          <w:sz w:val="24"/>
          <w:szCs w:val="24"/>
        </w:rPr>
        <w:t xml:space="preserve"> (ranging from 2.5 to 100%; data not shown)</w:t>
      </w:r>
      <w:r w:rsidR="00024CFC" w:rsidRPr="003B2EFF">
        <w:rPr>
          <w:rFonts w:ascii="Times New Roman" w:hAnsi="Times New Roman" w:cs="Times New Roman"/>
          <w:sz w:val="24"/>
          <w:szCs w:val="24"/>
        </w:rPr>
        <w:t xml:space="preserve">. </w:t>
      </w:r>
      <w:r w:rsidR="00870293" w:rsidRPr="003B2EFF">
        <w:rPr>
          <w:rFonts w:ascii="Times New Roman" w:hAnsi="Times New Roman" w:cs="Times New Roman"/>
          <w:sz w:val="24"/>
          <w:szCs w:val="24"/>
        </w:rPr>
        <w:t xml:space="preserve">When asked </w:t>
      </w:r>
      <w:r w:rsidR="00606163">
        <w:rPr>
          <w:rFonts w:ascii="Times New Roman" w:hAnsi="Times New Roman" w:cs="Times New Roman"/>
          <w:sz w:val="24"/>
          <w:szCs w:val="24"/>
        </w:rPr>
        <w:t>about the number of</w:t>
      </w:r>
      <w:r w:rsidR="00870293" w:rsidRPr="003B2EFF">
        <w:rPr>
          <w:rFonts w:ascii="Times New Roman" w:hAnsi="Times New Roman" w:cs="Times New Roman"/>
          <w:sz w:val="24"/>
          <w:szCs w:val="24"/>
        </w:rPr>
        <w:t xml:space="preserve">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870293"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870293" w:rsidRPr="003B2EFF">
        <w:rPr>
          <w:rFonts w:ascii="Times New Roman" w:hAnsi="Times New Roman" w:cs="Times New Roman"/>
          <w:sz w:val="24"/>
          <w:szCs w:val="24"/>
        </w:rPr>
        <w:t xml:space="preserve"> treated with dicamba in 2017, 109 farmers indicated </w:t>
      </w:r>
      <w:r w:rsidR="00606163">
        <w:rPr>
          <w:rFonts w:ascii="Times New Roman" w:hAnsi="Times New Roman" w:cs="Times New Roman"/>
          <w:sz w:val="24"/>
          <w:szCs w:val="24"/>
        </w:rPr>
        <w:t>a total of</w:t>
      </w:r>
      <w:r w:rsidR="00606163" w:rsidRPr="003B2EFF">
        <w:rPr>
          <w:rFonts w:ascii="Times New Roman" w:hAnsi="Times New Roman" w:cs="Times New Roman"/>
          <w:sz w:val="24"/>
          <w:szCs w:val="24"/>
        </w:rPr>
        <w:t xml:space="preserve"> </w:t>
      </w:r>
      <w:r w:rsidR="003576CF" w:rsidRPr="003B2EFF">
        <w:rPr>
          <w:rFonts w:ascii="Times New Roman" w:hAnsi="Times New Roman" w:cs="Times New Roman"/>
          <w:sz w:val="24"/>
          <w:szCs w:val="24"/>
        </w:rPr>
        <w:t>11,113</w:t>
      </w:r>
      <w:r w:rsidR="00870293" w:rsidRPr="003B2EFF">
        <w:rPr>
          <w:rFonts w:ascii="Times New Roman" w:hAnsi="Times New Roman" w:cs="Times New Roman"/>
          <w:sz w:val="24"/>
          <w:szCs w:val="24"/>
        </w:rPr>
        <w:t xml:space="preserve"> </w:t>
      </w:r>
      <w:r w:rsidR="00A434C9">
        <w:rPr>
          <w:rFonts w:ascii="Times New Roman" w:hAnsi="Times New Roman" w:cs="Times New Roman"/>
          <w:sz w:val="24"/>
          <w:szCs w:val="24"/>
        </w:rPr>
        <w:t xml:space="preserve">ha </w:t>
      </w:r>
      <w:r w:rsidR="00870293" w:rsidRPr="003B2EFF">
        <w:rPr>
          <w:rFonts w:ascii="Times New Roman" w:hAnsi="Times New Roman" w:cs="Times New Roman"/>
          <w:sz w:val="24"/>
          <w:szCs w:val="24"/>
        </w:rPr>
        <w:t xml:space="preserve">out of </w:t>
      </w:r>
      <w:r w:rsidR="003576CF" w:rsidRPr="003B2EFF">
        <w:rPr>
          <w:rFonts w:ascii="Times New Roman" w:hAnsi="Times New Roman" w:cs="Times New Roman"/>
          <w:sz w:val="24"/>
          <w:szCs w:val="24"/>
        </w:rPr>
        <w:t>13,817</w:t>
      </w:r>
      <w:r w:rsidR="00870293" w:rsidRPr="003B2EFF">
        <w:rPr>
          <w:rFonts w:ascii="Times New Roman" w:hAnsi="Times New Roman" w:cs="Times New Roman"/>
          <w:sz w:val="24"/>
          <w:szCs w:val="24"/>
        </w:rPr>
        <w:t xml:space="preserve"> </w:t>
      </w:r>
      <w:r w:rsidR="00606163">
        <w:rPr>
          <w:rFonts w:ascii="Times New Roman" w:hAnsi="Times New Roman" w:cs="Times New Roman"/>
          <w:sz w:val="24"/>
          <w:szCs w:val="24"/>
        </w:rPr>
        <w:t>ha treated</w:t>
      </w:r>
      <w:r w:rsidR="00606163" w:rsidRPr="003B2EFF">
        <w:rPr>
          <w:rFonts w:ascii="Times New Roman" w:hAnsi="Times New Roman" w:cs="Times New Roman"/>
          <w:sz w:val="24"/>
          <w:szCs w:val="24"/>
        </w:rPr>
        <w:t xml:space="preserve"> </w:t>
      </w:r>
      <w:r w:rsidR="00870293" w:rsidRPr="003B2EFF">
        <w:rPr>
          <w:rFonts w:ascii="Times New Roman" w:hAnsi="Times New Roman" w:cs="Times New Roman"/>
          <w:sz w:val="24"/>
          <w:szCs w:val="24"/>
        </w:rPr>
        <w:t>(80%</w:t>
      </w:r>
      <w:r w:rsidR="003D55F8" w:rsidRPr="003B2EFF">
        <w:rPr>
          <w:rFonts w:ascii="Times New Roman" w:hAnsi="Times New Roman" w:cs="Times New Roman"/>
          <w:sz w:val="24"/>
          <w:szCs w:val="24"/>
        </w:rPr>
        <w:t xml:space="preserve"> of total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3B2EFF">
        <w:rPr>
          <w:rFonts w:ascii="Times New Roman" w:hAnsi="Times New Roman" w:cs="Times New Roman"/>
          <w:sz w:val="24"/>
          <w:szCs w:val="24"/>
        </w:rPr>
        <w:t>; Q3&amp;4, Table 1</w:t>
      </w:r>
      <w:ins w:id="143" w:author="Author">
        <w:r w:rsidR="00025059">
          <w:rPr>
            <w:rFonts w:ascii="Times New Roman" w:hAnsi="Times New Roman" w:cs="Times New Roman"/>
            <w:sz w:val="24"/>
            <w:szCs w:val="24"/>
          </w:rPr>
          <w:t>A</w:t>
        </w:r>
      </w:ins>
      <w:r w:rsidR="00870293" w:rsidRPr="003B2EFF">
        <w:rPr>
          <w:rFonts w:ascii="Times New Roman" w:hAnsi="Times New Roman" w:cs="Times New Roman"/>
          <w:sz w:val="24"/>
          <w:szCs w:val="24"/>
        </w:rPr>
        <w:t>). On a</w:t>
      </w:r>
      <w:r w:rsidR="00262EB9">
        <w:rPr>
          <w:rFonts w:ascii="Times New Roman" w:hAnsi="Times New Roman" w:cs="Times New Roman"/>
          <w:sz w:val="24"/>
          <w:szCs w:val="24"/>
        </w:rPr>
        <w:t>n average</w:t>
      </w:r>
      <w:r w:rsidR="00870293" w:rsidRPr="003B2EFF">
        <w:rPr>
          <w:rFonts w:ascii="Times New Roman" w:hAnsi="Times New Roman" w:cs="Times New Roman"/>
          <w:sz w:val="24"/>
          <w:szCs w:val="24"/>
        </w:rPr>
        <w:t xml:space="preserve"> per</w:t>
      </w:r>
      <w:r w:rsidR="00262EB9">
        <w:rPr>
          <w:rFonts w:ascii="Times New Roman" w:hAnsi="Times New Roman" w:cs="Times New Roman"/>
          <w:sz w:val="24"/>
          <w:szCs w:val="24"/>
        </w:rPr>
        <w:t>-</w:t>
      </w:r>
      <w:r w:rsidR="00870293" w:rsidRPr="003B2EFF">
        <w:rPr>
          <w:rFonts w:ascii="Times New Roman" w:hAnsi="Times New Roman" w:cs="Times New Roman"/>
          <w:sz w:val="24"/>
          <w:szCs w:val="24"/>
        </w:rPr>
        <w:t>farm basis, 73</w:t>
      </w:r>
      <w:del w:id="144" w:author="Author">
        <w:r w:rsidR="00870293" w:rsidRPr="003B2EFF" w:rsidDel="00983D24">
          <w:rPr>
            <w:rFonts w:ascii="Times New Roman" w:hAnsi="Times New Roman" w:cs="Times New Roman"/>
            <w:sz w:val="24"/>
            <w:szCs w:val="24"/>
          </w:rPr>
          <w:delText>.4</w:delText>
        </w:r>
      </w:del>
      <w:r w:rsidR="00870293" w:rsidRPr="003B2EFF">
        <w:rPr>
          <w:rFonts w:ascii="Times New Roman" w:hAnsi="Times New Roman" w:cs="Times New Roman"/>
          <w:sz w:val="24"/>
          <w:szCs w:val="24"/>
        </w:rPr>
        <w:t>% of the</w:t>
      </w:r>
      <w:r w:rsidR="00606163">
        <w:rPr>
          <w:rFonts w:ascii="Times New Roman" w:hAnsi="Times New Roman" w:cs="Times New Roman"/>
          <w:sz w:val="24"/>
          <w:szCs w:val="24"/>
        </w:rPr>
        <w:t xml:space="preserve"> farmers’</w:t>
      </w:r>
      <w:r w:rsidR="00870293" w:rsidRPr="003B2EFF">
        <w:rPr>
          <w:rFonts w:ascii="Times New Roman" w:hAnsi="Times New Roman" w:cs="Times New Roman"/>
          <w:sz w:val="24"/>
          <w:szCs w:val="24"/>
        </w:rPr>
        <w:t xml:space="preserve">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870293" w:rsidRPr="003B2EFF">
        <w:rPr>
          <w:rFonts w:ascii="Times New Roman" w:hAnsi="Times New Roman" w:cs="Times New Roman"/>
          <w:sz w:val="24"/>
          <w:szCs w:val="24"/>
        </w:rPr>
        <w:t xml:space="preserve"> were treated</w:t>
      </w:r>
      <w:r w:rsidR="003D55F8" w:rsidRPr="003B2EFF">
        <w:rPr>
          <w:rFonts w:ascii="Times New Roman" w:hAnsi="Times New Roman" w:cs="Times New Roman"/>
          <w:sz w:val="24"/>
          <w:szCs w:val="24"/>
        </w:rPr>
        <w:t xml:space="preserve">. </w:t>
      </w:r>
      <w:r w:rsidR="00B004FF" w:rsidRPr="003B2EFF">
        <w:rPr>
          <w:rFonts w:ascii="Times New Roman" w:hAnsi="Times New Roman" w:cs="Times New Roman"/>
          <w:sz w:val="24"/>
          <w:szCs w:val="24"/>
        </w:rPr>
        <w:t xml:space="preserve">In </w:t>
      </w:r>
      <w:r w:rsidR="00606163">
        <w:rPr>
          <w:rFonts w:ascii="Times New Roman" w:hAnsi="Times New Roman" w:cs="Times New Roman"/>
          <w:sz w:val="24"/>
          <w:szCs w:val="24"/>
        </w:rPr>
        <w:t xml:space="preserve">total, </w:t>
      </w:r>
      <w:r w:rsidR="00B004FF" w:rsidRPr="003B2EFF">
        <w:rPr>
          <w:rFonts w:ascii="Times New Roman" w:hAnsi="Times New Roman" w:cs="Times New Roman"/>
          <w:sz w:val="24"/>
          <w:szCs w:val="24"/>
        </w:rPr>
        <w:t xml:space="preserve">86 farmers indicated that </w:t>
      </w:r>
      <w:r w:rsidR="002944B9" w:rsidRPr="003B2EFF">
        <w:rPr>
          <w:rFonts w:ascii="Times New Roman" w:hAnsi="Times New Roman" w:cs="Times New Roman"/>
          <w:sz w:val="24"/>
          <w:szCs w:val="24"/>
        </w:rPr>
        <w:t>17,375</w:t>
      </w:r>
      <w:r w:rsidR="00B004FF" w:rsidRPr="003B2EFF">
        <w:rPr>
          <w:rFonts w:ascii="Times New Roman" w:hAnsi="Times New Roman" w:cs="Times New Roman"/>
          <w:sz w:val="24"/>
          <w:szCs w:val="24"/>
        </w:rPr>
        <w:t xml:space="preserve"> out of </w:t>
      </w:r>
      <w:r w:rsidR="00196A5D" w:rsidRPr="003B2EFF">
        <w:rPr>
          <w:rFonts w:ascii="Times New Roman" w:hAnsi="Times New Roman" w:cs="Times New Roman"/>
          <w:sz w:val="24"/>
          <w:szCs w:val="24"/>
        </w:rPr>
        <w:t>19,169</w:t>
      </w:r>
      <w:r w:rsidR="00B004FF" w:rsidRPr="003B2EFF">
        <w:rPr>
          <w:rFonts w:ascii="Times New Roman" w:hAnsi="Times New Roman" w:cs="Times New Roman"/>
          <w:sz w:val="24"/>
          <w:szCs w:val="24"/>
        </w:rPr>
        <w:t xml:space="preserve">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xml:space="preserve"> will</w:t>
      </w:r>
      <w:r w:rsidR="00210558" w:rsidRPr="003B2EFF">
        <w:rPr>
          <w:rFonts w:ascii="Times New Roman" w:hAnsi="Times New Roman" w:cs="Times New Roman"/>
          <w:sz w:val="24"/>
          <w:szCs w:val="24"/>
        </w:rPr>
        <w:t xml:space="preserve"> likely</w:t>
      </w:r>
      <w:r w:rsidR="00B004FF" w:rsidRPr="003B2EFF">
        <w:rPr>
          <w:rFonts w:ascii="Times New Roman" w:hAnsi="Times New Roman" w:cs="Times New Roman"/>
          <w:sz w:val="24"/>
          <w:szCs w:val="24"/>
        </w:rPr>
        <w:t xml:space="preserve"> </w:t>
      </w:r>
      <w:r w:rsidR="00A434C9">
        <w:rPr>
          <w:rFonts w:ascii="Times New Roman" w:hAnsi="Times New Roman" w:cs="Times New Roman"/>
          <w:sz w:val="24"/>
          <w:szCs w:val="24"/>
        </w:rPr>
        <w:t xml:space="preserve">to </w:t>
      </w:r>
      <w:r w:rsidR="00B004FF" w:rsidRPr="003B2EFF">
        <w:rPr>
          <w:rFonts w:ascii="Times New Roman" w:hAnsi="Times New Roman" w:cs="Times New Roman"/>
          <w:sz w:val="24"/>
          <w:szCs w:val="24"/>
        </w:rPr>
        <w:t xml:space="preserve">be sprayed with dicamba </w:t>
      </w:r>
      <w:r w:rsidR="00606163">
        <w:rPr>
          <w:rFonts w:ascii="Times New Roman" w:hAnsi="Times New Roman" w:cs="Times New Roman"/>
          <w:sz w:val="24"/>
          <w:szCs w:val="24"/>
        </w:rPr>
        <w:t xml:space="preserve">in 2018 </w:t>
      </w:r>
      <w:r w:rsidR="00B004FF" w:rsidRPr="003B2EFF">
        <w:rPr>
          <w:rFonts w:ascii="Times New Roman" w:hAnsi="Times New Roman" w:cs="Times New Roman"/>
          <w:sz w:val="24"/>
          <w:szCs w:val="24"/>
        </w:rPr>
        <w:t xml:space="preserve">(89% of total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with an average of 8</w:t>
      </w:r>
      <w:del w:id="145" w:author="Author">
        <w:r w:rsidR="00B004FF" w:rsidRPr="003B2EFF" w:rsidDel="00983D24">
          <w:rPr>
            <w:rFonts w:ascii="Times New Roman" w:hAnsi="Times New Roman" w:cs="Times New Roman"/>
            <w:sz w:val="24"/>
            <w:szCs w:val="24"/>
          </w:rPr>
          <w:delText>7.5</w:delText>
        </w:r>
      </w:del>
      <w:ins w:id="146" w:author="Author">
        <w:r w:rsidR="00983D24">
          <w:rPr>
            <w:rFonts w:ascii="Times New Roman" w:hAnsi="Times New Roman" w:cs="Times New Roman"/>
            <w:sz w:val="24"/>
            <w:szCs w:val="24"/>
          </w:rPr>
          <w:t>8</w:t>
        </w:r>
      </w:ins>
      <w:r w:rsidR="00B004FF" w:rsidRPr="003B2EFF">
        <w:rPr>
          <w:rFonts w:ascii="Times New Roman" w:hAnsi="Times New Roman" w:cs="Times New Roman"/>
          <w:sz w:val="24"/>
          <w:szCs w:val="24"/>
        </w:rPr>
        <w:t xml:space="preserve">%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xml:space="preserve"> expected to be treated on a per</w:t>
      </w:r>
      <w:r w:rsidR="00262EB9">
        <w:rPr>
          <w:rFonts w:ascii="Times New Roman" w:hAnsi="Times New Roman" w:cs="Times New Roman"/>
          <w:sz w:val="24"/>
          <w:szCs w:val="24"/>
        </w:rPr>
        <w:t>-</w:t>
      </w:r>
      <w:r w:rsidR="00B004FF" w:rsidRPr="003B2EFF">
        <w:rPr>
          <w:rFonts w:ascii="Times New Roman" w:hAnsi="Times New Roman" w:cs="Times New Roman"/>
          <w:sz w:val="24"/>
          <w:szCs w:val="24"/>
        </w:rPr>
        <w:t>farm basis.</w:t>
      </w:r>
      <w:r w:rsidR="002D3E99" w:rsidRPr="003B2EFF">
        <w:rPr>
          <w:rFonts w:ascii="Times New Roman" w:hAnsi="Times New Roman" w:cs="Times New Roman"/>
          <w:sz w:val="24"/>
          <w:szCs w:val="24"/>
        </w:rPr>
        <w:t xml:space="preserve"> </w:t>
      </w:r>
      <w:r w:rsidR="00E90B08" w:rsidRPr="003B2EFF">
        <w:rPr>
          <w:rFonts w:ascii="Times New Roman" w:hAnsi="Times New Roman" w:cs="Times New Roman"/>
          <w:sz w:val="24"/>
          <w:szCs w:val="24"/>
        </w:rPr>
        <w:t xml:space="preserve">These results indicate that </w:t>
      </w:r>
      <w:r w:rsidR="00606163">
        <w:rPr>
          <w:rFonts w:ascii="Times New Roman" w:hAnsi="Times New Roman" w:cs="Times New Roman"/>
          <w:sz w:val="24"/>
          <w:szCs w:val="24"/>
        </w:rPr>
        <w:t xml:space="preserve">the number of </w:t>
      </w:r>
      <w:r w:rsidR="00E90B08" w:rsidRPr="003B2EFF">
        <w:rPr>
          <w:rFonts w:ascii="Times New Roman" w:hAnsi="Times New Roman" w:cs="Times New Roman"/>
          <w:sz w:val="24"/>
          <w:szCs w:val="24"/>
        </w:rPr>
        <w:t xml:space="preserve">soybean </w:t>
      </w:r>
      <w:r w:rsidR="00283D00">
        <w:rPr>
          <w:rFonts w:ascii="Times New Roman" w:hAnsi="Times New Roman" w:cs="Times New Roman"/>
          <w:sz w:val="24"/>
          <w:szCs w:val="24"/>
        </w:rPr>
        <w:t>ha</w:t>
      </w:r>
      <w:r w:rsidR="00E90B08" w:rsidRPr="003B2EFF">
        <w:rPr>
          <w:rFonts w:ascii="Times New Roman" w:hAnsi="Times New Roman" w:cs="Times New Roman"/>
          <w:sz w:val="24"/>
          <w:szCs w:val="24"/>
        </w:rPr>
        <w:t xml:space="preserve"> planted with </w:t>
      </w:r>
      <w:r w:rsidR="001F6475" w:rsidRPr="003B2EFF">
        <w:rPr>
          <w:rFonts w:ascii="Times New Roman" w:hAnsi="Times New Roman" w:cs="Times New Roman"/>
          <w:sz w:val="24"/>
          <w:szCs w:val="24"/>
        </w:rPr>
        <w:t>D</w:t>
      </w:r>
      <w:r w:rsidR="00CB00C6">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E90B08" w:rsidRPr="003B2EFF">
        <w:rPr>
          <w:rFonts w:ascii="Times New Roman" w:hAnsi="Times New Roman" w:cs="Times New Roman"/>
          <w:sz w:val="24"/>
          <w:szCs w:val="24"/>
        </w:rPr>
        <w:t xml:space="preserve"> and sprayed with dicamba</w:t>
      </w:r>
      <w:r w:rsidR="00CB00C6">
        <w:rPr>
          <w:rFonts w:ascii="Times New Roman" w:hAnsi="Times New Roman" w:cs="Times New Roman"/>
          <w:sz w:val="24"/>
          <w:szCs w:val="24"/>
        </w:rPr>
        <w:t xml:space="preserve"> </w:t>
      </w:r>
      <w:r w:rsidR="00E90B08" w:rsidRPr="003B2EFF">
        <w:rPr>
          <w:rFonts w:ascii="Times New Roman" w:hAnsi="Times New Roman" w:cs="Times New Roman"/>
          <w:sz w:val="24"/>
          <w:szCs w:val="24"/>
        </w:rPr>
        <w:t xml:space="preserve">will </w:t>
      </w:r>
      <w:r w:rsidR="00D53B40">
        <w:rPr>
          <w:rFonts w:ascii="Times New Roman" w:hAnsi="Times New Roman" w:cs="Times New Roman"/>
          <w:sz w:val="24"/>
          <w:szCs w:val="24"/>
        </w:rPr>
        <w:t xml:space="preserve">substantially </w:t>
      </w:r>
      <w:r w:rsidR="00E90B08" w:rsidRPr="003B2EFF">
        <w:rPr>
          <w:rFonts w:ascii="Times New Roman" w:hAnsi="Times New Roman" w:cs="Times New Roman"/>
          <w:sz w:val="24"/>
          <w:szCs w:val="24"/>
        </w:rPr>
        <w:t xml:space="preserve">increase in 2018. </w:t>
      </w:r>
    </w:p>
    <w:p w14:paraId="0F824D31" w14:textId="17932971" w:rsidR="00870293" w:rsidRPr="003B2EFF" w:rsidRDefault="003D55F8" w:rsidP="00AA7BA1">
      <w:pPr>
        <w:spacing w:line="480" w:lineRule="auto"/>
        <w:ind w:firstLine="720"/>
        <w:rPr>
          <w:rFonts w:ascii="Times New Roman" w:hAnsi="Times New Roman" w:cs="Times New Roman"/>
          <w:sz w:val="24"/>
          <w:szCs w:val="24"/>
          <w:highlight w:val="yellow"/>
        </w:rPr>
      </w:pPr>
      <w:r w:rsidRPr="003B2EFF">
        <w:rPr>
          <w:rFonts w:ascii="Times New Roman" w:hAnsi="Times New Roman" w:cs="Times New Roman"/>
          <w:sz w:val="24"/>
          <w:szCs w:val="24"/>
        </w:rPr>
        <w:t xml:space="preserve">Monsanto </w:t>
      </w:r>
      <w:r w:rsidR="00210558" w:rsidRPr="003B2EFF">
        <w:rPr>
          <w:rFonts w:ascii="Times New Roman" w:hAnsi="Times New Roman" w:cs="Times New Roman"/>
          <w:sz w:val="24"/>
          <w:szCs w:val="24"/>
        </w:rPr>
        <w:t xml:space="preserve">representatives </w:t>
      </w:r>
      <w:r w:rsidRPr="003B2EFF">
        <w:rPr>
          <w:rFonts w:ascii="Times New Roman" w:hAnsi="Times New Roman" w:cs="Times New Roman"/>
          <w:sz w:val="24"/>
          <w:szCs w:val="24"/>
        </w:rPr>
        <w:t xml:space="preserve">anticipate </w:t>
      </w:r>
      <w:r w:rsidR="003220BE" w:rsidRPr="003B2EFF">
        <w:rPr>
          <w:rFonts w:ascii="Times New Roman" w:hAnsi="Times New Roman" w:cs="Times New Roman"/>
          <w:sz w:val="24"/>
          <w:szCs w:val="24"/>
        </w:rPr>
        <w:t xml:space="preserve">nearly 16.2 million </w:t>
      </w:r>
      <w:r w:rsidR="00283D00">
        <w:rPr>
          <w:rFonts w:ascii="Times New Roman" w:hAnsi="Times New Roman" w:cs="Times New Roman"/>
          <w:sz w:val="24"/>
          <w:szCs w:val="24"/>
        </w:rPr>
        <w:t>ha</w:t>
      </w:r>
      <w:r w:rsidR="003220BE" w:rsidRPr="003B2EFF">
        <w:rPr>
          <w:rFonts w:ascii="Times New Roman" w:hAnsi="Times New Roman" w:cs="Times New Roman"/>
          <w:sz w:val="24"/>
          <w:szCs w:val="24"/>
        </w:rPr>
        <w:t xml:space="preserve"> </w:t>
      </w:r>
      <w:r w:rsidRPr="003B2EFF">
        <w:rPr>
          <w:rFonts w:ascii="Times New Roman" w:hAnsi="Times New Roman" w:cs="Times New Roman"/>
          <w:sz w:val="24"/>
          <w:szCs w:val="24"/>
        </w:rPr>
        <w:t>planted with D</w:t>
      </w:r>
      <w:r w:rsidR="00DB7C74">
        <w:rPr>
          <w:rFonts w:ascii="Times New Roman" w:hAnsi="Times New Roman" w:cs="Times New Roman"/>
          <w:sz w:val="24"/>
          <w:szCs w:val="24"/>
        </w:rPr>
        <w:t>R</w:t>
      </w:r>
      <w:r w:rsidRPr="003B2EFF">
        <w:rPr>
          <w:rFonts w:ascii="Times New Roman" w:hAnsi="Times New Roman" w:cs="Times New Roman"/>
          <w:sz w:val="24"/>
          <w:szCs w:val="24"/>
        </w:rPr>
        <w:t xml:space="preserve"> </w:t>
      </w:r>
      <w:r w:rsidR="003220BE" w:rsidRPr="003B2EFF">
        <w:rPr>
          <w:rFonts w:ascii="Times New Roman" w:hAnsi="Times New Roman" w:cs="Times New Roman"/>
          <w:sz w:val="24"/>
          <w:szCs w:val="24"/>
        </w:rPr>
        <w:t xml:space="preserve">soybean </w:t>
      </w:r>
      <w:r w:rsidR="001370E4" w:rsidRPr="003B2EFF">
        <w:rPr>
          <w:rFonts w:ascii="Times New Roman" w:hAnsi="Times New Roman" w:cs="Times New Roman"/>
          <w:sz w:val="24"/>
          <w:szCs w:val="24"/>
        </w:rPr>
        <w:t>in 2018, which</w:t>
      </w:r>
      <w:r w:rsidRPr="003B2EFF">
        <w:rPr>
          <w:rFonts w:ascii="Times New Roman" w:hAnsi="Times New Roman" w:cs="Times New Roman"/>
          <w:sz w:val="24"/>
          <w:szCs w:val="24"/>
        </w:rPr>
        <w:t xml:space="preserve"> represents</w:t>
      </w:r>
      <w:r w:rsidR="001370E4" w:rsidRPr="003B2EFF">
        <w:rPr>
          <w:rFonts w:ascii="Times New Roman" w:hAnsi="Times New Roman" w:cs="Times New Roman"/>
          <w:sz w:val="24"/>
          <w:szCs w:val="24"/>
        </w:rPr>
        <w:t xml:space="preserve"> approximately half of </w:t>
      </w:r>
      <w:r w:rsidRPr="003B2EFF">
        <w:rPr>
          <w:rFonts w:ascii="Times New Roman" w:hAnsi="Times New Roman" w:cs="Times New Roman"/>
          <w:sz w:val="24"/>
          <w:szCs w:val="24"/>
        </w:rPr>
        <w:t xml:space="preserve">the </w:t>
      </w:r>
      <w:r w:rsidR="001370E4" w:rsidRPr="003B2EFF">
        <w:rPr>
          <w:rFonts w:ascii="Times New Roman" w:hAnsi="Times New Roman" w:cs="Times New Roman"/>
          <w:sz w:val="24"/>
          <w:szCs w:val="24"/>
        </w:rPr>
        <w:t>total soybean</w:t>
      </w:r>
      <w:r w:rsidRPr="003B2EFF">
        <w:rPr>
          <w:rFonts w:ascii="Times New Roman" w:hAnsi="Times New Roman" w:cs="Times New Roman"/>
          <w:sz w:val="24"/>
          <w:szCs w:val="24"/>
        </w:rPr>
        <w:t xml:space="preserve"> area </w:t>
      </w:r>
      <w:r w:rsidR="001370E4" w:rsidRPr="003B2EFF">
        <w:rPr>
          <w:rFonts w:ascii="Times New Roman" w:hAnsi="Times New Roman" w:cs="Times New Roman"/>
          <w:sz w:val="24"/>
          <w:szCs w:val="24"/>
        </w:rPr>
        <w:t>in the U</w:t>
      </w:r>
      <w:r w:rsidR="00CB00C6">
        <w:rPr>
          <w:rFonts w:ascii="Times New Roman" w:hAnsi="Times New Roman" w:cs="Times New Roman"/>
          <w:sz w:val="24"/>
          <w:szCs w:val="24"/>
        </w:rPr>
        <w:t xml:space="preserve">nited </w:t>
      </w:r>
      <w:r w:rsidR="001370E4" w:rsidRPr="003B2EFF">
        <w:rPr>
          <w:rFonts w:ascii="Times New Roman" w:hAnsi="Times New Roman" w:cs="Times New Roman"/>
          <w:sz w:val="24"/>
          <w:szCs w:val="24"/>
        </w:rPr>
        <w:t>S</w:t>
      </w:r>
      <w:r w:rsidR="00CB00C6">
        <w:rPr>
          <w:rFonts w:ascii="Times New Roman" w:hAnsi="Times New Roman" w:cs="Times New Roman"/>
          <w:sz w:val="24"/>
          <w:szCs w:val="24"/>
        </w:rPr>
        <w:t>tates</w:t>
      </w:r>
      <w:r w:rsidR="003220BE" w:rsidRPr="003B2EFF">
        <w:rPr>
          <w:rFonts w:ascii="Times New Roman" w:hAnsi="Times New Roman" w:cs="Times New Roman"/>
          <w:sz w:val="24"/>
          <w:szCs w:val="24"/>
        </w:rPr>
        <w:t xml:space="preserve">. </w:t>
      </w:r>
      <w:r w:rsidR="00A5148D" w:rsidRPr="003B2EFF">
        <w:rPr>
          <w:rFonts w:ascii="Times New Roman" w:hAnsi="Times New Roman" w:cs="Times New Roman"/>
          <w:sz w:val="24"/>
          <w:szCs w:val="24"/>
        </w:rPr>
        <w:t>Historically, f</w:t>
      </w:r>
      <w:r w:rsidRPr="003B2EFF">
        <w:rPr>
          <w:rFonts w:ascii="Times New Roman" w:hAnsi="Times New Roman" w:cs="Times New Roman"/>
          <w:sz w:val="24"/>
          <w:szCs w:val="24"/>
        </w:rPr>
        <w:t>armers</w:t>
      </w:r>
      <w:r w:rsidR="00A5148D" w:rsidRPr="003B2EFF">
        <w:rPr>
          <w:rFonts w:ascii="Times New Roman" w:hAnsi="Times New Roman" w:cs="Times New Roman"/>
          <w:sz w:val="24"/>
          <w:szCs w:val="24"/>
        </w:rPr>
        <w:t xml:space="preserve"> have been</w:t>
      </w:r>
      <w:r w:rsidRPr="003B2EFF">
        <w:rPr>
          <w:rFonts w:ascii="Times New Roman" w:hAnsi="Times New Roman" w:cs="Times New Roman"/>
          <w:sz w:val="24"/>
          <w:szCs w:val="24"/>
        </w:rPr>
        <w:t xml:space="preserve"> more likely</w:t>
      </w:r>
      <w:r w:rsidR="00D55EF5" w:rsidRPr="003B2EFF">
        <w:rPr>
          <w:rFonts w:ascii="Times New Roman" w:hAnsi="Times New Roman" w:cs="Times New Roman"/>
          <w:sz w:val="24"/>
          <w:szCs w:val="24"/>
        </w:rPr>
        <w:t xml:space="preserve"> to adopt genetic</w:t>
      </w:r>
      <w:r w:rsidR="00F40D78">
        <w:rPr>
          <w:rFonts w:ascii="Times New Roman" w:hAnsi="Times New Roman" w:cs="Times New Roman"/>
          <w:sz w:val="24"/>
          <w:szCs w:val="24"/>
        </w:rPr>
        <w:t>ally</w:t>
      </w:r>
      <w:r w:rsidR="00D55EF5"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 xml:space="preserve">engineered </w:t>
      </w:r>
      <w:r w:rsidR="00D55EF5" w:rsidRPr="003B2EFF">
        <w:rPr>
          <w:rFonts w:ascii="Times New Roman" w:hAnsi="Times New Roman" w:cs="Times New Roman"/>
          <w:sz w:val="24"/>
          <w:szCs w:val="24"/>
        </w:rPr>
        <w:t xml:space="preserve">crops </w:t>
      </w:r>
      <w:r w:rsidR="004C6481" w:rsidRPr="003B2EFF">
        <w:rPr>
          <w:rFonts w:ascii="Times New Roman" w:hAnsi="Times New Roman" w:cs="Times New Roman"/>
          <w:sz w:val="24"/>
          <w:szCs w:val="24"/>
        </w:rPr>
        <w:t xml:space="preserve">with </w:t>
      </w:r>
      <w:r w:rsidR="0048321E">
        <w:rPr>
          <w:rFonts w:ascii="Times New Roman" w:hAnsi="Times New Roman" w:cs="Times New Roman"/>
          <w:sz w:val="24"/>
          <w:szCs w:val="24"/>
        </w:rPr>
        <w:t>HR</w:t>
      </w:r>
      <w:r w:rsidR="00D946BD" w:rsidRPr="003B2EFF">
        <w:rPr>
          <w:rFonts w:ascii="Times New Roman" w:hAnsi="Times New Roman" w:cs="Times New Roman"/>
          <w:sz w:val="24"/>
          <w:szCs w:val="24"/>
        </w:rPr>
        <w:t xml:space="preserve"> traits </w:t>
      </w:r>
      <w:r w:rsidR="00E00225" w:rsidRPr="003B2EFF">
        <w:rPr>
          <w:rFonts w:ascii="Times New Roman" w:hAnsi="Times New Roman" w:cs="Times New Roman"/>
          <w:sz w:val="24"/>
          <w:szCs w:val="24"/>
        </w:rPr>
        <w:t>compared to</w:t>
      </w:r>
      <w:r w:rsidR="00D55EF5" w:rsidRPr="003B2EFF">
        <w:rPr>
          <w:rFonts w:ascii="Times New Roman" w:hAnsi="Times New Roman" w:cs="Times New Roman"/>
          <w:sz w:val="24"/>
          <w:szCs w:val="24"/>
        </w:rPr>
        <w:t xml:space="preserve"> other </w:t>
      </w:r>
      <w:r w:rsidR="00D946BD" w:rsidRPr="003B2EFF">
        <w:rPr>
          <w:rFonts w:ascii="Times New Roman" w:hAnsi="Times New Roman" w:cs="Times New Roman"/>
          <w:sz w:val="24"/>
          <w:szCs w:val="24"/>
        </w:rPr>
        <w:t>technologies (e.g., insect</w:t>
      </w:r>
      <w:r w:rsidR="003E5C5A">
        <w:rPr>
          <w:rFonts w:ascii="Times New Roman" w:hAnsi="Times New Roman" w:cs="Times New Roman"/>
          <w:sz w:val="24"/>
          <w:szCs w:val="24"/>
        </w:rPr>
        <w:t>-</w:t>
      </w:r>
      <w:r w:rsidR="00E00225" w:rsidRPr="003B2EFF">
        <w:rPr>
          <w:rFonts w:ascii="Times New Roman" w:hAnsi="Times New Roman" w:cs="Times New Roman"/>
          <w:sz w:val="24"/>
          <w:szCs w:val="24"/>
        </w:rPr>
        <w:t xml:space="preserve"> and disease</w:t>
      </w:r>
      <w:r w:rsidR="003E5C5A">
        <w:rPr>
          <w:rFonts w:ascii="Times New Roman" w:hAnsi="Times New Roman" w:cs="Times New Roman"/>
          <w:sz w:val="24"/>
          <w:szCs w:val="24"/>
        </w:rPr>
        <w:t>-</w:t>
      </w:r>
      <w:r w:rsidR="00F40D78">
        <w:rPr>
          <w:rFonts w:ascii="Times New Roman" w:hAnsi="Times New Roman" w:cs="Times New Roman"/>
          <w:sz w:val="24"/>
          <w:szCs w:val="24"/>
        </w:rPr>
        <w:t>resistant</w:t>
      </w:r>
      <w:r w:rsidR="00E00225" w:rsidRPr="003B2EFF">
        <w:rPr>
          <w:rFonts w:ascii="Times New Roman" w:hAnsi="Times New Roman" w:cs="Times New Roman"/>
          <w:sz w:val="24"/>
          <w:szCs w:val="24"/>
        </w:rPr>
        <w:t xml:space="preserve"> </w:t>
      </w:r>
      <w:r w:rsidR="00D946BD" w:rsidRPr="003B2EFF">
        <w:rPr>
          <w:rFonts w:ascii="Times New Roman" w:hAnsi="Times New Roman" w:cs="Times New Roman"/>
          <w:sz w:val="24"/>
          <w:szCs w:val="24"/>
        </w:rPr>
        <w:t xml:space="preserve">traits) </w:t>
      </w:r>
      <w:r w:rsidR="00D946BD" w:rsidRPr="003B2EFF">
        <w:rPr>
          <w:rFonts w:ascii="Times New Roman" w:hAnsi="Times New Roman" w:cs="Times New Roman"/>
          <w:sz w:val="24"/>
          <w:szCs w:val="24"/>
        </w:rPr>
        <w:fldChar w:fldCharType="begin" w:fldLock="1"/>
      </w:r>
      <w:r w:rsidR="00177144" w:rsidRPr="003B2EFF">
        <w:rPr>
          <w:rFonts w:ascii="Times New Roman" w:hAnsi="Times New Roman" w:cs="Times New Roman"/>
          <w:sz w:val="24"/>
          <w:szCs w:val="24"/>
        </w:rPr>
        <w:instrText>ADDIN CSL_CITATION { "citationItems" : [ { "id" : "ITEM-1", "itemData" : { "DOI" : "10.1126/science.316.5828.1114", "ISSN" : "1095-9203", "PMID" : "17525312", "abstract" : "AGBIOTECHFarmers have become dependent on a herbicide called glyphosate and on crops engineered to resist it. Now, weeds are becoming resistant, and researchers are scrambling for alternatives. Crops engineered to resist dicamba, described in a report on page [1185][1] of this issue of Science , may offer one such alternative. [1]: http://www.sciencemag.org/cgi/content/short/316/5828/1185", "author" : [ { "dropping-particle" : "", "family" : "Service", "given" : "Robert F", "non-dropping-particle" : "", "parse-names" : false, "suffix" : "" } ], "container-title" : "Science (New York, N.Y.)", "id" : "ITEM-1", "issue" : "5828", "issued" : { "date-parts" : [ [ "2007", "5", "25" ] ] }, "page" : "1114-7", "publisher" : "American Association for the Advancement of Science", "title" : "Agbiotech. A growing threat down on the farm.", "type" : "article-journal", "volume" : "316" }, "uris" : [ "http://www.mendeley.com/documents/?uuid=2c30e771-2f07-33a9-9c40-fd6b49e6e070" ] }, { "id" : "ITEM-2", "itemData" : { "DOI" : "10.2139/ssrn.2503388", "ISSN" : "1556-5068", "author" : [ { "dropping-particle" : "", "family" : "Fernandez-Cornejo", "given" : "Jorge", "non-dropping-particle" : "", "parse-names" : false, "suffix" : "" }, { "dropping-particle" : "", "family" : "Wechsler", "given" : "Seth", "non-dropping-particle" : "", "parse-names" : false, "suffix" : "" }, { "dropping-particle" : "", "family" : "Livingston", "given" : "Mike", "non-dropping-particle" : "", "parse-names" : false, "suffix" : "" }, { "dropping-particle" : "", "family" : "Mitchell", "given" : "Lorraine", "non-dropping-particle" : "", "parse-names" : false, "suffix" : "" } ], "container-title" : "SSRN Electronic Journal", "id" : "ITEM-2", "issued" : { "date-parts" : [ [ "2014", "2", "1" ] ] }, "number-of-pages" : "42", "title" : "Genetically Engineered Crops in the United States", "type" : "report" }, "uris" : [ "http://www.mendeley.com/documents/?uuid=fb997a76-ecf3-39da-874d-16254543549c" ] }, { "id" : "ITEM-3", "itemData" : { "DOI" : "10.1126/sciadv.1600850", "abstract" : "The widespread adoption of genetically engineered (GE) crops has clearly led to changes in pesticide use, but the nature and extent of these impacts remain open questions. We study this issue with a unique, large, and representa-tive sample of plot-level choices made by U.S. maize and soybean farmers from 1998 to 2011. On average, adopters of GE glyphosate-tolerant (GT) soybeans used 28% (0.30 kg/ha) more herbicide than nonadopters, adopters of GT maize used 1.2% (0.03 kg/ha) less herbicide than nonadopters, and adopters of GE insect-resistant (IR) maize used 11.2% (0.013 kg/ha) less insecticide than nonadopters. When pesticides are weighted by the environmental impact quotient, however, we find that (relative to nonadopters) GE adopters used about the same amount of soybean herbicides, 9.8% less of maize herbicides, and 10.4% less of maize insecticides. In addition, the results indicate that the difference in pesticide use between GE and non-GE adopters has changed significantly over time. For both soybean and maize, GT adopters used increasingly more herbicides relative to nonadopters, whereas adopters of IR maize used increasingly less insecticides. The estimated pattern of change in herbicide use over time is consistent with the emergence of glyphosate weed resistance.", "author" : [ { "dropping-particle" : "", "family" : "Perry", "given" : "Edward D", "non-dropping-particle" : "", "parse-names" : false, "suffix" : "" }, { "dropping-particle" : "", "family" : "Ciliberto", "given" : "Federico", "non-dropping-particle" : "", "parse-names" : false, "suffix" : "" }, { "dropping-particle" : "", "family" : "Hennessy", "given" : "David A", "non-dropping-particle" : "", "parse-names" : false, "suffix" : "" }, { "dropping-particle" : "", "family" : "Moschini", "given" : "Giancarlo", "non-dropping-particle" : "", "parse-names" : false, "suffix" : "" } ], "container-title" : "Science Advances", "id" : "ITEM-3", "issue" : "8", "issued" : { "date-parts" : [ [ "2016" ] ] }, "page" : "e1600850", "title" : "Genetically engineered crops and pesticide use in U.S. maize and soybeans", "type" : "article-journal", "volume" : "2" }, "uris" : [ "http://www.mendeley.com/documents/?uuid=ca853563-9758-34ca-a5eb-57e750ea4bc7" ] } ], "mendeley" : { "formattedCitation" : "(Fernandez-Cornejo et al. 2014, Perry et al. 2016, Service 2007)", "plainTextFormattedCitation" : "(Fernandez-Cornejo et al. 2014, Perry et al. 2016, Service 2007)", "previouslyFormattedCitation" : "(Fernandez-Cornejo et al. 2014, Perry et al. 2016, Service 2007)" }, "properties" : {  }, "schema" : "https://github.com/citation-style-language/schema/raw/master/csl-citation.json" }</w:instrText>
      </w:r>
      <w:r w:rsidR="00D946BD" w:rsidRPr="003B2EFF">
        <w:rPr>
          <w:rFonts w:ascii="Times New Roman" w:hAnsi="Times New Roman" w:cs="Times New Roman"/>
          <w:sz w:val="24"/>
          <w:szCs w:val="24"/>
        </w:rPr>
        <w:fldChar w:fldCharType="separate"/>
      </w:r>
      <w:r w:rsidR="00177144" w:rsidRPr="003B2EFF">
        <w:rPr>
          <w:rFonts w:ascii="Times New Roman" w:hAnsi="Times New Roman" w:cs="Times New Roman"/>
          <w:noProof/>
          <w:sz w:val="24"/>
          <w:szCs w:val="24"/>
        </w:rPr>
        <w:t>(Fernandez-Cornejo et al. 2014</w:t>
      </w:r>
      <w:ins w:id="147" w:author="Author">
        <w:r w:rsidR="008B08E6">
          <w:rPr>
            <w:rFonts w:ascii="Times New Roman" w:hAnsi="Times New Roman" w:cs="Times New Roman"/>
            <w:noProof/>
            <w:sz w:val="24"/>
            <w:szCs w:val="24"/>
          </w:rPr>
          <w:t>;</w:t>
        </w:r>
      </w:ins>
      <w:del w:id="148" w:author="Author">
        <w:r w:rsidR="00177144" w:rsidRPr="003B2EFF" w:rsidDel="008B08E6">
          <w:rPr>
            <w:rFonts w:ascii="Times New Roman" w:hAnsi="Times New Roman" w:cs="Times New Roman"/>
            <w:noProof/>
            <w:sz w:val="24"/>
            <w:szCs w:val="24"/>
          </w:rPr>
          <w:delText>,</w:delText>
        </w:r>
      </w:del>
      <w:r w:rsidR="00177144" w:rsidRPr="003B2EFF">
        <w:rPr>
          <w:rFonts w:ascii="Times New Roman" w:hAnsi="Times New Roman" w:cs="Times New Roman"/>
          <w:noProof/>
          <w:sz w:val="24"/>
          <w:szCs w:val="24"/>
        </w:rPr>
        <w:t xml:space="preserve"> Perry et al. 2016</w:t>
      </w:r>
      <w:ins w:id="149" w:author="Author">
        <w:r w:rsidR="008B08E6">
          <w:rPr>
            <w:rFonts w:ascii="Times New Roman" w:hAnsi="Times New Roman" w:cs="Times New Roman"/>
            <w:noProof/>
            <w:sz w:val="24"/>
            <w:szCs w:val="24"/>
          </w:rPr>
          <w:t>;</w:t>
        </w:r>
      </w:ins>
      <w:del w:id="150" w:author="Author">
        <w:r w:rsidR="00177144" w:rsidRPr="003B2EFF" w:rsidDel="008B08E6">
          <w:rPr>
            <w:rFonts w:ascii="Times New Roman" w:hAnsi="Times New Roman" w:cs="Times New Roman"/>
            <w:noProof/>
            <w:sz w:val="24"/>
            <w:szCs w:val="24"/>
          </w:rPr>
          <w:delText>,</w:delText>
        </w:r>
      </w:del>
      <w:r w:rsidR="00177144" w:rsidRPr="003B2EFF">
        <w:rPr>
          <w:rFonts w:ascii="Times New Roman" w:hAnsi="Times New Roman" w:cs="Times New Roman"/>
          <w:noProof/>
          <w:sz w:val="24"/>
          <w:szCs w:val="24"/>
        </w:rPr>
        <w:t xml:space="preserve"> Service 2007)</w:t>
      </w:r>
      <w:r w:rsidR="00D946BD" w:rsidRPr="003B2EFF">
        <w:rPr>
          <w:rFonts w:ascii="Times New Roman" w:hAnsi="Times New Roman" w:cs="Times New Roman"/>
          <w:sz w:val="24"/>
          <w:szCs w:val="24"/>
        </w:rPr>
        <w:fldChar w:fldCharType="end"/>
      </w:r>
      <w:r w:rsidR="008F6AA1" w:rsidRPr="003B2EFF">
        <w:rPr>
          <w:rFonts w:ascii="Times New Roman" w:hAnsi="Times New Roman" w:cs="Times New Roman"/>
          <w:sz w:val="24"/>
          <w:szCs w:val="24"/>
        </w:rPr>
        <w:t xml:space="preserve">. </w:t>
      </w:r>
      <w:r w:rsidR="0048321E">
        <w:rPr>
          <w:rFonts w:ascii="Times New Roman" w:hAnsi="Times New Roman" w:cs="Times New Roman"/>
          <w:sz w:val="24"/>
          <w:szCs w:val="24"/>
        </w:rPr>
        <w:t xml:space="preserve">HR </w:t>
      </w:r>
      <w:r w:rsidR="00E259D3" w:rsidRPr="003B2EFF">
        <w:rPr>
          <w:rFonts w:ascii="Times New Roman" w:hAnsi="Times New Roman" w:cs="Times New Roman"/>
          <w:sz w:val="24"/>
          <w:szCs w:val="24"/>
        </w:rPr>
        <w:t xml:space="preserve">traits have </w:t>
      </w:r>
      <w:r w:rsidR="006D18C0">
        <w:rPr>
          <w:rFonts w:ascii="Times New Roman" w:hAnsi="Times New Roman" w:cs="Times New Roman"/>
          <w:sz w:val="24"/>
          <w:szCs w:val="24"/>
        </w:rPr>
        <w:t>enhanced</w:t>
      </w:r>
      <w:r w:rsidR="006D18C0" w:rsidRPr="003B2EFF">
        <w:rPr>
          <w:rFonts w:ascii="Times New Roman" w:hAnsi="Times New Roman" w:cs="Times New Roman"/>
          <w:sz w:val="24"/>
          <w:szCs w:val="24"/>
        </w:rPr>
        <w:t xml:space="preserve"> </w:t>
      </w:r>
      <w:r w:rsidR="00E259D3" w:rsidRPr="003B2EFF">
        <w:rPr>
          <w:rFonts w:ascii="Times New Roman" w:hAnsi="Times New Roman" w:cs="Times New Roman"/>
          <w:sz w:val="24"/>
          <w:szCs w:val="24"/>
        </w:rPr>
        <w:t>weed management strategies, offered</w:t>
      </w:r>
      <w:r w:rsidR="0054428F" w:rsidRPr="003B2EFF">
        <w:rPr>
          <w:rFonts w:ascii="Times New Roman" w:hAnsi="Times New Roman" w:cs="Times New Roman"/>
          <w:sz w:val="24"/>
          <w:szCs w:val="24"/>
        </w:rPr>
        <w:t xml:space="preserve"> economic savings,</w:t>
      </w:r>
      <w:r w:rsidR="00E259D3" w:rsidRPr="003B2EFF">
        <w:rPr>
          <w:rFonts w:ascii="Times New Roman" w:hAnsi="Times New Roman" w:cs="Times New Roman"/>
          <w:sz w:val="24"/>
          <w:szCs w:val="24"/>
        </w:rPr>
        <w:t xml:space="preserve"> and increase</w:t>
      </w:r>
      <w:r w:rsidR="003E5C5A">
        <w:rPr>
          <w:rFonts w:ascii="Times New Roman" w:hAnsi="Times New Roman" w:cs="Times New Roman"/>
          <w:sz w:val="24"/>
          <w:szCs w:val="24"/>
        </w:rPr>
        <w:t>d</w:t>
      </w:r>
      <w:r w:rsidR="00E259D3" w:rsidRPr="003B2EFF">
        <w:rPr>
          <w:rFonts w:ascii="Times New Roman" w:hAnsi="Times New Roman" w:cs="Times New Roman"/>
          <w:sz w:val="24"/>
          <w:szCs w:val="24"/>
        </w:rPr>
        <w:t xml:space="preserve"> crop yields </w:t>
      </w:r>
      <w:r w:rsidR="00E259D3" w:rsidRPr="003B2EFF">
        <w:rPr>
          <w:rFonts w:ascii="Times New Roman" w:hAnsi="Times New Roman" w:cs="Times New Roman"/>
          <w:sz w:val="24"/>
          <w:szCs w:val="24"/>
        </w:rPr>
        <w:fldChar w:fldCharType="begin" w:fldLock="1"/>
      </w:r>
      <w:r w:rsidR="00E259D3" w:rsidRPr="003B2EFF">
        <w:rPr>
          <w:rFonts w:ascii="Times New Roman" w:hAnsi="Times New Roman" w:cs="Times New Roman"/>
          <w:sz w:val="24"/>
          <w:szCs w:val="24"/>
        </w:rPr>
        <w:instrText>ADDIN CSL_CITATION { "citationItems" : [ { "id" : "ITEM-1", "itemData" : { "DOI" : "10.1002/ps.3863", "ISSN" : "1526498X", "author" : [ { "dropping-particle" : "", "family" : "Duke", "given" : "Stephen O", "non-dropping-particle" : "", "parse-names" : false, "suffix" : "" } ], "container-title" : "Pest Management Science", "id" : "ITEM-1", "issue" : "5", "issued" : { "date-parts" : [ [ "2015", "5", "1" ] ] }, "page" : "652-657", "publisher" : "John Wiley &amp; Sons, Ltd", "title" : "Perspectives on transgenic, herbicide-resistant crops in the United States almost 20 years after introduction", "type" : "article-journal", "volume" : "71" }, "uris" : [ "http://www.mendeley.com/documents/?uuid=73b7fa1a-0c77-3bfe-a0d1-bb303d2130d3" ] } ], "mendeley" : { "formattedCitation" : "(Duke 2015)", "plainTextFormattedCitation" : "(Duke 2015)", "previouslyFormattedCitation" : "(Duke 2015)" }, "properties" : {  }, "schema" : "https://github.com/citation-style-language/schema/raw/master/csl-citation.json" }</w:instrText>
      </w:r>
      <w:r w:rsidR="00E259D3" w:rsidRPr="003B2EFF">
        <w:rPr>
          <w:rFonts w:ascii="Times New Roman" w:hAnsi="Times New Roman" w:cs="Times New Roman"/>
          <w:sz w:val="24"/>
          <w:szCs w:val="24"/>
        </w:rPr>
        <w:fldChar w:fldCharType="separate"/>
      </w:r>
      <w:r w:rsidR="00E259D3" w:rsidRPr="003B2EFF">
        <w:rPr>
          <w:rFonts w:ascii="Times New Roman" w:hAnsi="Times New Roman" w:cs="Times New Roman"/>
          <w:noProof/>
          <w:sz w:val="24"/>
          <w:szCs w:val="24"/>
        </w:rPr>
        <w:t>(Duke 2015)</w:t>
      </w:r>
      <w:r w:rsidR="00E259D3" w:rsidRPr="003B2EFF">
        <w:rPr>
          <w:rFonts w:ascii="Times New Roman" w:hAnsi="Times New Roman" w:cs="Times New Roman"/>
          <w:sz w:val="24"/>
          <w:szCs w:val="24"/>
        </w:rPr>
        <w:fldChar w:fldCharType="end"/>
      </w:r>
      <w:r w:rsidR="00E259D3" w:rsidRPr="003B2EFF">
        <w:rPr>
          <w:rFonts w:ascii="Times New Roman" w:hAnsi="Times New Roman" w:cs="Times New Roman"/>
          <w:sz w:val="24"/>
          <w:szCs w:val="24"/>
        </w:rPr>
        <w:t xml:space="preserve">. </w:t>
      </w:r>
      <w:r w:rsidR="008F6AA1" w:rsidRPr="003B2EFF">
        <w:rPr>
          <w:rFonts w:ascii="Times New Roman" w:hAnsi="Times New Roman" w:cs="Times New Roman"/>
          <w:sz w:val="24"/>
          <w:szCs w:val="24"/>
        </w:rPr>
        <w:t xml:space="preserve">For example, </w:t>
      </w:r>
      <w:r w:rsidR="004D2C71" w:rsidRPr="003B2EFF">
        <w:rPr>
          <w:rFonts w:ascii="Times New Roman" w:hAnsi="Times New Roman" w:cs="Times New Roman"/>
          <w:sz w:val="24"/>
          <w:szCs w:val="24"/>
        </w:rPr>
        <w:t>G</w:t>
      </w:r>
      <w:r w:rsidR="00F40D78">
        <w:rPr>
          <w:rFonts w:ascii="Times New Roman" w:hAnsi="Times New Roman" w:cs="Times New Roman"/>
          <w:sz w:val="24"/>
          <w:szCs w:val="24"/>
        </w:rPr>
        <w:t>R</w:t>
      </w:r>
      <w:r w:rsidR="004D2C71" w:rsidRPr="003B2EFF">
        <w:rPr>
          <w:rFonts w:ascii="Times New Roman" w:hAnsi="Times New Roman" w:cs="Times New Roman"/>
          <w:sz w:val="24"/>
          <w:szCs w:val="24"/>
        </w:rPr>
        <w:t xml:space="preserve"> </w:t>
      </w:r>
      <w:r w:rsidR="008F6AA1" w:rsidRPr="003B2EFF">
        <w:rPr>
          <w:rFonts w:ascii="Times New Roman" w:hAnsi="Times New Roman" w:cs="Times New Roman"/>
          <w:sz w:val="24"/>
          <w:szCs w:val="24"/>
        </w:rPr>
        <w:t xml:space="preserve">crops </w:t>
      </w:r>
      <w:r w:rsidR="004C6481" w:rsidRPr="003B2EFF">
        <w:rPr>
          <w:rFonts w:ascii="Times New Roman" w:hAnsi="Times New Roman" w:cs="Times New Roman"/>
          <w:sz w:val="24"/>
          <w:szCs w:val="24"/>
        </w:rPr>
        <w:t>w</w:t>
      </w:r>
      <w:r w:rsidR="003E5C5A">
        <w:rPr>
          <w:rFonts w:ascii="Times New Roman" w:hAnsi="Times New Roman" w:cs="Times New Roman"/>
          <w:sz w:val="24"/>
          <w:szCs w:val="24"/>
        </w:rPr>
        <w:t>ere</w:t>
      </w:r>
      <w:r w:rsidR="008F6AA1" w:rsidRPr="003B2EFF">
        <w:rPr>
          <w:rFonts w:ascii="Times New Roman" w:hAnsi="Times New Roman" w:cs="Times New Roman"/>
          <w:sz w:val="24"/>
          <w:szCs w:val="24"/>
        </w:rPr>
        <w:t xml:space="preserve"> the most adopted technology </w:t>
      </w:r>
      <w:r w:rsidR="00C76241" w:rsidRPr="003B2EFF">
        <w:rPr>
          <w:rFonts w:ascii="Times New Roman" w:hAnsi="Times New Roman" w:cs="Times New Roman"/>
          <w:sz w:val="24"/>
          <w:szCs w:val="24"/>
        </w:rPr>
        <w:t>in the history of modern agriculture</w:t>
      </w:r>
      <w:r w:rsidR="003E5C5A">
        <w:rPr>
          <w:rFonts w:ascii="Times New Roman" w:hAnsi="Times New Roman" w:cs="Times New Roman"/>
          <w:sz w:val="24"/>
          <w:szCs w:val="24"/>
        </w:rPr>
        <w:t>,</w:t>
      </w:r>
      <w:r w:rsidR="006D18C0">
        <w:rPr>
          <w:rFonts w:ascii="Times New Roman" w:hAnsi="Times New Roman" w:cs="Times New Roman"/>
          <w:sz w:val="24"/>
          <w:szCs w:val="24"/>
        </w:rPr>
        <w:t xml:space="preserve"> and glyphosate is often referred to as a “once-in-a-century herbicide”</w:t>
      </w:r>
      <w:r w:rsidR="004C6481" w:rsidRPr="003B2EFF">
        <w:rPr>
          <w:rFonts w:ascii="Times New Roman" w:hAnsi="Times New Roman" w:cs="Times New Roman"/>
          <w:sz w:val="24"/>
          <w:szCs w:val="24"/>
        </w:rPr>
        <w:t xml:space="preserve"> </w:t>
      </w:r>
      <w:r w:rsidR="004C6481" w:rsidRPr="003B2EFF">
        <w:rPr>
          <w:rFonts w:ascii="Times New Roman" w:hAnsi="Times New Roman" w:cs="Times New Roman"/>
          <w:sz w:val="24"/>
          <w:szCs w:val="24"/>
        </w:rPr>
        <w:fldChar w:fldCharType="begin" w:fldLock="1"/>
      </w:r>
      <w:r w:rsidR="00F63F4A" w:rsidRPr="003B2EFF">
        <w:rPr>
          <w:rFonts w:ascii="Times New Roman" w:hAnsi="Times New Roman" w:cs="Times New Roman"/>
          <w:sz w:val="24"/>
          <w:szCs w:val="24"/>
        </w:rPr>
        <w:instrText>ADDIN CSL_CITATION { "citationItems" : [ { "id" : "ITEM-1", "itemData" : { "DOI" : "10.1002/ps.1518", "ISSN" : "1526498X", "author" : [ { "dropping-particle" : "", "family" : "Duke", "given" : "Stephen O", "non-dropping-particle" : "", "parse-names" : false, "suffix" : "" }, { "dropping-particle" : "", "family" : "Powles", "given" : "Stephen B", "non-dropping-particle" : "", "parse-names" : false, "suffix" : "" } ], "container-title" : "Pest Management Science", "id" : "ITEM-1", "issue" : "4", "issued" : { "date-parts" : [ [ "2008", "4", "1" ] ] }, "page" : "319-325", "publisher" : "John Wiley &amp; Sons, Ltd.", "title" : "Glyphosate: a once-in-a-century herbicide", "type" : "article-journal", "volume" : "64" }, "uris" : [ "http://www.mendeley.com/documents/?uuid=cd34b273-354c-3dc4-a56f-5b87b94856dd" ] }, { "id" : "ITEM-2", "itemData" : { "DOI" : "10.1002/ps.1501", "ISSN" : "1526498X", "author" : [ { "dropping-particle" : "", "family" : "Dill", "given" : "Gerald M", "non-dropping-particle" : "", "parse-names" : false, "suffix" : "" }, { "dropping-particle" : "", "family" : "CaJacob", "given" : "Claire A", "non-dropping-particle" : "", "parse-names" : false, "suffix" : "" }, { "dropping-particle" : "", "family" : "Padgette", "given" : "Stephen R", "non-dropping-particle" : "", "parse-names" : false, "suffix" : "" } ], "container-title" : "Pest Management Science", "id" : "ITEM-2", "issue" : "4", "issued" : { "date-parts" : [ [ "2008", "4", "1" ] ] }, "page" : "326-331", "publisher" : "John Wiley &amp; Sons, Ltd.", "title" : "Glyphosate-resistant crops: adoption, use and future considerations", "type" : "article-journal", "volume" : "64" }, "uris" : [ "http://www.mendeley.com/documents/?uuid=2f53382f-f595-34e2-b917-d41a0d345e0a" ] } ], "mendeley" : { "formattedCitation" : "(Dill et al. 2008, Duke and Powles 2008)", "plainTextFormattedCitation" : "(Dill et al. 2008, Duke and Powles 2008)", "previouslyFormattedCitation" : "(Dill et al. 2008, Duke and Powles 2008)" }, "properties" : {  }, "schema" : "https://github.com/citation-style-language/schema/raw/master/csl-citation.json" }</w:instrText>
      </w:r>
      <w:r w:rsidR="004C6481" w:rsidRPr="003B2EFF">
        <w:rPr>
          <w:rFonts w:ascii="Times New Roman" w:hAnsi="Times New Roman" w:cs="Times New Roman"/>
          <w:sz w:val="24"/>
          <w:szCs w:val="24"/>
        </w:rPr>
        <w:fldChar w:fldCharType="separate"/>
      </w:r>
      <w:r w:rsidR="00F63F4A" w:rsidRPr="003B2EFF">
        <w:rPr>
          <w:rFonts w:ascii="Times New Roman" w:hAnsi="Times New Roman" w:cs="Times New Roman"/>
          <w:noProof/>
          <w:sz w:val="24"/>
          <w:szCs w:val="24"/>
        </w:rPr>
        <w:t>(Dill et al. 2008</w:t>
      </w:r>
      <w:ins w:id="151" w:author="Author">
        <w:r w:rsidR="008B08E6">
          <w:rPr>
            <w:rFonts w:ascii="Times New Roman" w:hAnsi="Times New Roman" w:cs="Times New Roman"/>
            <w:noProof/>
            <w:sz w:val="24"/>
            <w:szCs w:val="24"/>
          </w:rPr>
          <w:t>;</w:t>
        </w:r>
      </w:ins>
      <w:del w:id="152" w:author="Author">
        <w:r w:rsidR="00F63F4A" w:rsidRPr="003B2EFF" w:rsidDel="008B08E6">
          <w:rPr>
            <w:rFonts w:ascii="Times New Roman" w:hAnsi="Times New Roman" w:cs="Times New Roman"/>
            <w:noProof/>
            <w:sz w:val="24"/>
            <w:szCs w:val="24"/>
          </w:rPr>
          <w:delText>,</w:delText>
        </w:r>
      </w:del>
      <w:r w:rsidR="00F63F4A" w:rsidRPr="003B2EFF">
        <w:rPr>
          <w:rFonts w:ascii="Times New Roman" w:hAnsi="Times New Roman" w:cs="Times New Roman"/>
          <w:noProof/>
          <w:sz w:val="24"/>
          <w:szCs w:val="24"/>
        </w:rPr>
        <w:t xml:space="preserve"> Duke and Powles 2008)</w:t>
      </w:r>
      <w:r w:rsidR="004C6481" w:rsidRPr="003B2EFF">
        <w:rPr>
          <w:rFonts w:ascii="Times New Roman" w:hAnsi="Times New Roman" w:cs="Times New Roman"/>
          <w:sz w:val="24"/>
          <w:szCs w:val="24"/>
        </w:rPr>
        <w:fldChar w:fldCharType="end"/>
      </w:r>
      <w:r w:rsidR="00C76241" w:rsidRPr="003B2EFF">
        <w:rPr>
          <w:rFonts w:ascii="Times New Roman" w:hAnsi="Times New Roman" w:cs="Times New Roman"/>
          <w:sz w:val="24"/>
          <w:szCs w:val="24"/>
        </w:rPr>
        <w:t>.</w:t>
      </w:r>
      <w:r w:rsidR="001F6475" w:rsidRPr="003B2EFF">
        <w:rPr>
          <w:rFonts w:ascii="Times New Roman" w:hAnsi="Times New Roman" w:cs="Times New Roman"/>
          <w:sz w:val="24"/>
          <w:szCs w:val="24"/>
        </w:rPr>
        <w:t xml:space="preserve"> </w:t>
      </w:r>
      <w:r w:rsidR="00C76241" w:rsidRPr="003B2EFF">
        <w:rPr>
          <w:rFonts w:ascii="Times New Roman" w:hAnsi="Times New Roman" w:cs="Times New Roman"/>
          <w:sz w:val="24"/>
          <w:szCs w:val="24"/>
        </w:rPr>
        <w:t xml:space="preserve">Ten </w:t>
      </w:r>
      <w:r w:rsidR="00C76241" w:rsidRPr="003B2EFF">
        <w:rPr>
          <w:rFonts w:ascii="Times New Roman" w:hAnsi="Times New Roman" w:cs="Times New Roman"/>
          <w:sz w:val="24"/>
          <w:szCs w:val="24"/>
        </w:rPr>
        <w:lastRenderedPageBreak/>
        <w:t xml:space="preserve">years after </w:t>
      </w:r>
      <w:r w:rsidR="00262EB9">
        <w:rPr>
          <w:rFonts w:ascii="Times New Roman" w:hAnsi="Times New Roman" w:cs="Times New Roman"/>
          <w:sz w:val="24"/>
          <w:szCs w:val="24"/>
        </w:rPr>
        <w:t xml:space="preserve">the </w:t>
      </w:r>
      <w:r w:rsidR="00C76241" w:rsidRPr="003B2EFF">
        <w:rPr>
          <w:rFonts w:ascii="Times New Roman" w:hAnsi="Times New Roman" w:cs="Times New Roman"/>
          <w:sz w:val="24"/>
          <w:szCs w:val="24"/>
        </w:rPr>
        <w:t xml:space="preserve">introduction of </w:t>
      </w:r>
      <w:r w:rsidR="0048321E" w:rsidRPr="003B2EFF">
        <w:rPr>
          <w:rFonts w:ascii="Times New Roman" w:hAnsi="Times New Roman" w:cs="Times New Roman"/>
          <w:sz w:val="24"/>
          <w:szCs w:val="24"/>
        </w:rPr>
        <w:t>G</w:t>
      </w:r>
      <w:r w:rsidR="0048321E">
        <w:rPr>
          <w:rFonts w:ascii="Times New Roman" w:hAnsi="Times New Roman" w:cs="Times New Roman"/>
          <w:sz w:val="24"/>
          <w:szCs w:val="24"/>
        </w:rPr>
        <w:t>R</w:t>
      </w:r>
      <w:r w:rsidR="0048321E" w:rsidRPr="003B2EFF">
        <w:rPr>
          <w:rFonts w:ascii="Times New Roman" w:hAnsi="Times New Roman" w:cs="Times New Roman"/>
          <w:sz w:val="24"/>
          <w:szCs w:val="24"/>
        </w:rPr>
        <w:t xml:space="preserve"> </w:t>
      </w:r>
      <w:r w:rsidR="004C6481" w:rsidRPr="003B2EFF">
        <w:rPr>
          <w:rFonts w:ascii="Times New Roman" w:hAnsi="Times New Roman" w:cs="Times New Roman"/>
          <w:sz w:val="24"/>
          <w:szCs w:val="24"/>
        </w:rPr>
        <w:t>soybean</w:t>
      </w:r>
      <w:r w:rsidR="00A434C9">
        <w:rPr>
          <w:rFonts w:ascii="Times New Roman" w:hAnsi="Times New Roman" w:cs="Times New Roman"/>
          <w:sz w:val="24"/>
          <w:szCs w:val="24"/>
        </w:rPr>
        <w:t xml:space="preserve"> in 1996</w:t>
      </w:r>
      <w:r w:rsidR="00C76241" w:rsidRPr="003B2EFF">
        <w:rPr>
          <w:rFonts w:ascii="Times New Roman" w:hAnsi="Times New Roman" w:cs="Times New Roman"/>
          <w:sz w:val="24"/>
          <w:szCs w:val="24"/>
        </w:rPr>
        <w:t xml:space="preserve">, over 95% of soybean </w:t>
      </w:r>
      <w:r w:rsidR="00283D00">
        <w:rPr>
          <w:rFonts w:ascii="Times New Roman" w:hAnsi="Times New Roman" w:cs="Times New Roman"/>
          <w:sz w:val="24"/>
          <w:szCs w:val="24"/>
        </w:rPr>
        <w:t>ha</w:t>
      </w:r>
      <w:r w:rsidR="00C76241" w:rsidRPr="003B2EFF">
        <w:rPr>
          <w:rFonts w:ascii="Times New Roman" w:hAnsi="Times New Roman" w:cs="Times New Roman"/>
          <w:sz w:val="24"/>
          <w:szCs w:val="24"/>
        </w:rPr>
        <w:t xml:space="preserve"> in the U</w:t>
      </w:r>
      <w:r w:rsidR="00A434C9">
        <w:rPr>
          <w:rFonts w:ascii="Times New Roman" w:hAnsi="Times New Roman" w:cs="Times New Roman"/>
          <w:sz w:val="24"/>
          <w:szCs w:val="24"/>
        </w:rPr>
        <w:t xml:space="preserve">nited </w:t>
      </w:r>
      <w:r w:rsidR="00C76241" w:rsidRPr="003B2EFF">
        <w:rPr>
          <w:rFonts w:ascii="Times New Roman" w:hAnsi="Times New Roman" w:cs="Times New Roman"/>
          <w:sz w:val="24"/>
          <w:szCs w:val="24"/>
        </w:rPr>
        <w:t>S</w:t>
      </w:r>
      <w:r w:rsidR="00A434C9">
        <w:rPr>
          <w:rFonts w:ascii="Times New Roman" w:hAnsi="Times New Roman" w:cs="Times New Roman"/>
          <w:sz w:val="24"/>
          <w:szCs w:val="24"/>
        </w:rPr>
        <w:t>tates</w:t>
      </w:r>
      <w:r w:rsidR="00C76241" w:rsidRPr="003B2EFF">
        <w:rPr>
          <w:rFonts w:ascii="Times New Roman" w:hAnsi="Times New Roman" w:cs="Times New Roman"/>
          <w:sz w:val="24"/>
          <w:szCs w:val="24"/>
        </w:rPr>
        <w:t xml:space="preserve"> w</w:t>
      </w:r>
      <w:r w:rsidR="00A5148D" w:rsidRPr="003B2EFF">
        <w:rPr>
          <w:rFonts w:ascii="Times New Roman" w:hAnsi="Times New Roman" w:cs="Times New Roman"/>
          <w:sz w:val="24"/>
          <w:szCs w:val="24"/>
        </w:rPr>
        <w:t>ere</w:t>
      </w:r>
      <w:r w:rsidR="00C76241" w:rsidRPr="003B2EFF">
        <w:rPr>
          <w:rFonts w:ascii="Times New Roman" w:hAnsi="Times New Roman" w:cs="Times New Roman"/>
          <w:sz w:val="24"/>
          <w:szCs w:val="24"/>
        </w:rPr>
        <w:t xml:space="preserve"> treated with glyphosate </w:t>
      </w:r>
      <w:r w:rsidR="00C76241"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"10.1186/s12302-016-0070-0", "abstract" : "Background: Accurate pesticide use data are essential when studying the environmental and public health impacts of pesticide use. Since the mid-1990s, significant changes have occurred in when and how glyphosate herbicides are applied, and there has been a dramatic increase in the total volume applied. Methods: Data on glyphosate applications were collected from multiple sources and integrated into a dataset spanning agricultural, non-agricultural, and total glyphosate use from 1974\u20132014 in the United States, and from 1994\u20132014 globally. Results: Since 1974 in the U.S., over 1.6 billion kilograms of glyphosate active ingredient have been applied, or 19 % of estimated global use of glyphosate (8.6 billion kilograms). Globally, glyphosate use has risen almost 15-fold since so-called \" Roundup Ready, \" genetically engineered glyphosate-tolerant crops were introduced in 1996. Two-thirds of the total volume of glyphosate applied in the U.S. from 1974 to 2014 has been sprayed in just the last 10 years. The corresponding share globally is 72 %. In 2014, farmers sprayed enough glyphosate to apply ~1.0 kg/ha (0.8 pound/ acre) on every hectare of U.S.-cultivated cropland and nearly 0.53 kg/ha (0.47 pounds/acre) on all cropland worldwide. Conclusions: Genetically engineered herbicide-tolerant crops now account for about 56 % of global glyphosate use. In the U.S., no pesticide has come remotely close to such intensive and widespread use. This is likely the case globally, but published global pesticide use data are sparse. Glyphosate will likely remain the most widely applied pesticide worldwide for years to come, and interest will grow in quantifying ecological and human health impacts. Accurate, accessible time-series data on glyphosate use will accelerate research progress.", "author" : [ { "dropping-particle" : "", "family" : "Benbrook", "given" : "Charles M", "non-dropping-particle" : "", "parse-names" : false, "suffix" : "" } ], "container-title" : "Environmental Sciences Europe", "id" : "ITEM-1", "issued" : { "date-parts" : [ [ "2016" ] ] }, "page" : "3", "title" : "Trends in glyphosate herbicide use in the United States and globally Background", "type" : "article-journal", "volume" : "28" }, "uris" : [ "http://www.mendeley.com/documents/?uuid=6b6be19c-bb59-3b07-9649-c077679cda07" ] }, { "id" : "ITEM-2", "itemData" : { "DOI" : "10.1051/agro:2007044", "abstract" : "\u2013 Transgenic crops are the subject of lively debate and controversy. Despite such controversy, transgenic soybean has undergone a rapid expansion. Among various types of transgenic crops, herbicide-tolerant crops appear to many to be of limited interest, especially in Europe. Nonetheless, herbicide-tolerant crops are the most widely spread in the world. Indeed, glyphosate-tolerant soybean was notably the most cultivated transgenic plant in the world in 2006. In the USA 91% of soybean was transgenic in 2007. How can this particularly significant diffusion in the USA be explained, and what are its impacts? Such issues are addressed in this article, using surveys, studies of numerous statistical data and literature analysis. A first section underlines the importance of soybean in the current development of transgenic crops in the world, and the favourable context for their expansion in the USA. Then follows an analysis of the advantages and drawbacks of transgenic soybean for American farmers. Factors explaining the rapid diffusion of transgenic soybean are also analysed. A comparison of transgenic versus conventional soybean reveals that transgenic glyphosate-tolerant soybean allows both the simplification of weed control and greater work flexibility. Cropping transgenic soybean also fits well with conservation tillage. Transgenic soybean has an economic margin similar to conventional soybean, despite a higher seed cost. The next section describes the evolution of the use of herbicides with transgenic soybean, and some issues linked to the rapid increase in the use of glyphosate. At the beginning a smaller amount of herbicides was used, but this amount increased from 2002, though not steadily. Nonetheless, the environmental and toxicological impacts of pesticides do not only depend on the amounts applied. They also depend on the conditions of use and the levels of toxicity and ecotoxicity. The levels of ecotoxicity seem to have somewhat decreased. The success of transgenic soybeans for farmers has led to a higher use of glyphosate as a replacement for other herbicides, which has in turn led to a decline in its effectiveness. However, the issue here is not only genetic engineering in itself, but rather the management and governance of this innovation. Finally, the prospects of transgenic soybean are addressed. Transgenic soybean with new traits should be placed on the market. The conclusion describes economic context of the development of the first transge\u2026", "author" : [ { "dropping-particle" : "", "family" : "Bonny", "given" : "Sylvie", "non-dropping-particle" : "", "parse-names" : false, "suffix" : "" } ], "container-title" : "Agron. Sustain. Dev", "id" : "ITEM-2", "issued" : { "date-parts" : [ [ "2008" ] ] }, "page" : "21-32", "title" : "Genetically modified glyphosate-tolerant soybean in the USA: adoption factors, impacts and prospects. A review", "type" : "article-journal", "volume" : "28" }, "uris" : [ "http://www.mendeley.com/documents/?uuid=bee32089-3613-3c7d-b985-e79344bed18e" ] } ], "mendeley" : { "formattedCitation" : "(Benbrook 2016, Bonny 2008)", "plainTextFormattedCitation" : "(Benbrook 2016, Bonny 2008)", "previouslyFormattedCitation" : "(Benbrook 2016, Bonny 2008)" }, "properties" : {  }, "schema" : "https://github.com/citation-style-language/schema/raw/master/csl-citation.json" }</w:instrText>
      </w:r>
      <w:r w:rsidR="00C76241" w:rsidRPr="003B2EFF">
        <w:rPr>
          <w:rFonts w:ascii="Times New Roman" w:hAnsi="Times New Roman" w:cs="Times New Roman"/>
          <w:sz w:val="24"/>
          <w:szCs w:val="24"/>
        </w:rPr>
        <w:fldChar w:fldCharType="separate"/>
      </w:r>
      <w:r w:rsidR="00F63F4A" w:rsidRPr="003B2EFF">
        <w:rPr>
          <w:rFonts w:ascii="Times New Roman" w:hAnsi="Times New Roman" w:cs="Times New Roman"/>
          <w:noProof/>
          <w:sz w:val="24"/>
          <w:szCs w:val="24"/>
        </w:rPr>
        <w:t>(Benbrook 2016</w:t>
      </w:r>
      <w:ins w:id="153" w:author="Author">
        <w:r w:rsidR="008B08E6">
          <w:rPr>
            <w:rFonts w:ascii="Times New Roman" w:hAnsi="Times New Roman" w:cs="Times New Roman"/>
            <w:noProof/>
            <w:sz w:val="24"/>
            <w:szCs w:val="24"/>
          </w:rPr>
          <w:t>;</w:t>
        </w:r>
      </w:ins>
      <w:del w:id="154" w:author="Author">
        <w:r w:rsidR="00F63F4A" w:rsidRPr="003B2EFF" w:rsidDel="008B08E6">
          <w:rPr>
            <w:rFonts w:ascii="Times New Roman" w:hAnsi="Times New Roman" w:cs="Times New Roman"/>
            <w:noProof/>
            <w:sz w:val="24"/>
            <w:szCs w:val="24"/>
          </w:rPr>
          <w:delText>,</w:delText>
        </w:r>
      </w:del>
      <w:r w:rsidR="00F63F4A" w:rsidRPr="003B2EFF">
        <w:rPr>
          <w:rFonts w:ascii="Times New Roman" w:hAnsi="Times New Roman" w:cs="Times New Roman"/>
          <w:noProof/>
          <w:sz w:val="24"/>
          <w:szCs w:val="24"/>
        </w:rPr>
        <w:t xml:space="preserve"> Bonny 2008)</w:t>
      </w:r>
      <w:r w:rsidR="00C76241" w:rsidRPr="003B2EFF">
        <w:rPr>
          <w:rFonts w:ascii="Times New Roman" w:hAnsi="Times New Roman" w:cs="Times New Roman"/>
          <w:sz w:val="24"/>
          <w:szCs w:val="24"/>
        </w:rPr>
        <w:fldChar w:fldCharType="end"/>
      </w:r>
      <w:r w:rsidR="00C76241" w:rsidRPr="003B2EFF">
        <w:rPr>
          <w:rFonts w:ascii="Times New Roman" w:hAnsi="Times New Roman" w:cs="Times New Roman"/>
          <w:sz w:val="24"/>
          <w:szCs w:val="24"/>
        </w:rPr>
        <w:t xml:space="preserve">. </w:t>
      </w:r>
      <w:r w:rsidR="006736AA" w:rsidRPr="003B2EFF">
        <w:rPr>
          <w:rFonts w:ascii="Times New Roman" w:hAnsi="Times New Roman" w:cs="Times New Roman"/>
          <w:sz w:val="24"/>
          <w:szCs w:val="24"/>
        </w:rPr>
        <w:t>However</w:t>
      </w:r>
      <w:r w:rsidR="00A27E03" w:rsidRPr="003B2EFF">
        <w:rPr>
          <w:rFonts w:ascii="Times New Roman" w:hAnsi="Times New Roman" w:cs="Times New Roman"/>
          <w:sz w:val="24"/>
          <w:szCs w:val="24"/>
        </w:rPr>
        <w:t>,</w:t>
      </w:r>
      <w:r w:rsidR="005679FC" w:rsidRPr="003B2EFF">
        <w:rPr>
          <w:rFonts w:ascii="Times New Roman" w:hAnsi="Times New Roman" w:cs="Times New Roman"/>
          <w:sz w:val="24"/>
          <w:szCs w:val="24"/>
        </w:rPr>
        <w:t xml:space="preserve"> </w:t>
      </w:r>
      <w:r w:rsidR="0069749C" w:rsidRPr="003B2EFF">
        <w:rPr>
          <w:rFonts w:ascii="Times New Roman" w:hAnsi="Times New Roman" w:cs="Times New Roman"/>
          <w:sz w:val="24"/>
          <w:szCs w:val="24"/>
        </w:rPr>
        <w:t>dicamba</w:t>
      </w:r>
      <w:r w:rsidR="00173333" w:rsidRPr="003B2EFF">
        <w:rPr>
          <w:rFonts w:ascii="Times New Roman" w:hAnsi="Times New Roman" w:cs="Times New Roman"/>
          <w:sz w:val="24"/>
          <w:szCs w:val="24"/>
        </w:rPr>
        <w:t xml:space="preserve"> is not as </w:t>
      </w:r>
      <w:r w:rsidR="00A5148D" w:rsidRPr="003B2EFF">
        <w:rPr>
          <w:rFonts w:ascii="Times New Roman" w:hAnsi="Times New Roman" w:cs="Times New Roman"/>
          <w:sz w:val="24"/>
          <w:szCs w:val="24"/>
        </w:rPr>
        <w:t>versatile</w:t>
      </w:r>
      <w:r w:rsidR="006C673E" w:rsidRPr="003B2EFF">
        <w:rPr>
          <w:rFonts w:ascii="Times New Roman" w:hAnsi="Times New Roman" w:cs="Times New Roman"/>
          <w:sz w:val="24"/>
          <w:szCs w:val="24"/>
        </w:rPr>
        <w:t xml:space="preserve"> </w:t>
      </w:r>
      <w:r w:rsidR="00173333" w:rsidRPr="003B2EFF">
        <w:rPr>
          <w:rFonts w:ascii="Times New Roman" w:hAnsi="Times New Roman" w:cs="Times New Roman"/>
          <w:sz w:val="24"/>
          <w:szCs w:val="24"/>
        </w:rPr>
        <w:t>as glyphosate</w:t>
      </w:r>
      <w:r w:rsidR="00D53B40">
        <w:rPr>
          <w:rFonts w:ascii="Times New Roman" w:hAnsi="Times New Roman" w:cs="Times New Roman"/>
          <w:sz w:val="24"/>
          <w:szCs w:val="24"/>
        </w:rPr>
        <w:t>;</w:t>
      </w:r>
      <w:r w:rsidR="00A5148D" w:rsidRPr="003B2EFF">
        <w:rPr>
          <w:rFonts w:ascii="Times New Roman" w:hAnsi="Times New Roman" w:cs="Times New Roman"/>
          <w:sz w:val="24"/>
          <w:szCs w:val="24"/>
        </w:rPr>
        <w:t xml:space="preserve"> it</w:t>
      </w:r>
      <w:r w:rsidR="0069749C" w:rsidRPr="003B2EFF">
        <w:rPr>
          <w:rFonts w:ascii="Times New Roman" w:hAnsi="Times New Roman" w:cs="Times New Roman"/>
          <w:sz w:val="24"/>
          <w:szCs w:val="24"/>
        </w:rPr>
        <w:t xml:space="preserve"> control</w:t>
      </w:r>
      <w:r w:rsidR="00A5148D" w:rsidRPr="003B2EFF">
        <w:rPr>
          <w:rFonts w:ascii="Times New Roman" w:hAnsi="Times New Roman" w:cs="Times New Roman"/>
          <w:sz w:val="24"/>
          <w:szCs w:val="24"/>
        </w:rPr>
        <w:t>s</w:t>
      </w:r>
      <w:r w:rsidR="0069749C" w:rsidRPr="003B2EFF">
        <w:rPr>
          <w:rFonts w:ascii="Times New Roman" w:hAnsi="Times New Roman" w:cs="Times New Roman"/>
          <w:sz w:val="24"/>
          <w:szCs w:val="24"/>
        </w:rPr>
        <w:t xml:space="preserve"> only broadleaf weed </w:t>
      </w:r>
      <w:r w:rsidR="00D81FBD" w:rsidRPr="003B2EFF">
        <w:rPr>
          <w:rFonts w:ascii="Times New Roman" w:hAnsi="Times New Roman" w:cs="Times New Roman"/>
          <w:sz w:val="24"/>
          <w:szCs w:val="24"/>
        </w:rPr>
        <w:t>species and</w:t>
      </w:r>
      <w:r w:rsidR="00173333" w:rsidRPr="003B2EFF">
        <w:rPr>
          <w:rFonts w:ascii="Times New Roman" w:hAnsi="Times New Roman" w:cs="Times New Roman"/>
          <w:sz w:val="24"/>
          <w:szCs w:val="24"/>
        </w:rPr>
        <w:t xml:space="preserve"> </w:t>
      </w:r>
      <w:r w:rsidR="006D18C0">
        <w:rPr>
          <w:rFonts w:ascii="Times New Roman" w:hAnsi="Times New Roman" w:cs="Times New Roman"/>
          <w:sz w:val="24"/>
          <w:szCs w:val="24"/>
        </w:rPr>
        <w:t xml:space="preserve">has </w:t>
      </w:r>
      <w:r w:rsidR="006D18C0" w:rsidRPr="004A6F90">
        <w:rPr>
          <w:rFonts w:ascii="Times New Roman" w:hAnsi="Times New Roman" w:cs="Times New Roman"/>
          <w:sz w:val="24"/>
          <w:szCs w:val="24"/>
        </w:rPr>
        <w:t>greater potential for</w:t>
      </w:r>
      <w:r w:rsidR="00210558" w:rsidRPr="004A6F90">
        <w:rPr>
          <w:rFonts w:ascii="Times New Roman" w:hAnsi="Times New Roman" w:cs="Times New Roman"/>
          <w:sz w:val="24"/>
          <w:szCs w:val="24"/>
        </w:rPr>
        <w:t xml:space="preserve"> off-target movement</w:t>
      </w:r>
      <w:del w:id="155" w:author="Author">
        <w:r w:rsidR="00210558" w:rsidRPr="003B2EFF" w:rsidDel="004A6F90">
          <w:rPr>
            <w:rFonts w:ascii="Times New Roman" w:hAnsi="Times New Roman" w:cs="Times New Roman"/>
            <w:sz w:val="24"/>
            <w:szCs w:val="24"/>
          </w:rPr>
          <w:delText xml:space="preserve"> </w:delText>
        </w:r>
        <w:r w:rsidR="006D18C0" w:rsidDel="004A6F90">
          <w:rPr>
            <w:rFonts w:ascii="Times New Roman" w:hAnsi="Times New Roman" w:cs="Times New Roman"/>
            <w:sz w:val="24"/>
            <w:szCs w:val="24"/>
          </w:rPr>
          <w:delText xml:space="preserve">because of the </w:delText>
        </w:r>
        <w:r w:rsidR="00210558" w:rsidRPr="003B2EFF" w:rsidDel="004A6F90">
          <w:rPr>
            <w:rFonts w:ascii="Times New Roman" w:hAnsi="Times New Roman" w:cs="Times New Roman"/>
            <w:sz w:val="24"/>
            <w:szCs w:val="24"/>
          </w:rPr>
          <w:delText>high sensitivity of susceptible crops to dicamba</w:delText>
        </w:r>
      </w:del>
      <w:r w:rsidR="0069749C" w:rsidRPr="003B2EFF">
        <w:rPr>
          <w:rFonts w:ascii="Times New Roman" w:hAnsi="Times New Roman" w:cs="Times New Roman"/>
          <w:sz w:val="24"/>
          <w:szCs w:val="24"/>
        </w:rPr>
        <w:t xml:space="preserve">. Therefore, </w:t>
      </w:r>
      <w:r w:rsidR="00173333" w:rsidRPr="003B2EFF">
        <w:rPr>
          <w:rFonts w:ascii="Times New Roman" w:hAnsi="Times New Roman" w:cs="Times New Roman"/>
          <w:sz w:val="24"/>
          <w:szCs w:val="24"/>
        </w:rPr>
        <w:t xml:space="preserve">the </w:t>
      </w:r>
      <w:r w:rsidR="00876AE3" w:rsidRPr="003B2EFF">
        <w:rPr>
          <w:rFonts w:ascii="Times New Roman" w:hAnsi="Times New Roman" w:cs="Times New Roman"/>
          <w:sz w:val="24"/>
          <w:szCs w:val="24"/>
        </w:rPr>
        <w:t>use</w:t>
      </w:r>
      <w:r w:rsidR="00173333" w:rsidRPr="003B2EFF">
        <w:rPr>
          <w:rFonts w:ascii="Times New Roman" w:hAnsi="Times New Roman" w:cs="Times New Roman"/>
          <w:sz w:val="24"/>
          <w:szCs w:val="24"/>
        </w:rPr>
        <w:t xml:space="preserve"> of D</w:t>
      </w:r>
      <w:r w:rsidR="00F40D78">
        <w:rPr>
          <w:rFonts w:ascii="Times New Roman" w:hAnsi="Times New Roman" w:cs="Times New Roman"/>
          <w:sz w:val="24"/>
          <w:szCs w:val="24"/>
        </w:rPr>
        <w:t>R</w:t>
      </w:r>
      <w:r w:rsidR="00173333" w:rsidRPr="003B2EFF">
        <w:rPr>
          <w:rFonts w:ascii="Times New Roman" w:hAnsi="Times New Roman" w:cs="Times New Roman"/>
          <w:sz w:val="24"/>
          <w:szCs w:val="24"/>
        </w:rPr>
        <w:t xml:space="preserve"> soybean might not</w:t>
      </w:r>
      <w:r w:rsidR="00A5148D" w:rsidRPr="003B2EFF">
        <w:rPr>
          <w:rFonts w:ascii="Times New Roman" w:hAnsi="Times New Roman" w:cs="Times New Roman"/>
          <w:sz w:val="24"/>
          <w:szCs w:val="24"/>
        </w:rPr>
        <w:t xml:space="preserve"> be a</w:t>
      </w:r>
      <w:ins w:id="156" w:author="Author">
        <w:r w:rsidR="003E76E1">
          <w:rPr>
            <w:rFonts w:ascii="Times New Roman" w:hAnsi="Times New Roman" w:cs="Times New Roman"/>
            <w:sz w:val="24"/>
            <w:szCs w:val="24"/>
          </w:rPr>
          <w:t xml:space="preserve">s widely adopted </w:t>
        </w:r>
      </w:ins>
      <w:del w:id="157" w:author="Author">
        <w:r w:rsidR="00A5148D" w:rsidRPr="003B2EFF" w:rsidDel="003E76E1">
          <w:rPr>
            <w:rFonts w:ascii="Times New Roman" w:hAnsi="Times New Roman" w:cs="Times New Roman"/>
            <w:sz w:val="24"/>
            <w:szCs w:val="24"/>
          </w:rPr>
          <w:delText xml:space="preserve"> </w:delText>
        </w:r>
        <w:r w:rsidR="00777D1E" w:rsidDel="003E76E1">
          <w:rPr>
            <w:rFonts w:ascii="Times New Roman" w:hAnsi="Times New Roman" w:cs="Times New Roman"/>
            <w:sz w:val="24"/>
            <w:szCs w:val="24"/>
          </w:rPr>
          <w:delText>universal</w:delText>
        </w:r>
        <w:r w:rsidR="00777D1E" w:rsidRPr="003B2EFF" w:rsidDel="003E76E1">
          <w:rPr>
            <w:rFonts w:ascii="Times New Roman" w:hAnsi="Times New Roman" w:cs="Times New Roman"/>
            <w:sz w:val="24"/>
            <w:szCs w:val="24"/>
          </w:rPr>
          <w:delText xml:space="preserve"> </w:delText>
        </w:r>
        <w:r w:rsidR="00A5148D" w:rsidRPr="003B2EFF" w:rsidDel="003E76E1">
          <w:rPr>
            <w:rFonts w:ascii="Times New Roman" w:hAnsi="Times New Roman" w:cs="Times New Roman"/>
            <w:sz w:val="24"/>
            <w:szCs w:val="24"/>
          </w:rPr>
          <w:delText xml:space="preserve">solution </w:delText>
        </w:r>
      </w:del>
      <w:r w:rsidR="00A5148D" w:rsidRPr="003B2EFF">
        <w:rPr>
          <w:rFonts w:ascii="Times New Roman" w:hAnsi="Times New Roman" w:cs="Times New Roman"/>
          <w:sz w:val="24"/>
          <w:szCs w:val="24"/>
        </w:rPr>
        <w:t xml:space="preserve">for </w:t>
      </w:r>
      <w:r w:rsidR="00262EB9">
        <w:rPr>
          <w:rFonts w:ascii="Times New Roman" w:hAnsi="Times New Roman" w:cs="Times New Roman"/>
          <w:sz w:val="24"/>
          <w:szCs w:val="24"/>
        </w:rPr>
        <w:t xml:space="preserve">the </w:t>
      </w:r>
      <w:r w:rsidR="00A5148D" w:rsidRPr="003B2EFF">
        <w:rPr>
          <w:rFonts w:ascii="Times New Roman" w:hAnsi="Times New Roman" w:cs="Times New Roman"/>
          <w:sz w:val="24"/>
          <w:szCs w:val="24"/>
        </w:rPr>
        <w:t xml:space="preserve">management of GR </w:t>
      </w:r>
      <w:r w:rsidR="00DE50DC" w:rsidRPr="003B2EFF">
        <w:rPr>
          <w:rFonts w:ascii="Times New Roman" w:hAnsi="Times New Roman" w:cs="Times New Roman"/>
          <w:sz w:val="24"/>
          <w:szCs w:val="24"/>
        </w:rPr>
        <w:t>weeds. A</w:t>
      </w:r>
      <w:r w:rsidR="00F40D78">
        <w:rPr>
          <w:rFonts w:ascii="Times New Roman" w:hAnsi="Times New Roman" w:cs="Times New Roman"/>
          <w:sz w:val="24"/>
          <w:szCs w:val="24"/>
        </w:rPr>
        <w:t>dditionally,</w:t>
      </w:r>
      <w:r w:rsidR="00DE50DC" w:rsidRPr="003B2EFF">
        <w:rPr>
          <w:rFonts w:ascii="Times New Roman" w:hAnsi="Times New Roman" w:cs="Times New Roman"/>
          <w:sz w:val="24"/>
          <w:szCs w:val="24"/>
        </w:rPr>
        <w:t xml:space="preserve"> </w:t>
      </w:r>
      <w:r w:rsidR="00D81FBD" w:rsidRPr="003B2EFF">
        <w:rPr>
          <w:rFonts w:ascii="Times New Roman" w:hAnsi="Times New Roman" w:cs="Times New Roman"/>
          <w:sz w:val="24"/>
          <w:szCs w:val="24"/>
        </w:rPr>
        <w:t>dicamba</w:t>
      </w:r>
      <w:r w:rsidR="00D86AD7" w:rsidRPr="003B2EFF">
        <w:rPr>
          <w:rFonts w:ascii="Times New Roman" w:hAnsi="Times New Roman" w:cs="Times New Roman"/>
          <w:sz w:val="24"/>
          <w:szCs w:val="24"/>
        </w:rPr>
        <w:t xml:space="preserve"> will </w:t>
      </w:r>
      <w:r w:rsidR="006D18C0">
        <w:rPr>
          <w:rFonts w:ascii="Times New Roman" w:hAnsi="Times New Roman" w:cs="Times New Roman"/>
          <w:sz w:val="24"/>
          <w:szCs w:val="24"/>
        </w:rPr>
        <w:t>require</w:t>
      </w:r>
      <w:r w:rsidR="006D18C0" w:rsidRPr="003B2EFF">
        <w:rPr>
          <w:rFonts w:ascii="Times New Roman" w:hAnsi="Times New Roman" w:cs="Times New Roman"/>
          <w:sz w:val="24"/>
          <w:szCs w:val="24"/>
        </w:rPr>
        <w:t xml:space="preserve"> </w:t>
      </w:r>
      <w:r w:rsidR="00D86AD7" w:rsidRPr="003B2EFF">
        <w:rPr>
          <w:rFonts w:ascii="Times New Roman" w:hAnsi="Times New Roman" w:cs="Times New Roman"/>
          <w:sz w:val="24"/>
          <w:szCs w:val="24"/>
        </w:rPr>
        <w:t>farmers</w:t>
      </w:r>
      <w:r w:rsidR="006736AA" w:rsidRPr="003B2EFF">
        <w:rPr>
          <w:rFonts w:ascii="Times New Roman" w:hAnsi="Times New Roman" w:cs="Times New Roman"/>
          <w:sz w:val="24"/>
          <w:szCs w:val="24"/>
        </w:rPr>
        <w:t>’</w:t>
      </w:r>
      <w:r w:rsidR="00173333" w:rsidRPr="003B2EFF">
        <w:rPr>
          <w:rFonts w:ascii="Times New Roman" w:hAnsi="Times New Roman" w:cs="Times New Roman"/>
          <w:sz w:val="24"/>
          <w:szCs w:val="24"/>
        </w:rPr>
        <w:t xml:space="preserve"> willingness to </w:t>
      </w:r>
      <w:r w:rsidR="0048321E">
        <w:rPr>
          <w:rFonts w:ascii="Times New Roman" w:hAnsi="Times New Roman" w:cs="Times New Roman"/>
          <w:sz w:val="24"/>
          <w:szCs w:val="24"/>
        </w:rPr>
        <w:t>comply with strict</w:t>
      </w:r>
      <w:r w:rsidR="0048321E" w:rsidRPr="003B2EFF">
        <w:rPr>
          <w:rFonts w:ascii="Times New Roman" w:hAnsi="Times New Roman" w:cs="Times New Roman"/>
          <w:sz w:val="24"/>
          <w:szCs w:val="24"/>
        </w:rPr>
        <w:t xml:space="preserve"> </w:t>
      </w:r>
      <w:r w:rsidR="00354B69" w:rsidRPr="003B2EFF">
        <w:rPr>
          <w:rFonts w:ascii="Times New Roman" w:hAnsi="Times New Roman" w:cs="Times New Roman"/>
          <w:sz w:val="24"/>
          <w:szCs w:val="24"/>
        </w:rPr>
        <w:t xml:space="preserve">application </w:t>
      </w:r>
      <w:r w:rsidR="00464EAA">
        <w:rPr>
          <w:rFonts w:ascii="Times New Roman" w:hAnsi="Times New Roman" w:cs="Times New Roman"/>
          <w:sz w:val="24"/>
          <w:szCs w:val="24"/>
        </w:rPr>
        <w:t xml:space="preserve">requirements </w:t>
      </w:r>
      <w:r w:rsidR="00D86AD7" w:rsidRPr="003B2EFF">
        <w:rPr>
          <w:rFonts w:ascii="Times New Roman" w:hAnsi="Times New Roman" w:cs="Times New Roman"/>
          <w:sz w:val="24"/>
          <w:szCs w:val="24"/>
        </w:rPr>
        <w:t xml:space="preserve">and potential risks </w:t>
      </w:r>
      <w:r w:rsidR="00262EB9">
        <w:rPr>
          <w:rFonts w:ascii="Times New Roman" w:hAnsi="Times New Roman" w:cs="Times New Roman"/>
          <w:sz w:val="24"/>
          <w:szCs w:val="24"/>
        </w:rPr>
        <w:t xml:space="preserve">such as </w:t>
      </w:r>
      <w:r w:rsidR="00D86AD7" w:rsidRPr="003B2EFF">
        <w:rPr>
          <w:rFonts w:ascii="Times New Roman" w:hAnsi="Times New Roman" w:cs="Times New Roman"/>
          <w:sz w:val="24"/>
          <w:szCs w:val="24"/>
        </w:rPr>
        <w:t>off-target movement</w:t>
      </w:r>
      <w:r w:rsidR="006D18C0">
        <w:rPr>
          <w:rFonts w:ascii="Times New Roman" w:hAnsi="Times New Roman" w:cs="Times New Roman"/>
          <w:sz w:val="24"/>
          <w:szCs w:val="24"/>
        </w:rPr>
        <w:t xml:space="preserve"> and </w:t>
      </w:r>
      <w:r w:rsidR="0048321E">
        <w:rPr>
          <w:rFonts w:ascii="Times New Roman" w:hAnsi="Times New Roman" w:cs="Times New Roman"/>
          <w:sz w:val="24"/>
          <w:szCs w:val="24"/>
        </w:rPr>
        <w:t xml:space="preserve">crop </w:t>
      </w:r>
      <w:r w:rsidR="006D18C0">
        <w:rPr>
          <w:rFonts w:ascii="Times New Roman" w:hAnsi="Times New Roman" w:cs="Times New Roman"/>
          <w:sz w:val="24"/>
          <w:szCs w:val="24"/>
        </w:rPr>
        <w:t>injury</w:t>
      </w:r>
      <w:r w:rsidR="00173333" w:rsidRPr="003B2EFF">
        <w:rPr>
          <w:rFonts w:ascii="Times New Roman" w:hAnsi="Times New Roman" w:cs="Times New Roman"/>
          <w:sz w:val="24"/>
          <w:szCs w:val="24"/>
        </w:rPr>
        <w:t>.</w:t>
      </w:r>
    </w:p>
    <w:p w14:paraId="10EE9B32" w14:textId="7E30E158" w:rsidR="001C0C69" w:rsidRPr="003B2EFF" w:rsidRDefault="00E97A60" w:rsidP="00473CFE">
      <w:pPr>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When asked</w:t>
      </w:r>
      <w:r w:rsidR="0057498E" w:rsidRPr="003B2EFF">
        <w:rPr>
          <w:rFonts w:ascii="Times New Roman" w:hAnsi="Times New Roman" w:cs="Times New Roman"/>
          <w:sz w:val="24"/>
          <w:szCs w:val="24"/>
        </w:rPr>
        <w:t xml:space="preserve">, 65% of respondents reported </w:t>
      </w:r>
      <w:r w:rsidR="008E5E54">
        <w:rPr>
          <w:rFonts w:ascii="Times New Roman" w:hAnsi="Times New Roman" w:cs="Times New Roman"/>
          <w:sz w:val="24"/>
          <w:szCs w:val="24"/>
        </w:rPr>
        <w:t xml:space="preserve">that </w:t>
      </w:r>
      <w:r w:rsidR="0057498E" w:rsidRPr="003B2EFF">
        <w:rPr>
          <w:rFonts w:ascii="Times New Roman" w:hAnsi="Times New Roman" w:cs="Times New Roman"/>
          <w:sz w:val="24"/>
          <w:szCs w:val="24"/>
        </w:rPr>
        <w:t xml:space="preserve">they </w:t>
      </w:r>
      <w:r w:rsidR="006D18C0" w:rsidRPr="003B2EFF">
        <w:rPr>
          <w:rFonts w:ascii="Times New Roman" w:hAnsi="Times New Roman" w:cs="Times New Roman"/>
          <w:sz w:val="24"/>
          <w:szCs w:val="24"/>
        </w:rPr>
        <w:t xml:space="preserve">own a sprayer and spray their </w:t>
      </w:r>
      <w:r w:rsidR="008E5E54">
        <w:rPr>
          <w:rFonts w:ascii="Times New Roman" w:hAnsi="Times New Roman" w:cs="Times New Roman"/>
          <w:sz w:val="24"/>
          <w:szCs w:val="24"/>
        </w:rPr>
        <w:t xml:space="preserve">own </w:t>
      </w:r>
      <w:r w:rsidR="006D18C0" w:rsidRPr="003B2EFF">
        <w:rPr>
          <w:rFonts w:ascii="Times New Roman" w:hAnsi="Times New Roman" w:cs="Times New Roman"/>
          <w:sz w:val="24"/>
          <w:szCs w:val="24"/>
        </w:rPr>
        <w:t>herbicide</w:t>
      </w:r>
      <w:ins w:id="158" w:author="Author">
        <w:r w:rsidR="003E76E1">
          <w:rPr>
            <w:rFonts w:ascii="Times New Roman" w:hAnsi="Times New Roman" w:cs="Times New Roman"/>
            <w:sz w:val="24"/>
            <w:szCs w:val="24"/>
          </w:rPr>
          <w:t xml:space="preserve">s </w:t>
        </w:r>
      </w:ins>
      <w:del w:id="159" w:author="Author">
        <w:r w:rsidR="006D18C0" w:rsidRPr="003B2EFF" w:rsidDel="003E76E1">
          <w:rPr>
            <w:rFonts w:ascii="Times New Roman" w:hAnsi="Times New Roman" w:cs="Times New Roman"/>
            <w:sz w:val="24"/>
            <w:szCs w:val="24"/>
          </w:rPr>
          <w:delText xml:space="preserve"> programs</w:delText>
        </w:r>
        <w:r w:rsidR="006D18C0" w:rsidDel="003E76E1">
          <w:rPr>
            <w:rFonts w:ascii="Times New Roman" w:hAnsi="Times New Roman" w:cs="Times New Roman"/>
            <w:sz w:val="24"/>
            <w:szCs w:val="24"/>
          </w:rPr>
          <w:delText xml:space="preserve"> </w:delText>
        </w:r>
      </w:del>
      <w:r w:rsidR="006D18C0">
        <w:rPr>
          <w:rFonts w:ascii="Times New Roman" w:hAnsi="Times New Roman" w:cs="Times New Roman"/>
          <w:sz w:val="24"/>
          <w:szCs w:val="24"/>
        </w:rPr>
        <w:t>(Q5, Table 1</w:t>
      </w:r>
      <w:ins w:id="160" w:author="Author">
        <w:r w:rsidR="00025059">
          <w:rPr>
            <w:rFonts w:ascii="Times New Roman" w:hAnsi="Times New Roman" w:cs="Times New Roman"/>
            <w:sz w:val="24"/>
            <w:szCs w:val="24"/>
          </w:rPr>
          <w:t>A</w:t>
        </w:r>
      </w:ins>
      <w:r w:rsidR="006D18C0" w:rsidRPr="003B2EFF">
        <w:rPr>
          <w:rFonts w:ascii="Times New Roman" w:hAnsi="Times New Roman" w:cs="Times New Roman"/>
          <w:sz w:val="24"/>
          <w:szCs w:val="24"/>
        </w:rPr>
        <w:t>)</w:t>
      </w:r>
      <w:r w:rsidR="003B2EFF">
        <w:rPr>
          <w:rFonts w:ascii="Times New Roman" w:hAnsi="Times New Roman" w:cs="Times New Roman"/>
          <w:sz w:val="24"/>
          <w:szCs w:val="24"/>
        </w:rPr>
        <w:t xml:space="preserve"> </w:t>
      </w:r>
      <w:r w:rsidR="003B2EFF" w:rsidRPr="003B2EFF">
        <w:rPr>
          <w:rFonts w:ascii="Times New Roman" w:hAnsi="Times New Roman" w:cs="Times New Roman"/>
          <w:sz w:val="24"/>
          <w:szCs w:val="24"/>
        </w:rPr>
        <w:t>(total response = 218</w:t>
      </w:r>
      <w:r w:rsidR="003B2EFF">
        <w:rPr>
          <w:rFonts w:ascii="Times New Roman" w:hAnsi="Times New Roman" w:cs="Times New Roman"/>
          <w:sz w:val="24"/>
          <w:szCs w:val="24"/>
        </w:rPr>
        <w:t>)</w:t>
      </w:r>
      <w:r w:rsidR="006D18C0">
        <w:rPr>
          <w:rFonts w:ascii="Times New Roman" w:hAnsi="Times New Roman" w:cs="Times New Roman"/>
          <w:sz w:val="24"/>
          <w:szCs w:val="24"/>
        </w:rPr>
        <w:t xml:space="preserve">, which equates to </w:t>
      </w:r>
      <w:r w:rsidR="0057498E" w:rsidRPr="003B2EFF">
        <w:rPr>
          <w:rFonts w:ascii="Times New Roman" w:hAnsi="Times New Roman" w:cs="Times New Roman"/>
          <w:sz w:val="24"/>
          <w:szCs w:val="24"/>
        </w:rPr>
        <w:t xml:space="preserve">71% of </w:t>
      </w:r>
      <w:r w:rsidR="00283D00">
        <w:rPr>
          <w:rFonts w:ascii="Times New Roman" w:hAnsi="Times New Roman" w:cs="Times New Roman"/>
          <w:sz w:val="24"/>
          <w:szCs w:val="24"/>
        </w:rPr>
        <w:t>ha</w:t>
      </w:r>
      <w:r w:rsidR="0057498E" w:rsidRPr="003B2EFF">
        <w:rPr>
          <w:rFonts w:ascii="Times New Roman" w:hAnsi="Times New Roman" w:cs="Times New Roman"/>
          <w:sz w:val="24"/>
          <w:szCs w:val="24"/>
        </w:rPr>
        <w:t xml:space="preserve"> </w:t>
      </w:r>
      <w:r w:rsidR="000B7AF3" w:rsidRPr="003B2EFF">
        <w:rPr>
          <w:rFonts w:ascii="Times New Roman" w:hAnsi="Times New Roman" w:cs="Times New Roman"/>
          <w:sz w:val="24"/>
          <w:szCs w:val="24"/>
        </w:rPr>
        <w:t xml:space="preserve">(out of a total of 51,950 </w:t>
      </w:r>
      <w:r w:rsidR="000B7AF3">
        <w:rPr>
          <w:rFonts w:ascii="Times New Roman" w:hAnsi="Times New Roman" w:cs="Times New Roman"/>
          <w:sz w:val="24"/>
          <w:szCs w:val="24"/>
        </w:rPr>
        <w:t>ha</w:t>
      </w:r>
      <w:r w:rsidR="000B7AF3" w:rsidRPr="003B2EFF">
        <w:rPr>
          <w:rFonts w:ascii="Times New Roman" w:hAnsi="Times New Roman" w:cs="Times New Roman"/>
          <w:sz w:val="24"/>
          <w:szCs w:val="24"/>
        </w:rPr>
        <w:t>)</w:t>
      </w:r>
      <w:r w:rsidR="000B7AF3">
        <w:rPr>
          <w:rFonts w:ascii="Times New Roman" w:hAnsi="Times New Roman" w:cs="Times New Roman"/>
          <w:sz w:val="24"/>
          <w:szCs w:val="24"/>
        </w:rPr>
        <w:t xml:space="preserve"> </w:t>
      </w:r>
      <w:r w:rsidR="006D18C0">
        <w:rPr>
          <w:rFonts w:ascii="Times New Roman" w:hAnsi="Times New Roman" w:cs="Times New Roman"/>
          <w:sz w:val="24"/>
          <w:szCs w:val="24"/>
        </w:rPr>
        <w:t>being</w:t>
      </w:r>
      <w:r w:rsidR="00622981" w:rsidRPr="003B2EFF">
        <w:rPr>
          <w:rFonts w:ascii="Times New Roman" w:hAnsi="Times New Roman" w:cs="Times New Roman"/>
          <w:sz w:val="24"/>
          <w:szCs w:val="24"/>
        </w:rPr>
        <w:t xml:space="preserve"> sprayed by </w:t>
      </w:r>
      <w:del w:id="161" w:author="Author">
        <w:r w:rsidR="00622981" w:rsidRPr="003B2EFF" w:rsidDel="00A90CAF">
          <w:rPr>
            <w:rFonts w:ascii="Times New Roman" w:hAnsi="Times New Roman" w:cs="Times New Roman"/>
            <w:sz w:val="24"/>
            <w:szCs w:val="24"/>
          </w:rPr>
          <w:delText>farmer</w:delText>
        </w:r>
        <w:r w:rsidR="001A028F" w:rsidDel="00A90CAF">
          <w:rPr>
            <w:rFonts w:ascii="Times New Roman" w:hAnsi="Times New Roman" w:cs="Times New Roman"/>
            <w:sz w:val="24"/>
            <w:szCs w:val="24"/>
          </w:rPr>
          <w:delText xml:space="preserve">s </w:delText>
        </w:r>
      </w:del>
      <w:ins w:id="162" w:author="Author">
        <w:r w:rsidR="00A90CAF">
          <w:rPr>
            <w:rFonts w:ascii="Times New Roman" w:hAnsi="Times New Roman" w:cs="Times New Roman"/>
            <w:sz w:val="24"/>
            <w:szCs w:val="24"/>
          </w:rPr>
          <w:t xml:space="preserve">respondents </w:t>
        </w:r>
      </w:ins>
      <w:r w:rsidR="001A028F">
        <w:rPr>
          <w:rFonts w:ascii="Times New Roman" w:hAnsi="Times New Roman" w:cs="Times New Roman"/>
          <w:sz w:val="24"/>
          <w:szCs w:val="24"/>
        </w:rPr>
        <w:t>themselves</w:t>
      </w:r>
      <w:r w:rsidR="0057498E" w:rsidRPr="003B2EFF">
        <w:rPr>
          <w:rFonts w:ascii="Times New Roman" w:hAnsi="Times New Roman" w:cs="Times New Roman"/>
          <w:sz w:val="24"/>
          <w:szCs w:val="24"/>
        </w:rPr>
        <w:t xml:space="preserve">. </w:t>
      </w:r>
      <w:r w:rsidR="000273FF">
        <w:rPr>
          <w:rFonts w:ascii="Times New Roman" w:hAnsi="Times New Roman" w:cs="Times New Roman"/>
          <w:sz w:val="24"/>
          <w:szCs w:val="24"/>
        </w:rPr>
        <w:t xml:space="preserve">Furthermore, </w:t>
      </w:r>
      <w:r w:rsidR="00C70226">
        <w:rPr>
          <w:rFonts w:ascii="Times New Roman" w:hAnsi="Times New Roman" w:cs="Times New Roman"/>
          <w:sz w:val="24"/>
          <w:szCs w:val="24"/>
        </w:rPr>
        <w:t xml:space="preserve">out of 90 respondents, </w:t>
      </w:r>
      <w:r w:rsidR="00622981" w:rsidRPr="003B2EFF">
        <w:rPr>
          <w:rFonts w:ascii="Times New Roman" w:hAnsi="Times New Roman" w:cs="Times New Roman"/>
          <w:sz w:val="24"/>
          <w:szCs w:val="24"/>
        </w:rPr>
        <w:t xml:space="preserve">71% </w:t>
      </w:r>
      <w:r w:rsidR="0021032A" w:rsidRPr="003B2EFF">
        <w:rPr>
          <w:rFonts w:ascii="Times New Roman" w:hAnsi="Times New Roman" w:cs="Times New Roman"/>
          <w:sz w:val="24"/>
          <w:szCs w:val="24"/>
        </w:rPr>
        <w:t xml:space="preserve">reported </w:t>
      </w:r>
      <w:r w:rsidR="008E5E54">
        <w:rPr>
          <w:rFonts w:ascii="Times New Roman" w:hAnsi="Times New Roman" w:cs="Times New Roman"/>
          <w:sz w:val="24"/>
          <w:szCs w:val="24"/>
        </w:rPr>
        <w:t xml:space="preserve">that </w:t>
      </w:r>
      <w:r w:rsidR="0021032A" w:rsidRPr="003B2EFF">
        <w:rPr>
          <w:rFonts w:ascii="Times New Roman" w:hAnsi="Times New Roman" w:cs="Times New Roman"/>
          <w:sz w:val="24"/>
          <w:szCs w:val="24"/>
        </w:rPr>
        <w:t>they</w:t>
      </w:r>
      <w:r w:rsidR="00622981" w:rsidRPr="003B2EFF">
        <w:rPr>
          <w:rFonts w:ascii="Times New Roman" w:hAnsi="Times New Roman" w:cs="Times New Roman"/>
          <w:sz w:val="24"/>
          <w:szCs w:val="24"/>
        </w:rPr>
        <w:t xml:space="preserve"> </w:t>
      </w:r>
      <w:r w:rsidR="000273FF">
        <w:rPr>
          <w:rFonts w:ascii="Times New Roman" w:hAnsi="Times New Roman" w:cs="Times New Roman"/>
          <w:sz w:val="24"/>
          <w:szCs w:val="24"/>
        </w:rPr>
        <w:t>own a sprayer and sprayed dicamba in DR soybean</w:t>
      </w:r>
      <w:r w:rsidR="0021032A" w:rsidRPr="003B2EFF">
        <w:rPr>
          <w:rFonts w:ascii="Times New Roman" w:hAnsi="Times New Roman" w:cs="Times New Roman"/>
          <w:sz w:val="24"/>
          <w:szCs w:val="24"/>
        </w:rPr>
        <w:t xml:space="preserve">, representing </w:t>
      </w:r>
      <w:r>
        <w:rPr>
          <w:rFonts w:ascii="Times New Roman" w:hAnsi="Times New Roman" w:cs="Times New Roman"/>
          <w:sz w:val="24"/>
          <w:szCs w:val="24"/>
        </w:rPr>
        <w:t>12,154 ha</w:t>
      </w:r>
      <w:r w:rsidR="00622981" w:rsidRPr="003B2EFF">
        <w:rPr>
          <w:rFonts w:ascii="Times New Roman" w:hAnsi="Times New Roman" w:cs="Times New Roman"/>
          <w:sz w:val="24"/>
          <w:szCs w:val="24"/>
        </w:rPr>
        <w:t>.</w:t>
      </w:r>
      <w:r w:rsidR="0021032A" w:rsidRPr="003B2EFF">
        <w:rPr>
          <w:rFonts w:ascii="Times New Roman" w:hAnsi="Times New Roman" w:cs="Times New Roman"/>
          <w:sz w:val="24"/>
          <w:szCs w:val="24"/>
        </w:rPr>
        <w:t xml:space="preserve"> </w:t>
      </w:r>
      <w:r w:rsidR="000273FF">
        <w:rPr>
          <w:rFonts w:ascii="Times New Roman" w:hAnsi="Times New Roman" w:cs="Times New Roman"/>
          <w:sz w:val="24"/>
          <w:szCs w:val="24"/>
        </w:rPr>
        <w:t xml:space="preserve">The relatively high number of DR soybean </w:t>
      </w:r>
      <w:r w:rsidR="00283D00">
        <w:rPr>
          <w:rFonts w:ascii="Times New Roman" w:hAnsi="Times New Roman" w:cs="Times New Roman"/>
          <w:sz w:val="24"/>
          <w:szCs w:val="24"/>
        </w:rPr>
        <w:t>ha</w:t>
      </w:r>
      <w:r w:rsidR="000273FF">
        <w:rPr>
          <w:rFonts w:ascii="Times New Roman" w:hAnsi="Times New Roman" w:cs="Times New Roman"/>
          <w:sz w:val="24"/>
          <w:szCs w:val="24"/>
        </w:rPr>
        <w:t xml:space="preserve"> being sprayed by farmers </w:t>
      </w:r>
      <w:r w:rsidR="00D53B40">
        <w:rPr>
          <w:rFonts w:ascii="Times New Roman" w:hAnsi="Times New Roman" w:cs="Times New Roman"/>
          <w:sz w:val="24"/>
          <w:szCs w:val="24"/>
        </w:rPr>
        <w:t>highlights</w:t>
      </w:r>
      <w:r w:rsidR="00E55716" w:rsidRPr="003B2EFF">
        <w:rPr>
          <w:rFonts w:ascii="Times New Roman" w:hAnsi="Times New Roman" w:cs="Times New Roman"/>
          <w:sz w:val="24"/>
          <w:szCs w:val="24"/>
        </w:rPr>
        <w:t xml:space="preserve"> the importance </w:t>
      </w:r>
      <w:r w:rsidR="0021032A" w:rsidRPr="003B2EFF">
        <w:rPr>
          <w:rFonts w:ascii="Times New Roman" w:hAnsi="Times New Roman" w:cs="Times New Roman"/>
          <w:sz w:val="24"/>
          <w:szCs w:val="24"/>
        </w:rPr>
        <w:t xml:space="preserve">of pesticide application training, particularly </w:t>
      </w:r>
      <w:r w:rsidR="00E00225" w:rsidRPr="003B2EFF">
        <w:rPr>
          <w:rFonts w:ascii="Times New Roman" w:hAnsi="Times New Roman" w:cs="Times New Roman"/>
          <w:sz w:val="24"/>
          <w:szCs w:val="24"/>
        </w:rPr>
        <w:t xml:space="preserve">for the </w:t>
      </w:r>
      <w:r w:rsidR="0021032A" w:rsidRPr="003B2EFF">
        <w:rPr>
          <w:rFonts w:ascii="Times New Roman" w:hAnsi="Times New Roman" w:cs="Times New Roman"/>
          <w:sz w:val="24"/>
          <w:szCs w:val="24"/>
        </w:rPr>
        <w:t xml:space="preserve">application of the new auxin formulations in </w:t>
      </w:r>
      <w:r w:rsidR="001F6475" w:rsidRPr="003B2EFF">
        <w:rPr>
          <w:rFonts w:ascii="Times New Roman" w:hAnsi="Times New Roman" w:cs="Times New Roman"/>
          <w:sz w:val="24"/>
          <w:szCs w:val="24"/>
        </w:rPr>
        <w:t>D</w:t>
      </w:r>
      <w:r w:rsidR="008201BF">
        <w:rPr>
          <w:rFonts w:ascii="Times New Roman" w:hAnsi="Times New Roman" w:cs="Times New Roman"/>
          <w:sz w:val="24"/>
          <w:szCs w:val="24"/>
        </w:rPr>
        <w:t>R</w:t>
      </w:r>
      <w:r w:rsidR="001F6475" w:rsidRPr="003B2EFF">
        <w:rPr>
          <w:rFonts w:ascii="Times New Roman" w:hAnsi="Times New Roman" w:cs="Times New Roman"/>
          <w:sz w:val="24"/>
          <w:szCs w:val="24"/>
        </w:rPr>
        <w:t xml:space="preserve"> </w:t>
      </w:r>
      <w:r w:rsidR="0021032A" w:rsidRPr="003B2EFF">
        <w:rPr>
          <w:rFonts w:ascii="Times New Roman" w:hAnsi="Times New Roman" w:cs="Times New Roman"/>
          <w:sz w:val="24"/>
          <w:szCs w:val="24"/>
        </w:rPr>
        <w:t>soybean</w:t>
      </w:r>
      <w:r w:rsidR="001370E4"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Results from a</w:t>
      </w:r>
      <w:r w:rsidR="00625FBD" w:rsidRPr="003B2EFF">
        <w:rPr>
          <w:rFonts w:ascii="Times New Roman" w:hAnsi="Times New Roman" w:cs="Times New Roman"/>
          <w:sz w:val="24"/>
          <w:szCs w:val="24"/>
        </w:rPr>
        <w:t xml:space="preserve"> survey </w:t>
      </w:r>
      <w:r w:rsidR="00E00225" w:rsidRPr="003B2EFF">
        <w:rPr>
          <w:rFonts w:ascii="Times New Roman" w:hAnsi="Times New Roman" w:cs="Times New Roman"/>
          <w:sz w:val="24"/>
          <w:szCs w:val="24"/>
        </w:rPr>
        <w:t xml:space="preserve">conducted by </w:t>
      </w:r>
      <w:r w:rsidR="00E00225" w:rsidRPr="003B2EFF">
        <w:rPr>
          <w:rFonts w:ascii="Times New Roman" w:hAnsi="Times New Roman" w:cs="Times New Roman"/>
          <w:noProof/>
          <w:sz w:val="24"/>
          <w:szCs w:val="24"/>
        </w:rPr>
        <w:t xml:space="preserve">Bish and Bradley (2017) demonstrated </w:t>
      </w:r>
      <w:r w:rsidR="00625FBD" w:rsidRPr="003B2EFF">
        <w:rPr>
          <w:rFonts w:ascii="Times New Roman" w:hAnsi="Times New Roman" w:cs="Times New Roman"/>
          <w:sz w:val="24"/>
          <w:szCs w:val="24"/>
        </w:rPr>
        <w:t xml:space="preserve">the </w:t>
      </w:r>
      <w:r w:rsidR="00B1271B">
        <w:rPr>
          <w:rFonts w:ascii="Times New Roman" w:hAnsi="Times New Roman" w:cs="Times New Roman"/>
          <w:sz w:val="24"/>
          <w:szCs w:val="24"/>
        </w:rPr>
        <w:t>benefit of</w:t>
      </w:r>
      <w:r w:rsidR="001370E4"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 xml:space="preserve">additional </w:t>
      </w:r>
      <w:r w:rsidR="00625FBD" w:rsidRPr="003B2EFF">
        <w:rPr>
          <w:rFonts w:ascii="Times New Roman" w:hAnsi="Times New Roman" w:cs="Times New Roman"/>
          <w:sz w:val="24"/>
          <w:szCs w:val="24"/>
        </w:rPr>
        <w:t xml:space="preserve">training </w:t>
      </w:r>
      <w:r w:rsidR="00E00225" w:rsidRPr="003B2EFF">
        <w:rPr>
          <w:rFonts w:ascii="Times New Roman" w:hAnsi="Times New Roman" w:cs="Times New Roman"/>
          <w:sz w:val="24"/>
          <w:szCs w:val="24"/>
        </w:rPr>
        <w:t>for those spraying dicamba in D</w:t>
      </w:r>
      <w:r w:rsidR="008201BF">
        <w:rPr>
          <w:rFonts w:ascii="Times New Roman" w:hAnsi="Times New Roman" w:cs="Times New Roman"/>
          <w:sz w:val="24"/>
          <w:szCs w:val="24"/>
        </w:rPr>
        <w:t>R</w:t>
      </w:r>
      <w:r w:rsidR="00E00225" w:rsidRPr="003B2EFF">
        <w:rPr>
          <w:rFonts w:ascii="Times New Roman" w:hAnsi="Times New Roman" w:cs="Times New Roman"/>
          <w:sz w:val="24"/>
          <w:szCs w:val="24"/>
        </w:rPr>
        <w:t xml:space="preserve"> soybean. </w:t>
      </w:r>
      <w:r w:rsidR="00377FD5" w:rsidRPr="003B2EFF">
        <w:rPr>
          <w:rFonts w:ascii="Times New Roman" w:hAnsi="Times New Roman" w:cs="Times New Roman"/>
          <w:sz w:val="24"/>
          <w:szCs w:val="24"/>
        </w:rPr>
        <w:t xml:space="preserve">Extensive applicator training was conducted in </w:t>
      </w:r>
      <w:r w:rsidR="00876AE3" w:rsidRPr="003B2EFF">
        <w:rPr>
          <w:rFonts w:ascii="Times New Roman" w:hAnsi="Times New Roman" w:cs="Times New Roman"/>
          <w:sz w:val="24"/>
          <w:szCs w:val="24"/>
        </w:rPr>
        <w:t xml:space="preserve">some </w:t>
      </w:r>
      <w:r w:rsidR="00377FD5" w:rsidRPr="003B2EFF">
        <w:rPr>
          <w:rFonts w:ascii="Times New Roman" w:hAnsi="Times New Roman" w:cs="Times New Roman"/>
          <w:sz w:val="24"/>
          <w:szCs w:val="24"/>
        </w:rPr>
        <w:t xml:space="preserve">states </w:t>
      </w:r>
      <w:r w:rsidR="00D86AD7" w:rsidRPr="003B2EFF">
        <w:rPr>
          <w:rFonts w:ascii="Times New Roman" w:hAnsi="Times New Roman" w:cs="Times New Roman"/>
          <w:sz w:val="24"/>
          <w:szCs w:val="24"/>
        </w:rPr>
        <w:t>in 2017</w:t>
      </w:r>
      <w:r w:rsidR="008201BF">
        <w:rPr>
          <w:rFonts w:ascii="Times New Roman" w:hAnsi="Times New Roman" w:cs="Times New Roman"/>
          <w:sz w:val="24"/>
          <w:szCs w:val="24"/>
        </w:rPr>
        <w:t>, including</w:t>
      </w:r>
      <w:r w:rsidR="00D86AD7" w:rsidRPr="003B2EFF">
        <w:rPr>
          <w:rFonts w:ascii="Times New Roman" w:hAnsi="Times New Roman" w:cs="Times New Roman"/>
          <w:sz w:val="24"/>
          <w:szCs w:val="24"/>
        </w:rPr>
        <w:t xml:space="preserve"> </w:t>
      </w:r>
      <w:r w:rsidR="00377FD5" w:rsidRPr="003B2EFF">
        <w:rPr>
          <w:rFonts w:ascii="Times New Roman" w:hAnsi="Times New Roman" w:cs="Times New Roman"/>
          <w:sz w:val="24"/>
          <w:szCs w:val="24"/>
        </w:rPr>
        <w:t>Alabama, Georgia</w:t>
      </w:r>
      <w:r w:rsidR="008201BF">
        <w:rPr>
          <w:rFonts w:ascii="Times New Roman" w:hAnsi="Times New Roman" w:cs="Times New Roman"/>
          <w:sz w:val="24"/>
          <w:szCs w:val="24"/>
        </w:rPr>
        <w:t>,</w:t>
      </w:r>
      <w:r w:rsidR="00377FD5" w:rsidRPr="003B2EFF">
        <w:rPr>
          <w:rFonts w:ascii="Times New Roman" w:hAnsi="Times New Roman" w:cs="Times New Roman"/>
          <w:sz w:val="24"/>
          <w:szCs w:val="24"/>
        </w:rPr>
        <w:t xml:space="preserve"> and North Carolina</w:t>
      </w:r>
      <w:r w:rsidR="008E5E54">
        <w:rPr>
          <w:rFonts w:ascii="Times New Roman" w:hAnsi="Times New Roman" w:cs="Times New Roman"/>
          <w:sz w:val="24"/>
          <w:szCs w:val="24"/>
        </w:rPr>
        <w:t>,</w:t>
      </w:r>
      <w:r w:rsidR="00377FD5" w:rsidRPr="003B2EFF">
        <w:rPr>
          <w:rFonts w:ascii="Times New Roman" w:hAnsi="Times New Roman" w:cs="Times New Roman"/>
          <w:sz w:val="24"/>
          <w:szCs w:val="24"/>
        </w:rPr>
        <w:t xml:space="preserve"> </w:t>
      </w:r>
      <w:r w:rsidR="00D86AD7" w:rsidRPr="003B2EFF">
        <w:rPr>
          <w:rFonts w:ascii="Times New Roman" w:hAnsi="Times New Roman" w:cs="Times New Roman"/>
          <w:sz w:val="24"/>
          <w:szCs w:val="24"/>
        </w:rPr>
        <w:t xml:space="preserve">where </w:t>
      </w:r>
      <w:r w:rsidR="00377FD5" w:rsidRPr="003B2EFF">
        <w:rPr>
          <w:rFonts w:ascii="Times New Roman" w:hAnsi="Times New Roman" w:cs="Times New Roman"/>
          <w:sz w:val="24"/>
          <w:szCs w:val="24"/>
        </w:rPr>
        <w:t>f</w:t>
      </w:r>
      <w:r w:rsidR="00DD2BAB" w:rsidRPr="003B2EFF">
        <w:rPr>
          <w:rFonts w:ascii="Times New Roman" w:hAnsi="Times New Roman" w:cs="Times New Roman"/>
          <w:sz w:val="24"/>
          <w:szCs w:val="24"/>
        </w:rPr>
        <w:t xml:space="preserve">ewer </w:t>
      </w:r>
      <w:r w:rsidR="00D86AD7" w:rsidRPr="003B2EFF">
        <w:rPr>
          <w:rFonts w:ascii="Times New Roman" w:hAnsi="Times New Roman" w:cs="Times New Roman"/>
          <w:sz w:val="24"/>
          <w:szCs w:val="24"/>
        </w:rPr>
        <w:t xml:space="preserve">complaints were filed </w:t>
      </w:r>
      <w:r w:rsidR="00DD2BAB" w:rsidRPr="003B2EFF">
        <w:rPr>
          <w:rFonts w:ascii="Times New Roman" w:hAnsi="Times New Roman" w:cs="Times New Roman"/>
          <w:sz w:val="24"/>
          <w:szCs w:val="24"/>
        </w:rPr>
        <w:t>(Steckel</w:t>
      </w:r>
      <w:del w:id="163" w:author="Author">
        <w:r w:rsidR="00DD2BAB" w:rsidRPr="003B2EFF" w:rsidDel="00983D24">
          <w:rPr>
            <w:rFonts w:ascii="Times New Roman" w:hAnsi="Times New Roman" w:cs="Times New Roman"/>
            <w:sz w:val="24"/>
            <w:szCs w:val="24"/>
          </w:rPr>
          <w:delText xml:space="preserve">, </w:delText>
        </w:r>
      </w:del>
      <w:ins w:id="164" w:author="Author">
        <w:r w:rsidR="00983D24">
          <w:rPr>
            <w:rFonts w:ascii="Times New Roman" w:hAnsi="Times New Roman" w:cs="Times New Roman"/>
            <w:sz w:val="24"/>
            <w:szCs w:val="24"/>
          </w:rPr>
          <w:t xml:space="preserve"> et al.</w:t>
        </w:r>
        <w:r w:rsidR="00983D24" w:rsidRPr="003B2EFF">
          <w:rPr>
            <w:rFonts w:ascii="Times New Roman" w:hAnsi="Times New Roman" w:cs="Times New Roman"/>
            <w:sz w:val="24"/>
            <w:szCs w:val="24"/>
          </w:rPr>
          <w:t xml:space="preserve"> </w:t>
        </w:r>
      </w:ins>
      <w:r w:rsidR="00DD2BAB" w:rsidRPr="003B2EFF">
        <w:rPr>
          <w:rFonts w:ascii="Times New Roman" w:hAnsi="Times New Roman" w:cs="Times New Roman"/>
          <w:sz w:val="24"/>
          <w:szCs w:val="24"/>
        </w:rPr>
        <w:t>2017)</w:t>
      </w:r>
      <w:r w:rsidR="00377FD5" w:rsidRPr="003B2EFF">
        <w:rPr>
          <w:rFonts w:ascii="Times New Roman" w:hAnsi="Times New Roman" w:cs="Times New Roman"/>
          <w:sz w:val="24"/>
          <w:szCs w:val="24"/>
        </w:rPr>
        <w:t>.</w:t>
      </w:r>
      <w:r w:rsidR="00D86AD7" w:rsidRPr="003B2EFF">
        <w:rPr>
          <w:rFonts w:ascii="Times New Roman" w:hAnsi="Times New Roman" w:cs="Times New Roman"/>
          <w:sz w:val="24"/>
          <w:szCs w:val="24"/>
        </w:rPr>
        <w:t xml:space="preserve"> </w:t>
      </w:r>
      <w:ins w:id="165" w:author="Author">
        <w:r w:rsidR="008E5C1A">
          <w:rPr>
            <w:rFonts w:ascii="Times New Roman" w:hAnsi="Times New Roman" w:cs="Times New Roman"/>
            <w:sz w:val="24"/>
            <w:szCs w:val="24"/>
          </w:rPr>
          <w:t>Following</w:t>
        </w:r>
      </w:ins>
      <w:del w:id="166" w:author="Author">
        <w:r w:rsidR="008201BF" w:rsidDel="008E5C1A">
          <w:rPr>
            <w:rFonts w:ascii="Times New Roman" w:hAnsi="Times New Roman" w:cs="Times New Roman"/>
            <w:sz w:val="24"/>
            <w:szCs w:val="24"/>
          </w:rPr>
          <w:delText>Due to</w:delText>
        </w:r>
      </w:del>
      <w:r w:rsidR="008201BF">
        <w:rPr>
          <w:rFonts w:ascii="Times New Roman" w:hAnsi="Times New Roman" w:cs="Times New Roman"/>
          <w:sz w:val="24"/>
          <w:szCs w:val="24"/>
        </w:rPr>
        <w:t xml:space="preserve"> </w:t>
      </w:r>
      <w:r w:rsidR="000273FF">
        <w:rPr>
          <w:rFonts w:ascii="Times New Roman" w:hAnsi="Times New Roman" w:cs="Times New Roman"/>
          <w:sz w:val="24"/>
          <w:szCs w:val="24"/>
        </w:rPr>
        <w:t xml:space="preserve">the high </w:t>
      </w:r>
      <w:r w:rsidR="008201BF">
        <w:rPr>
          <w:rFonts w:ascii="Times New Roman" w:hAnsi="Times New Roman" w:cs="Times New Roman"/>
          <w:sz w:val="24"/>
          <w:szCs w:val="24"/>
        </w:rPr>
        <w:t>number of off-target dicamba injury issues</w:t>
      </w:r>
      <w:ins w:id="167" w:author="Author">
        <w:r w:rsidR="008E5C1A">
          <w:rPr>
            <w:rFonts w:ascii="Times New Roman" w:hAnsi="Times New Roman" w:cs="Times New Roman"/>
            <w:sz w:val="24"/>
            <w:szCs w:val="24"/>
          </w:rPr>
          <w:t xml:space="preserve"> during 2017</w:t>
        </w:r>
      </w:ins>
      <w:r w:rsidR="008201BF">
        <w:rPr>
          <w:rFonts w:ascii="Times New Roman" w:hAnsi="Times New Roman" w:cs="Times New Roman"/>
          <w:sz w:val="24"/>
          <w:szCs w:val="24"/>
        </w:rPr>
        <w:t>,</w:t>
      </w:r>
      <w:r w:rsidR="00D86AD7" w:rsidRPr="003B2EFF">
        <w:rPr>
          <w:rFonts w:ascii="Times New Roman" w:hAnsi="Times New Roman" w:cs="Times New Roman"/>
          <w:sz w:val="24"/>
          <w:szCs w:val="24"/>
        </w:rPr>
        <w:t xml:space="preserve"> </w:t>
      </w:r>
      <w:r w:rsidR="008201BF">
        <w:rPr>
          <w:rFonts w:ascii="Times New Roman" w:hAnsi="Times New Roman" w:cs="Times New Roman"/>
          <w:sz w:val="24"/>
          <w:szCs w:val="24"/>
        </w:rPr>
        <w:t>the United States Env</w:t>
      </w:r>
      <w:r w:rsidR="00D53B40">
        <w:rPr>
          <w:rFonts w:ascii="Times New Roman" w:hAnsi="Times New Roman" w:cs="Times New Roman"/>
          <w:sz w:val="24"/>
          <w:szCs w:val="24"/>
        </w:rPr>
        <w:t>ironmental Protection Agency (</w:t>
      </w:r>
      <w:r w:rsidR="008201BF">
        <w:rPr>
          <w:rFonts w:ascii="Times New Roman" w:hAnsi="Times New Roman" w:cs="Times New Roman"/>
          <w:sz w:val="24"/>
          <w:szCs w:val="24"/>
        </w:rPr>
        <w:t>EPA) declared</w:t>
      </w:r>
      <w:ins w:id="168" w:author="Author">
        <w:r w:rsidR="006E0F61">
          <w:rPr>
            <w:rFonts w:ascii="Times New Roman" w:hAnsi="Times New Roman" w:cs="Times New Roman"/>
            <w:sz w:val="24"/>
            <w:szCs w:val="24"/>
          </w:rPr>
          <w:t xml:space="preserve"> the</w:t>
        </w:r>
      </w:ins>
      <w:r w:rsidR="008201BF">
        <w:rPr>
          <w:rFonts w:ascii="Times New Roman" w:hAnsi="Times New Roman" w:cs="Times New Roman"/>
          <w:sz w:val="24"/>
          <w:szCs w:val="24"/>
        </w:rPr>
        <w:t xml:space="preserve"> three new dicamba </w:t>
      </w:r>
      <w:del w:id="169" w:author="Author">
        <w:r w:rsidR="008201BF" w:rsidDel="006E0F61">
          <w:rPr>
            <w:rFonts w:ascii="Times New Roman" w:hAnsi="Times New Roman" w:cs="Times New Roman"/>
            <w:sz w:val="24"/>
            <w:szCs w:val="24"/>
          </w:rPr>
          <w:delText xml:space="preserve">formulations </w:delText>
        </w:r>
      </w:del>
      <w:ins w:id="170" w:author="Author">
        <w:r w:rsidR="006E0F61">
          <w:rPr>
            <w:rFonts w:ascii="Times New Roman" w:hAnsi="Times New Roman" w:cs="Times New Roman"/>
            <w:sz w:val="24"/>
            <w:szCs w:val="24"/>
          </w:rPr>
          <w:t xml:space="preserve">products approved for use </w:t>
        </w:r>
        <w:commentRangeStart w:id="171"/>
        <w:del w:id="172" w:author="Author">
          <w:r w:rsidR="006E0F61" w:rsidDel="00A90CAF">
            <w:rPr>
              <w:rFonts w:ascii="Times New Roman" w:hAnsi="Times New Roman" w:cs="Times New Roman"/>
              <w:sz w:val="24"/>
              <w:szCs w:val="24"/>
            </w:rPr>
            <w:delText>o</w:delText>
          </w:r>
        </w:del>
        <w:r w:rsidR="00A90CAF">
          <w:rPr>
            <w:rFonts w:ascii="Times New Roman" w:hAnsi="Times New Roman" w:cs="Times New Roman"/>
            <w:sz w:val="24"/>
            <w:szCs w:val="24"/>
          </w:rPr>
          <w:t>i</w:t>
        </w:r>
        <w:r w:rsidR="006E0F61">
          <w:rPr>
            <w:rFonts w:ascii="Times New Roman" w:hAnsi="Times New Roman" w:cs="Times New Roman"/>
            <w:sz w:val="24"/>
            <w:szCs w:val="24"/>
          </w:rPr>
          <w:t xml:space="preserve">n DR </w:t>
        </w:r>
      </w:ins>
      <w:commentRangeEnd w:id="171"/>
      <w:r w:rsidR="00A90CAF">
        <w:rPr>
          <w:rStyle w:val="CommentReference"/>
        </w:rPr>
        <w:commentReference w:id="171"/>
      </w:r>
      <w:ins w:id="173" w:author="Author">
        <w:r w:rsidR="006E0F61">
          <w:rPr>
            <w:rFonts w:ascii="Times New Roman" w:hAnsi="Times New Roman" w:cs="Times New Roman"/>
            <w:sz w:val="24"/>
            <w:szCs w:val="24"/>
          </w:rPr>
          <w:t xml:space="preserve">soybeans as </w:t>
        </w:r>
      </w:ins>
      <w:r w:rsidR="00D86AD7" w:rsidRPr="003B2EFF">
        <w:rPr>
          <w:rFonts w:ascii="Times New Roman" w:hAnsi="Times New Roman" w:cs="Times New Roman"/>
          <w:sz w:val="24"/>
          <w:szCs w:val="24"/>
        </w:rPr>
        <w:t xml:space="preserve">restricted </w:t>
      </w:r>
      <w:r w:rsidR="00A434C9">
        <w:rPr>
          <w:rFonts w:ascii="Times New Roman" w:hAnsi="Times New Roman" w:cs="Times New Roman"/>
          <w:sz w:val="24"/>
          <w:szCs w:val="24"/>
        </w:rPr>
        <w:t xml:space="preserve">use </w:t>
      </w:r>
      <w:r w:rsidR="00D86AD7" w:rsidRPr="003B2EFF">
        <w:rPr>
          <w:rFonts w:ascii="Times New Roman" w:hAnsi="Times New Roman" w:cs="Times New Roman"/>
          <w:sz w:val="24"/>
          <w:szCs w:val="24"/>
        </w:rPr>
        <w:t>pesticide</w:t>
      </w:r>
      <w:r w:rsidR="00A434C9">
        <w:rPr>
          <w:rFonts w:ascii="Times New Roman" w:hAnsi="Times New Roman" w:cs="Times New Roman"/>
          <w:sz w:val="24"/>
          <w:szCs w:val="24"/>
        </w:rPr>
        <w:t>s</w:t>
      </w:r>
      <w:r w:rsidR="00A75D72">
        <w:rPr>
          <w:rFonts w:ascii="Times New Roman" w:hAnsi="Times New Roman" w:cs="Times New Roman"/>
          <w:sz w:val="24"/>
          <w:szCs w:val="24"/>
        </w:rPr>
        <w:t xml:space="preserve"> </w:t>
      </w:r>
      <w:r w:rsidR="00A434C9">
        <w:rPr>
          <w:rFonts w:ascii="Times New Roman" w:hAnsi="Times New Roman" w:cs="Times New Roman"/>
          <w:sz w:val="24"/>
          <w:szCs w:val="24"/>
        </w:rPr>
        <w:t>(RUP)</w:t>
      </w:r>
      <w:r w:rsidR="00A75D72">
        <w:rPr>
          <w:rFonts w:ascii="Times New Roman" w:hAnsi="Times New Roman" w:cs="Times New Roman"/>
          <w:sz w:val="24"/>
          <w:szCs w:val="24"/>
        </w:rPr>
        <w:t>,</w:t>
      </w:r>
      <w:r w:rsidR="00D86AD7" w:rsidRPr="003B2EFF">
        <w:rPr>
          <w:rFonts w:ascii="Times New Roman" w:hAnsi="Times New Roman" w:cs="Times New Roman"/>
          <w:sz w:val="24"/>
          <w:szCs w:val="24"/>
        </w:rPr>
        <w:t xml:space="preserve"> and </w:t>
      </w:r>
      <w:r w:rsidR="00A75D72">
        <w:rPr>
          <w:rFonts w:ascii="Times New Roman" w:hAnsi="Times New Roman" w:cs="Times New Roman"/>
          <w:sz w:val="24"/>
          <w:szCs w:val="24"/>
        </w:rPr>
        <w:t xml:space="preserve">mandated </w:t>
      </w:r>
      <w:r w:rsidR="00D86AD7" w:rsidRPr="003B2EFF">
        <w:rPr>
          <w:rFonts w:ascii="Times New Roman" w:hAnsi="Times New Roman" w:cs="Times New Roman"/>
          <w:sz w:val="24"/>
          <w:szCs w:val="24"/>
        </w:rPr>
        <w:t xml:space="preserve">training </w:t>
      </w:r>
      <w:r w:rsidR="00A75D72">
        <w:rPr>
          <w:rFonts w:ascii="Times New Roman" w:hAnsi="Times New Roman" w:cs="Times New Roman"/>
          <w:sz w:val="24"/>
          <w:szCs w:val="24"/>
        </w:rPr>
        <w:t xml:space="preserve">for growers wishing </w:t>
      </w:r>
      <w:r w:rsidR="00D86AD7" w:rsidRPr="003B2EFF">
        <w:rPr>
          <w:rFonts w:ascii="Times New Roman" w:hAnsi="Times New Roman" w:cs="Times New Roman"/>
          <w:sz w:val="24"/>
          <w:szCs w:val="24"/>
        </w:rPr>
        <w:t xml:space="preserve">to purchase and spray </w:t>
      </w:r>
      <w:ins w:id="174" w:author="Author">
        <w:r w:rsidR="006E0F61">
          <w:rPr>
            <w:rFonts w:ascii="Times New Roman" w:hAnsi="Times New Roman" w:cs="Times New Roman"/>
            <w:sz w:val="24"/>
            <w:szCs w:val="24"/>
          </w:rPr>
          <w:t>the</w:t>
        </w:r>
        <w:r w:rsidR="00A90CAF">
          <w:rPr>
            <w:rFonts w:ascii="Times New Roman" w:hAnsi="Times New Roman" w:cs="Times New Roman"/>
            <w:sz w:val="24"/>
            <w:szCs w:val="24"/>
          </w:rPr>
          <w:t>se</w:t>
        </w:r>
        <w:r w:rsidR="006E0F61">
          <w:rPr>
            <w:rFonts w:ascii="Times New Roman" w:hAnsi="Times New Roman" w:cs="Times New Roman"/>
            <w:sz w:val="24"/>
            <w:szCs w:val="24"/>
          </w:rPr>
          <w:t xml:space="preserve"> new products </w:t>
        </w:r>
      </w:ins>
      <w:del w:id="175" w:author="Author">
        <w:r w:rsidR="00A75D72" w:rsidDel="006E0F61">
          <w:rPr>
            <w:rFonts w:ascii="Times New Roman" w:hAnsi="Times New Roman" w:cs="Times New Roman"/>
            <w:sz w:val="24"/>
            <w:szCs w:val="24"/>
          </w:rPr>
          <w:delText>dicamba</w:delText>
        </w:r>
        <w:r w:rsidR="00A75D72" w:rsidRPr="003B2EFF" w:rsidDel="006E0F61">
          <w:rPr>
            <w:rFonts w:ascii="Times New Roman" w:hAnsi="Times New Roman" w:cs="Times New Roman"/>
            <w:sz w:val="24"/>
            <w:szCs w:val="24"/>
          </w:rPr>
          <w:delText xml:space="preserve"> </w:delText>
        </w:r>
        <w:r w:rsidR="00D86AD7" w:rsidRPr="003B2EFF" w:rsidDel="006E0F61">
          <w:rPr>
            <w:rFonts w:ascii="Times New Roman" w:hAnsi="Times New Roman" w:cs="Times New Roman"/>
            <w:sz w:val="24"/>
            <w:szCs w:val="24"/>
          </w:rPr>
          <w:delText>in D</w:delText>
        </w:r>
        <w:r w:rsidR="008201BF" w:rsidDel="006E0F61">
          <w:rPr>
            <w:rFonts w:ascii="Times New Roman" w:hAnsi="Times New Roman" w:cs="Times New Roman"/>
            <w:sz w:val="24"/>
            <w:szCs w:val="24"/>
          </w:rPr>
          <w:delText>R</w:delText>
        </w:r>
        <w:r w:rsidR="00D86AD7" w:rsidRPr="003B2EFF" w:rsidDel="006E0F61">
          <w:rPr>
            <w:rFonts w:ascii="Times New Roman" w:hAnsi="Times New Roman" w:cs="Times New Roman"/>
            <w:sz w:val="24"/>
            <w:szCs w:val="24"/>
          </w:rPr>
          <w:delText xml:space="preserve"> soybean </w:delText>
        </w:r>
      </w:del>
      <w:r w:rsidR="00D86AD7" w:rsidRPr="003B2EFF">
        <w:rPr>
          <w:rFonts w:ascii="Times New Roman" w:hAnsi="Times New Roman" w:cs="Times New Roman"/>
          <w:sz w:val="24"/>
          <w:szCs w:val="24"/>
        </w:rPr>
        <w:t>in the U</w:t>
      </w:r>
      <w:r w:rsidR="008201BF">
        <w:rPr>
          <w:rFonts w:ascii="Times New Roman" w:hAnsi="Times New Roman" w:cs="Times New Roman"/>
          <w:sz w:val="24"/>
          <w:szCs w:val="24"/>
        </w:rPr>
        <w:t xml:space="preserve">nited </w:t>
      </w:r>
      <w:r w:rsidR="00D86AD7" w:rsidRPr="003B2EFF">
        <w:rPr>
          <w:rFonts w:ascii="Times New Roman" w:hAnsi="Times New Roman" w:cs="Times New Roman"/>
          <w:sz w:val="24"/>
          <w:szCs w:val="24"/>
        </w:rPr>
        <w:t>S</w:t>
      </w:r>
      <w:r w:rsidR="008201BF">
        <w:rPr>
          <w:rFonts w:ascii="Times New Roman" w:hAnsi="Times New Roman" w:cs="Times New Roman"/>
          <w:sz w:val="24"/>
          <w:szCs w:val="24"/>
        </w:rPr>
        <w:t>tates</w:t>
      </w:r>
      <w:ins w:id="176" w:author="Author">
        <w:r w:rsidR="008E5C1A">
          <w:rPr>
            <w:rFonts w:ascii="Times New Roman" w:hAnsi="Times New Roman" w:cs="Times New Roman"/>
            <w:sz w:val="24"/>
            <w:szCs w:val="24"/>
          </w:rPr>
          <w:t xml:space="preserve"> </w:t>
        </w:r>
        <w:del w:id="177" w:author="Author">
          <w:r w:rsidR="008E5C1A" w:rsidDel="000F2915">
            <w:rPr>
              <w:rFonts w:ascii="Times New Roman" w:hAnsi="Times New Roman" w:cs="Times New Roman"/>
              <w:sz w:val="24"/>
              <w:szCs w:val="24"/>
            </w:rPr>
            <w:delText xml:space="preserve">beginning </w:delText>
          </w:r>
          <w:r w:rsidR="008E5C1A" w:rsidDel="00A90CAF">
            <w:rPr>
              <w:rFonts w:ascii="Times New Roman" w:hAnsi="Times New Roman" w:cs="Times New Roman"/>
              <w:sz w:val="24"/>
              <w:szCs w:val="24"/>
            </w:rPr>
            <w:delText>wit</w:delText>
          </w:r>
        </w:del>
        <w:r w:rsidR="000F2915">
          <w:rPr>
            <w:rFonts w:ascii="Times New Roman" w:hAnsi="Times New Roman" w:cs="Times New Roman"/>
            <w:sz w:val="24"/>
            <w:szCs w:val="24"/>
          </w:rPr>
          <w:t xml:space="preserve">starting in </w:t>
        </w:r>
        <w:del w:id="178" w:author="Author">
          <w:r w:rsidR="008E5C1A" w:rsidDel="00A90CAF">
            <w:rPr>
              <w:rFonts w:ascii="Times New Roman" w:hAnsi="Times New Roman" w:cs="Times New Roman"/>
              <w:sz w:val="24"/>
              <w:szCs w:val="24"/>
            </w:rPr>
            <w:delText>h</w:delText>
          </w:r>
          <w:r w:rsidR="008E5C1A" w:rsidDel="000F2915">
            <w:rPr>
              <w:rFonts w:ascii="Times New Roman" w:hAnsi="Times New Roman" w:cs="Times New Roman"/>
              <w:sz w:val="24"/>
              <w:szCs w:val="24"/>
            </w:rPr>
            <w:delText xml:space="preserve"> the </w:delText>
          </w:r>
        </w:del>
        <w:r w:rsidR="008E5C1A">
          <w:rPr>
            <w:rFonts w:ascii="Times New Roman" w:hAnsi="Times New Roman" w:cs="Times New Roman"/>
            <w:sz w:val="24"/>
            <w:szCs w:val="24"/>
          </w:rPr>
          <w:t>2018</w:t>
        </w:r>
        <w:del w:id="179" w:author="Author">
          <w:r w:rsidR="008E5C1A" w:rsidDel="000F2915">
            <w:rPr>
              <w:rFonts w:ascii="Times New Roman" w:hAnsi="Times New Roman" w:cs="Times New Roman"/>
              <w:sz w:val="24"/>
              <w:szCs w:val="24"/>
            </w:rPr>
            <w:delText xml:space="preserve"> </w:delText>
          </w:r>
          <w:r w:rsidR="008E5C1A" w:rsidDel="00A90CAF">
            <w:rPr>
              <w:rFonts w:ascii="Times New Roman" w:hAnsi="Times New Roman" w:cs="Times New Roman"/>
              <w:sz w:val="24"/>
              <w:szCs w:val="24"/>
            </w:rPr>
            <w:delText>crop</w:delText>
          </w:r>
          <w:r w:rsidR="008E5C1A" w:rsidDel="000F2915">
            <w:rPr>
              <w:rFonts w:ascii="Times New Roman" w:hAnsi="Times New Roman" w:cs="Times New Roman"/>
              <w:sz w:val="24"/>
              <w:szCs w:val="24"/>
            </w:rPr>
            <w:delText xml:space="preserve"> season</w:delText>
          </w:r>
        </w:del>
      </w:ins>
      <w:r w:rsidR="00D86AD7" w:rsidRPr="003B2EFF">
        <w:rPr>
          <w:rFonts w:ascii="Times New Roman" w:hAnsi="Times New Roman" w:cs="Times New Roman"/>
          <w:sz w:val="24"/>
          <w:szCs w:val="24"/>
        </w:rPr>
        <w:t xml:space="preserve"> (</w:t>
      </w:r>
      <w:r w:rsidR="00104F90" w:rsidRPr="003B2EFF">
        <w:rPr>
          <w:rFonts w:ascii="Times New Roman" w:hAnsi="Times New Roman" w:cs="Times New Roman"/>
          <w:sz w:val="24"/>
          <w:szCs w:val="24"/>
        </w:rPr>
        <w:t>EPA</w:t>
      </w:r>
      <w:del w:id="180" w:author="Author">
        <w:r w:rsidR="00104F90" w:rsidRPr="003B2EFF" w:rsidDel="008E5C1A">
          <w:rPr>
            <w:rFonts w:ascii="Times New Roman" w:hAnsi="Times New Roman" w:cs="Times New Roman"/>
            <w:sz w:val="24"/>
            <w:szCs w:val="24"/>
          </w:rPr>
          <w:delText>,</w:delText>
        </w:r>
      </w:del>
      <w:r w:rsidR="00104F90" w:rsidRPr="003B2EFF">
        <w:rPr>
          <w:rFonts w:ascii="Times New Roman" w:hAnsi="Times New Roman" w:cs="Times New Roman"/>
          <w:sz w:val="24"/>
          <w:szCs w:val="24"/>
        </w:rPr>
        <w:t xml:space="preserve"> 2017</w:t>
      </w:r>
      <w:r w:rsidR="00D86AD7" w:rsidRPr="003B2EFF">
        <w:rPr>
          <w:rFonts w:ascii="Times New Roman" w:hAnsi="Times New Roman" w:cs="Times New Roman"/>
          <w:sz w:val="24"/>
          <w:szCs w:val="24"/>
        </w:rPr>
        <w:t>). Th</w:t>
      </w:r>
      <w:r w:rsidR="008201BF">
        <w:rPr>
          <w:rFonts w:ascii="Times New Roman" w:hAnsi="Times New Roman" w:cs="Times New Roman"/>
          <w:sz w:val="24"/>
          <w:szCs w:val="24"/>
        </w:rPr>
        <w:t>us,</w:t>
      </w:r>
      <w:r w:rsidR="00A75D72">
        <w:rPr>
          <w:rFonts w:ascii="Times New Roman" w:hAnsi="Times New Roman" w:cs="Times New Roman"/>
          <w:sz w:val="24"/>
          <w:szCs w:val="24"/>
        </w:rPr>
        <w:t xml:space="preserve"> dicamba</w:t>
      </w:r>
      <w:r w:rsidR="00D86AD7" w:rsidRPr="003B2EFF">
        <w:rPr>
          <w:rFonts w:ascii="Times New Roman" w:hAnsi="Times New Roman" w:cs="Times New Roman"/>
          <w:sz w:val="24"/>
          <w:szCs w:val="24"/>
        </w:rPr>
        <w:t xml:space="preserve"> labels have become more restrictive in an attempt to reduce </w:t>
      </w:r>
      <w:r w:rsidR="008201BF">
        <w:rPr>
          <w:rFonts w:ascii="Times New Roman" w:hAnsi="Times New Roman" w:cs="Times New Roman"/>
          <w:sz w:val="24"/>
          <w:szCs w:val="24"/>
        </w:rPr>
        <w:t xml:space="preserve">off-target injury. </w:t>
      </w:r>
      <w:r w:rsidR="00D86AD7" w:rsidRPr="003B2EFF">
        <w:rPr>
          <w:rFonts w:ascii="Times New Roman" w:hAnsi="Times New Roman" w:cs="Times New Roman"/>
          <w:sz w:val="24"/>
          <w:szCs w:val="24"/>
        </w:rPr>
        <w:t xml:space="preserve">Moreover, some states </w:t>
      </w:r>
      <w:r w:rsidR="00A75D72">
        <w:rPr>
          <w:rFonts w:ascii="Times New Roman" w:hAnsi="Times New Roman" w:cs="Times New Roman"/>
          <w:sz w:val="24"/>
          <w:szCs w:val="24"/>
        </w:rPr>
        <w:t xml:space="preserve">have </w:t>
      </w:r>
      <w:r w:rsidR="00D86AD7" w:rsidRPr="003B2EFF">
        <w:rPr>
          <w:rFonts w:ascii="Times New Roman" w:hAnsi="Times New Roman" w:cs="Times New Roman"/>
          <w:sz w:val="24"/>
          <w:szCs w:val="24"/>
        </w:rPr>
        <w:t>imposed additional restrictions</w:t>
      </w:r>
      <w:r w:rsidR="0048321E">
        <w:rPr>
          <w:rFonts w:ascii="Times New Roman" w:hAnsi="Times New Roman" w:cs="Times New Roman"/>
          <w:sz w:val="24"/>
          <w:szCs w:val="24"/>
        </w:rPr>
        <w:t xml:space="preserve"> for application</w:t>
      </w:r>
      <w:r w:rsidR="00D86AD7" w:rsidRPr="003B2EFF">
        <w:rPr>
          <w:rFonts w:ascii="Times New Roman" w:hAnsi="Times New Roman" w:cs="Times New Roman"/>
          <w:sz w:val="24"/>
          <w:szCs w:val="24"/>
        </w:rPr>
        <w:t xml:space="preserve">; for instance, in Minnesota, </w:t>
      </w:r>
      <w:r w:rsidR="00D86AD7" w:rsidRPr="003B2EFF">
        <w:rPr>
          <w:rFonts w:ascii="Times New Roman" w:hAnsi="Times New Roman" w:cs="Times New Roman"/>
          <w:sz w:val="24"/>
          <w:szCs w:val="24"/>
        </w:rPr>
        <w:lastRenderedPageBreak/>
        <w:t xml:space="preserve">dicamba can only be sprayed </w:t>
      </w:r>
      <w:r w:rsidR="00A75D72" w:rsidRPr="003B2EFF">
        <w:rPr>
          <w:rFonts w:ascii="Times New Roman" w:hAnsi="Times New Roman" w:cs="Times New Roman"/>
          <w:sz w:val="24"/>
          <w:szCs w:val="24"/>
        </w:rPr>
        <w:t>before June 20</w:t>
      </w:r>
      <w:r w:rsidR="00A75D72">
        <w:rPr>
          <w:rFonts w:ascii="Times New Roman" w:hAnsi="Times New Roman" w:cs="Times New Roman"/>
          <w:sz w:val="24"/>
          <w:szCs w:val="24"/>
        </w:rPr>
        <w:t xml:space="preserve"> and </w:t>
      </w:r>
      <w:r w:rsidR="00D86AD7" w:rsidRPr="003B2EFF">
        <w:rPr>
          <w:rFonts w:ascii="Times New Roman" w:hAnsi="Times New Roman" w:cs="Times New Roman"/>
          <w:sz w:val="24"/>
          <w:szCs w:val="24"/>
        </w:rPr>
        <w:t>if temperatures are below 29</w:t>
      </w:r>
      <w:r w:rsidR="008C0062" w:rsidRPr="003B2EFF">
        <w:rPr>
          <w:rFonts w:ascii="Times New Roman" w:hAnsi="Times New Roman" w:cs="Times New Roman"/>
          <w:sz w:val="24"/>
          <w:szCs w:val="24"/>
        </w:rPr>
        <w:t xml:space="preserve"> C. In the state of Arkansas, </w:t>
      </w:r>
      <w:ins w:id="181" w:author="Author">
        <w:r w:rsidR="006E0F61">
          <w:rPr>
            <w:rFonts w:ascii="Times New Roman" w:hAnsi="Times New Roman" w:cs="Times New Roman"/>
            <w:sz w:val="24"/>
            <w:szCs w:val="24"/>
          </w:rPr>
          <w:t xml:space="preserve">no </w:t>
        </w:r>
      </w:ins>
      <w:r w:rsidR="008C0062" w:rsidRPr="003B2EFF">
        <w:rPr>
          <w:rFonts w:ascii="Times New Roman" w:hAnsi="Times New Roman" w:cs="Times New Roman"/>
          <w:sz w:val="24"/>
          <w:szCs w:val="24"/>
        </w:rPr>
        <w:t>dicamba</w:t>
      </w:r>
      <w:ins w:id="182" w:author="Author">
        <w:r w:rsidR="006E0F61">
          <w:rPr>
            <w:rFonts w:ascii="Times New Roman" w:hAnsi="Times New Roman" w:cs="Times New Roman"/>
            <w:sz w:val="24"/>
            <w:szCs w:val="24"/>
          </w:rPr>
          <w:t xml:space="preserve"> agricultural products can be applied from</w:t>
        </w:r>
      </w:ins>
      <w:del w:id="183" w:author="Author">
        <w:r w:rsidR="008C0062" w:rsidRPr="003B2EFF" w:rsidDel="006E0F61">
          <w:rPr>
            <w:rFonts w:ascii="Times New Roman" w:hAnsi="Times New Roman" w:cs="Times New Roman"/>
            <w:sz w:val="24"/>
            <w:szCs w:val="24"/>
          </w:rPr>
          <w:delText xml:space="preserve"> can only be applied until</w:delText>
        </w:r>
      </w:del>
      <w:r w:rsidR="008C0062" w:rsidRPr="003B2EFF">
        <w:rPr>
          <w:rFonts w:ascii="Times New Roman" w:hAnsi="Times New Roman" w:cs="Times New Roman"/>
          <w:sz w:val="24"/>
          <w:szCs w:val="24"/>
        </w:rPr>
        <w:t xml:space="preserve"> April 1</w:t>
      </w:r>
      <w:del w:id="184" w:author="Author">
        <w:r w:rsidR="008C0062" w:rsidRPr="003B2EFF" w:rsidDel="006E0F61">
          <w:rPr>
            <w:rFonts w:ascii="Times New Roman" w:hAnsi="Times New Roman" w:cs="Times New Roman"/>
            <w:sz w:val="24"/>
            <w:szCs w:val="24"/>
          </w:rPr>
          <w:delText>5</w:delText>
        </w:r>
      </w:del>
      <w:ins w:id="185" w:author="Author">
        <w:r w:rsidR="006E0F61">
          <w:rPr>
            <w:rFonts w:ascii="Times New Roman" w:hAnsi="Times New Roman" w:cs="Times New Roman"/>
            <w:sz w:val="24"/>
            <w:szCs w:val="24"/>
          </w:rPr>
          <w:t>6 through October 31</w:t>
        </w:r>
      </w:ins>
      <w:r w:rsidR="008C0062" w:rsidRPr="003B2EFF">
        <w:rPr>
          <w:rFonts w:ascii="Times New Roman" w:hAnsi="Times New Roman" w:cs="Times New Roman"/>
          <w:sz w:val="24"/>
          <w:szCs w:val="24"/>
        </w:rPr>
        <w:t xml:space="preserve">. </w:t>
      </w:r>
    </w:p>
    <w:p w14:paraId="7C351F5B" w14:textId="77777777" w:rsidR="003B2EFF" w:rsidRPr="00CC70C2" w:rsidRDefault="003B2EFF" w:rsidP="00436134">
      <w:pPr>
        <w:spacing w:line="480" w:lineRule="auto"/>
        <w:outlineLvl w:val="0"/>
        <w:rPr>
          <w:rFonts w:ascii="Times New Roman" w:hAnsi="Times New Roman" w:cs="Times New Roman"/>
          <w:b/>
          <w:sz w:val="24"/>
          <w:szCs w:val="24"/>
        </w:rPr>
      </w:pPr>
    </w:p>
    <w:p w14:paraId="14C1E756" w14:textId="4ED73B6B" w:rsidR="00B004FF" w:rsidRPr="003B2EFF" w:rsidRDefault="003B2EFF" w:rsidP="00436134">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 xml:space="preserve">Dicamba Application in </w:t>
      </w:r>
      <w:r w:rsidR="00E105CB">
        <w:rPr>
          <w:rFonts w:ascii="Times New Roman" w:hAnsi="Times New Roman" w:cs="Times New Roman"/>
          <w:b/>
          <w:i/>
          <w:sz w:val="24"/>
          <w:szCs w:val="24"/>
        </w:rPr>
        <w:t>DR</w:t>
      </w:r>
      <w:r>
        <w:rPr>
          <w:rFonts w:ascii="Times New Roman" w:hAnsi="Times New Roman" w:cs="Times New Roman"/>
          <w:b/>
          <w:i/>
          <w:sz w:val="24"/>
          <w:szCs w:val="24"/>
        </w:rPr>
        <w:t xml:space="preserve"> Soybean</w:t>
      </w:r>
    </w:p>
    <w:p w14:paraId="1C09CF59" w14:textId="75DCAC85" w:rsidR="000B6E49" w:rsidRPr="003B2EFF" w:rsidRDefault="00E55716" w:rsidP="001923B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Regarding dicamba formulation</w:t>
      </w:r>
      <w:r w:rsidR="003B2EFF">
        <w:rPr>
          <w:rFonts w:ascii="Times New Roman" w:hAnsi="Times New Roman" w:cs="Times New Roman"/>
          <w:sz w:val="24"/>
          <w:szCs w:val="24"/>
        </w:rPr>
        <w:t xml:space="preserve"> (Q6, Table 1</w:t>
      </w:r>
      <w:ins w:id="186" w:author="Author">
        <w:r w:rsidR="00025059">
          <w:rPr>
            <w:rFonts w:ascii="Times New Roman" w:hAnsi="Times New Roman" w:cs="Times New Roman"/>
            <w:sz w:val="24"/>
            <w:szCs w:val="24"/>
          </w:rPr>
          <w:t>B</w:t>
        </w:r>
      </w:ins>
      <w:r w:rsidR="003B2EFF">
        <w:rPr>
          <w:rFonts w:ascii="Times New Roman" w:hAnsi="Times New Roman" w:cs="Times New Roman"/>
          <w:sz w:val="24"/>
          <w:szCs w:val="24"/>
        </w:rPr>
        <w:t>)</w:t>
      </w:r>
      <w:r w:rsidRPr="003B2EFF">
        <w:rPr>
          <w:rFonts w:ascii="Times New Roman" w:hAnsi="Times New Roman" w:cs="Times New Roman"/>
          <w:sz w:val="24"/>
          <w:szCs w:val="24"/>
        </w:rPr>
        <w:t>, 55, 38</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and 7% of total </w:t>
      </w:r>
      <w:proofErr w:type="spellStart"/>
      <w:r w:rsidR="00A9547E" w:rsidRPr="003B2EFF">
        <w:rPr>
          <w:rFonts w:ascii="Times New Roman" w:hAnsi="Times New Roman" w:cs="Times New Roman"/>
          <w:sz w:val="24"/>
          <w:szCs w:val="24"/>
        </w:rPr>
        <w:t>h</w:t>
      </w:r>
      <w:r w:rsidR="00C17593">
        <w:rPr>
          <w:rFonts w:ascii="Times New Roman" w:hAnsi="Times New Roman" w:cs="Times New Roman"/>
          <w:sz w:val="24"/>
          <w:szCs w:val="24"/>
        </w:rPr>
        <w:t>a</w:t>
      </w:r>
      <w:proofErr w:type="spellEnd"/>
      <w:r w:rsidRPr="003B2EFF">
        <w:rPr>
          <w:rFonts w:ascii="Times New Roman" w:hAnsi="Times New Roman" w:cs="Times New Roman"/>
          <w:sz w:val="24"/>
          <w:szCs w:val="24"/>
        </w:rPr>
        <w:t xml:space="preserve"> represented in the survey (</w:t>
      </w:r>
      <w:r w:rsidR="00DC618D" w:rsidRPr="003B2EFF">
        <w:rPr>
          <w:rFonts w:ascii="Times New Roman" w:hAnsi="Times New Roman" w:cs="Times New Roman"/>
          <w:sz w:val="24"/>
          <w:szCs w:val="24"/>
        </w:rPr>
        <w:t>11,664</w:t>
      </w:r>
      <w:r w:rsidRPr="003B2EFF">
        <w:rPr>
          <w:rFonts w:ascii="Times New Roman" w:hAnsi="Times New Roman" w:cs="Times New Roman"/>
          <w:sz w:val="24"/>
          <w:szCs w:val="24"/>
        </w:rPr>
        <w:t xml:space="preserve"> </w:t>
      </w:r>
      <w:r w:rsidR="00DC618D" w:rsidRPr="003B2EFF">
        <w:rPr>
          <w:rFonts w:ascii="Times New Roman" w:hAnsi="Times New Roman" w:cs="Times New Roman"/>
          <w:sz w:val="24"/>
          <w:szCs w:val="24"/>
        </w:rPr>
        <w:t>h</w:t>
      </w:r>
      <w:r w:rsidR="00C17593">
        <w:rPr>
          <w:rFonts w:ascii="Times New Roman" w:hAnsi="Times New Roman" w:cs="Times New Roman"/>
          <w:sz w:val="24"/>
          <w:szCs w:val="24"/>
        </w:rPr>
        <w:t>a</w:t>
      </w:r>
      <w:r w:rsidRPr="003B2EFF">
        <w:rPr>
          <w:rFonts w:ascii="Times New Roman" w:hAnsi="Times New Roman" w:cs="Times New Roman"/>
          <w:sz w:val="24"/>
          <w:szCs w:val="24"/>
        </w:rPr>
        <w:t xml:space="preserve">; 86 </w:t>
      </w:r>
      <w:del w:id="187" w:author="Author">
        <w:r w:rsidR="00333A0E" w:rsidRPr="008335AC" w:rsidDel="008335AC">
          <w:rPr>
            <w:rFonts w:ascii="Times New Roman" w:hAnsi="Times New Roman" w:cs="Times New Roman"/>
            <w:sz w:val="24"/>
            <w:szCs w:val="24"/>
          </w:rPr>
          <w:delText>answers</w:delText>
        </w:r>
      </w:del>
      <w:ins w:id="188" w:author="Author">
        <w:r w:rsidR="008335AC">
          <w:rPr>
            <w:rFonts w:ascii="Times New Roman" w:hAnsi="Times New Roman" w:cs="Times New Roman"/>
            <w:sz w:val="24"/>
            <w:szCs w:val="24"/>
          </w:rPr>
          <w:t>respondents</w:t>
        </w:r>
      </w:ins>
      <w:r w:rsidRPr="003B2EFF">
        <w:rPr>
          <w:rFonts w:ascii="Times New Roman" w:hAnsi="Times New Roman" w:cs="Times New Roman"/>
          <w:sz w:val="24"/>
          <w:szCs w:val="24"/>
        </w:rPr>
        <w:t>) were treated with Xtendi</w:t>
      </w:r>
      <w:r w:rsidR="00C17593">
        <w:rPr>
          <w:rFonts w:ascii="Times New Roman" w:hAnsi="Times New Roman" w:cs="Times New Roman"/>
          <w:sz w:val="24"/>
          <w:szCs w:val="24"/>
        </w:rPr>
        <w:t>M</w:t>
      </w:r>
      <w:r w:rsidRPr="003B2EFF">
        <w:rPr>
          <w:rFonts w:ascii="Times New Roman" w:hAnsi="Times New Roman" w:cs="Times New Roman"/>
          <w:sz w:val="24"/>
          <w:szCs w:val="24"/>
        </w:rPr>
        <w:t>ax</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Engenia</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and </w:t>
      </w:r>
      <w:r w:rsidR="00D778CC" w:rsidRPr="003B2EFF">
        <w:rPr>
          <w:rFonts w:ascii="Times New Roman" w:hAnsi="Times New Roman" w:cs="Times New Roman"/>
          <w:sz w:val="24"/>
          <w:szCs w:val="24"/>
        </w:rPr>
        <w:t>FeXapan</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respectively. On a per</w:t>
      </w:r>
      <w:r w:rsidR="000B7AF3">
        <w:rPr>
          <w:rFonts w:ascii="Times New Roman" w:hAnsi="Times New Roman" w:cs="Times New Roman"/>
          <w:sz w:val="24"/>
          <w:szCs w:val="24"/>
        </w:rPr>
        <w:t>-</w:t>
      </w:r>
      <w:r w:rsidRPr="003B2EFF">
        <w:rPr>
          <w:rFonts w:ascii="Times New Roman" w:hAnsi="Times New Roman" w:cs="Times New Roman"/>
          <w:sz w:val="24"/>
          <w:szCs w:val="24"/>
        </w:rPr>
        <w:t>farm basis, 58%, 37%, and 5% of respondents used Xtendi</w:t>
      </w:r>
      <w:r w:rsidR="00C17593">
        <w:rPr>
          <w:rFonts w:ascii="Times New Roman" w:hAnsi="Times New Roman" w:cs="Times New Roman"/>
          <w:sz w:val="24"/>
          <w:szCs w:val="24"/>
        </w:rPr>
        <w:t>M</w:t>
      </w:r>
      <w:r w:rsidRPr="003B2EFF">
        <w:rPr>
          <w:rFonts w:ascii="Times New Roman" w:hAnsi="Times New Roman" w:cs="Times New Roman"/>
          <w:sz w:val="24"/>
          <w:szCs w:val="24"/>
        </w:rPr>
        <w:t>ax</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Engenia</w:t>
      </w:r>
      <w:r w:rsidR="0079210B" w:rsidRPr="003B2EFF">
        <w:rPr>
          <w:rFonts w:ascii="Times New Roman" w:hAnsi="Times New Roman" w:cs="Times New Roman"/>
          <w:sz w:val="24"/>
          <w:szCs w:val="24"/>
          <w:vertAlign w:val="superscript"/>
        </w:rPr>
        <w:t>®</w:t>
      </w:r>
      <w:r w:rsidR="00333A0E">
        <w:rPr>
          <w:rFonts w:ascii="Times New Roman" w:hAnsi="Times New Roman" w:cs="Times New Roman"/>
          <w:sz w:val="24"/>
          <w:szCs w:val="24"/>
        </w:rPr>
        <w:t xml:space="preserve">, </w:t>
      </w:r>
      <w:r w:rsidRPr="003B2EFF">
        <w:rPr>
          <w:rFonts w:ascii="Times New Roman" w:hAnsi="Times New Roman" w:cs="Times New Roman"/>
          <w:sz w:val="24"/>
          <w:szCs w:val="24"/>
        </w:rPr>
        <w:t xml:space="preserve">and </w:t>
      </w:r>
      <w:r w:rsidR="00D778CC" w:rsidRPr="003B2EFF">
        <w:rPr>
          <w:rFonts w:ascii="Times New Roman" w:hAnsi="Times New Roman" w:cs="Times New Roman"/>
          <w:sz w:val="24"/>
          <w:szCs w:val="24"/>
        </w:rPr>
        <w:t>FeXapan</w:t>
      </w:r>
      <w:r w:rsidR="0079210B" w:rsidRPr="003B2EFF">
        <w:rPr>
          <w:rFonts w:ascii="Times New Roman" w:hAnsi="Times New Roman" w:cs="Times New Roman"/>
          <w:sz w:val="24"/>
          <w:szCs w:val="24"/>
          <w:vertAlign w:val="superscript"/>
        </w:rPr>
        <w:t>®</w:t>
      </w:r>
      <w:r w:rsidR="00333A0E">
        <w:rPr>
          <w:rFonts w:ascii="Times New Roman" w:hAnsi="Times New Roman" w:cs="Times New Roman"/>
          <w:sz w:val="24"/>
          <w:szCs w:val="24"/>
        </w:rPr>
        <w:t>,</w:t>
      </w:r>
      <w:r w:rsidRPr="003B2EFF">
        <w:rPr>
          <w:rFonts w:ascii="Times New Roman" w:hAnsi="Times New Roman" w:cs="Times New Roman"/>
          <w:sz w:val="24"/>
          <w:szCs w:val="24"/>
        </w:rPr>
        <w:t xml:space="preserve"> respectively.</w:t>
      </w:r>
      <w:r w:rsidR="003606BE"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No farmer </w:t>
      </w:r>
      <w:ins w:id="189" w:author="Author">
        <w:r w:rsidR="008E5C1A">
          <w:rPr>
            <w:rFonts w:ascii="Times New Roman" w:hAnsi="Times New Roman" w:cs="Times New Roman"/>
            <w:sz w:val="24"/>
            <w:szCs w:val="24"/>
          </w:rPr>
          <w:t xml:space="preserve">who responded the survey </w:t>
        </w:r>
      </w:ins>
      <w:r w:rsidRPr="003B2EFF">
        <w:rPr>
          <w:rFonts w:ascii="Times New Roman" w:hAnsi="Times New Roman" w:cs="Times New Roman"/>
          <w:sz w:val="24"/>
          <w:szCs w:val="24"/>
        </w:rPr>
        <w:t>indicated the use of a non-labeled dicamba formulation (e.g., Banvel</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w:t>
      </w:r>
      <w:r w:rsidR="004B2BFC">
        <w:rPr>
          <w:rFonts w:ascii="Times New Roman" w:hAnsi="Times New Roman" w:cs="Times New Roman"/>
          <w:sz w:val="24"/>
          <w:szCs w:val="24"/>
        </w:rPr>
        <w:t xml:space="preserve">Arysta LifeScience, Cary, NC; </w:t>
      </w:r>
      <w:r w:rsidRPr="003B2EFF">
        <w:rPr>
          <w:rFonts w:ascii="Times New Roman" w:hAnsi="Times New Roman" w:cs="Times New Roman"/>
          <w:sz w:val="24"/>
          <w:szCs w:val="24"/>
        </w:rPr>
        <w:t>Clarity</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00281E97" w:rsidRPr="003B2EFF">
        <w:rPr>
          <w:rFonts w:ascii="Times New Roman" w:hAnsi="Times New Roman" w:cs="Times New Roman"/>
          <w:sz w:val="24"/>
          <w:szCs w:val="24"/>
        </w:rPr>
        <w:t xml:space="preserve"> </w:t>
      </w:r>
      <w:r w:rsidR="004B2BFC">
        <w:rPr>
          <w:rFonts w:ascii="Times New Roman" w:hAnsi="Times New Roman" w:cs="Times New Roman"/>
          <w:sz w:val="24"/>
          <w:szCs w:val="24"/>
        </w:rPr>
        <w:t xml:space="preserve">BASF; </w:t>
      </w:r>
      <w:r w:rsidR="00281E97" w:rsidRPr="003B2EFF">
        <w:rPr>
          <w:rFonts w:ascii="Times New Roman" w:hAnsi="Times New Roman" w:cs="Times New Roman"/>
          <w:sz w:val="24"/>
          <w:szCs w:val="24"/>
        </w:rPr>
        <w:t>etc.) o</w:t>
      </w:r>
      <w:r w:rsidRPr="003B2EFF">
        <w:rPr>
          <w:rFonts w:ascii="Times New Roman" w:hAnsi="Times New Roman" w:cs="Times New Roman"/>
          <w:sz w:val="24"/>
          <w:szCs w:val="24"/>
        </w:rPr>
        <w:t xml:space="preserve">n </w:t>
      </w:r>
      <w:r w:rsidR="0079210B" w:rsidRPr="003B2EFF">
        <w:rPr>
          <w:rFonts w:ascii="Times New Roman" w:hAnsi="Times New Roman" w:cs="Times New Roman"/>
          <w:sz w:val="24"/>
          <w:szCs w:val="24"/>
        </w:rPr>
        <w:t>D</w:t>
      </w:r>
      <w:r w:rsidR="00C17593">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soybean </w:t>
      </w:r>
      <w:r w:rsidR="003606BE" w:rsidRPr="003B2EFF">
        <w:rPr>
          <w:rFonts w:ascii="Times New Roman" w:hAnsi="Times New Roman" w:cs="Times New Roman"/>
          <w:sz w:val="24"/>
          <w:szCs w:val="24"/>
        </w:rPr>
        <w:t xml:space="preserve">in Nebraska </w:t>
      </w:r>
      <w:r w:rsidR="000B7AF3">
        <w:rPr>
          <w:rFonts w:ascii="Times New Roman" w:hAnsi="Times New Roman" w:cs="Times New Roman"/>
          <w:sz w:val="24"/>
          <w:szCs w:val="24"/>
        </w:rPr>
        <w:t>during</w:t>
      </w:r>
      <w:r w:rsidR="00C17593">
        <w:rPr>
          <w:rFonts w:ascii="Times New Roman" w:hAnsi="Times New Roman" w:cs="Times New Roman"/>
          <w:sz w:val="24"/>
          <w:szCs w:val="24"/>
        </w:rPr>
        <w:t xml:space="preserve"> </w:t>
      </w:r>
      <w:r w:rsidR="00B1271B">
        <w:rPr>
          <w:rFonts w:ascii="Times New Roman" w:hAnsi="Times New Roman" w:cs="Times New Roman"/>
          <w:sz w:val="24"/>
          <w:szCs w:val="24"/>
        </w:rPr>
        <w:t xml:space="preserve">the </w:t>
      </w:r>
      <w:r w:rsidRPr="003B2EFF">
        <w:rPr>
          <w:rFonts w:ascii="Times New Roman" w:hAnsi="Times New Roman" w:cs="Times New Roman"/>
          <w:sz w:val="24"/>
          <w:szCs w:val="24"/>
        </w:rPr>
        <w:t xml:space="preserve">2017 growing season.  </w:t>
      </w:r>
    </w:p>
    <w:p w14:paraId="444ECE7A" w14:textId="0C51B2B0" w:rsidR="00D53B40" w:rsidRDefault="00410680" w:rsidP="001923B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Complete responses from 89 farmers representing a total of </w:t>
      </w:r>
      <w:r w:rsidR="003079C1" w:rsidRPr="003B2EFF">
        <w:rPr>
          <w:rFonts w:ascii="Times New Roman" w:hAnsi="Times New Roman" w:cs="Times New Roman"/>
          <w:sz w:val="24"/>
          <w:szCs w:val="24"/>
        </w:rPr>
        <w:t>11,862</w:t>
      </w:r>
      <w:r w:rsidR="00F172CE" w:rsidRPr="003B2EFF">
        <w:rPr>
          <w:rFonts w:ascii="Times New Roman" w:hAnsi="Times New Roman" w:cs="Times New Roman"/>
          <w:sz w:val="24"/>
          <w:szCs w:val="24"/>
        </w:rPr>
        <w:t xml:space="preserve"> </w:t>
      </w:r>
      <w:r w:rsidR="0004426E">
        <w:rPr>
          <w:rFonts w:ascii="Times New Roman" w:hAnsi="Times New Roman" w:cs="Times New Roman"/>
          <w:sz w:val="24"/>
          <w:szCs w:val="24"/>
        </w:rPr>
        <w:t xml:space="preserve">ha of </w:t>
      </w:r>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F172CE" w:rsidRPr="003B2EFF">
        <w:rPr>
          <w:rFonts w:ascii="Times New Roman" w:hAnsi="Times New Roman" w:cs="Times New Roman"/>
          <w:sz w:val="24"/>
          <w:szCs w:val="24"/>
        </w:rPr>
        <w:t>soybean</w:t>
      </w:r>
      <w:r w:rsidRPr="003B2EFF">
        <w:rPr>
          <w:rFonts w:ascii="Times New Roman" w:hAnsi="Times New Roman" w:cs="Times New Roman"/>
          <w:sz w:val="24"/>
          <w:szCs w:val="24"/>
        </w:rPr>
        <w:t xml:space="preserve"> </w:t>
      </w:r>
      <w:r w:rsidR="00F172CE" w:rsidRPr="003B2EFF">
        <w:rPr>
          <w:rFonts w:ascii="Times New Roman" w:hAnsi="Times New Roman" w:cs="Times New Roman"/>
          <w:sz w:val="24"/>
          <w:szCs w:val="24"/>
        </w:rPr>
        <w:t>sprayed with dicamba</w:t>
      </w:r>
      <w:r w:rsidRPr="003B2EFF">
        <w:rPr>
          <w:rFonts w:ascii="Times New Roman" w:hAnsi="Times New Roman" w:cs="Times New Roman"/>
          <w:sz w:val="24"/>
          <w:szCs w:val="24"/>
        </w:rPr>
        <w:t xml:space="preserve"> were selected to investigate</w:t>
      </w:r>
      <w:r w:rsidR="00B1271B">
        <w:rPr>
          <w:rFonts w:ascii="Times New Roman" w:hAnsi="Times New Roman" w:cs="Times New Roman"/>
          <w:sz w:val="24"/>
          <w:szCs w:val="24"/>
        </w:rPr>
        <w:t xml:space="preserve"> the frequency of</w:t>
      </w:r>
      <w:r w:rsidRPr="003B2EFF">
        <w:rPr>
          <w:rFonts w:ascii="Times New Roman" w:hAnsi="Times New Roman" w:cs="Times New Roman"/>
          <w:sz w:val="24"/>
          <w:szCs w:val="24"/>
        </w:rPr>
        <w:t xml:space="preserve"> tank-mix product</w:t>
      </w:r>
      <w:r w:rsidR="00B1271B">
        <w:rPr>
          <w:rFonts w:ascii="Times New Roman" w:hAnsi="Times New Roman" w:cs="Times New Roman"/>
          <w:sz w:val="24"/>
          <w:szCs w:val="24"/>
        </w:rPr>
        <w:t>s</w:t>
      </w:r>
      <w:r w:rsidRPr="003B2EFF">
        <w:rPr>
          <w:rFonts w:ascii="Times New Roman" w:hAnsi="Times New Roman" w:cs="Times New Roman"/>
          <w:sz w:val="24"/>
          <w:szCs w:val="24"/>
        </w:rPr>
        <w:t xml:space="preserve"> used </w:t>
      </w:r>
      <w:r w:rsidR="0004426E">
        <w:rPr>
          <w:rFonts w:ascii="Times New Roman" w:hAnsi="Times New Roman" w:cs="Times New Roman"/>
          <w:sz w:val="24"/>
          <w:szCs w:val="24"/>
        </w:rPr>
        <w:t xml:space="preserve">with </w:t>
      </w:r>
      <w:r w:rsidRPr="003B2EFF">
        <w:rPr>
          <w:rFonts w:ascii="Times New Roman" w:hAnsi="Times New Roman" w:cs="Times New Roman"/>
          <w:sz w:val="24"/>
          <w:szCs w:val="24"/>
        </w:rPr>
        <w:t xml:space="preserve">dicamba in </w:t>
      </w:r>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soybean. </w:t>
      </w:r>
      <w:r w:rsidR="00E55716" w:rsidRPr="003B2EFF">
        <w:rPr>
          <w:rFonts w:ascii="Times New Roman" w:hAnsi="Times New Roman" w:cs="Times New Roman"/>
          <w:sz w:val="24"/>
          <w:szCs w:val="24"/>
        </w:rPr>
        <w:t xml:space="preserve">When asked </w:t>
      </w:r>
      <w:r w:rsidR="00D763FB">
        <w:rPr>
          <w:rFonts w:ascii="Times New Roman" w:hAnsi="Times New Roman" w:cs="Times New Roman"/>
          <w:sz w:val="24"/>
          <w:szCs w:val="24"/>
        </w:rPr>
        <w:t>whether</w:t>
      </w:r>
      <w:r w:rsidR="00E55716" w:rsidRPr="003B2EFF">
        <w:rPr>
          <w:rFonts w:ascii="Times New Roman" w:hAnsi="Times New Roman" w:cs="Times New Roman"/>
          <w:sz w:val="24"/>
          <w:szCs w:val="24"/>
        </w:rPr>
        <w:t xml:space="preserve"> glyphosate was tank-mixed with dicamba</w:t>
      </w:r>
      <w:r w:rsidR="00B30421">
        <w:rPr>
          <w:rFonts w:ascii="Times New Roman" w:hAnsi="Times New Roman" w:cs="Times New Roman"/>
          <w:sz w:val="24"/>
          <w:szCs w:val="24"/>
        </w:rPr>
        <w:t xml:space="preserve"> (Q7, Table 1</w:t>
      </w:r>
      <w:ins w:id="190" w:author="Author">
        <w:r w:rsidR="00025059">
          <w:rPr>
            <w:rFonts w:ascii="Times New Roman" w:hAnsi="Times New Roman" w:cs="Times New Roman"/>
            <w:sz w:val="24"/>
            <w:szCs w:val="24"/>
          </w:rPr>
          <w:t>B</w:t>
        </w:r>
      </w:ins>
      <w:r w:rsidR="00B30421">
        <w:rPr>
          <w:rFonts w:ascii="Times New Roman" w:hAnsi="Times New Roman" w:cs="Times New Roman"/>
          <w:sz w:val="24"/>
          <w:szCs w:val="24"/>
        </w:rPr>
        <w:t>)</w:t>
      </w:r>
      <w:r w:rsidR="00E55716" w:rsidRPr="003B2EFF">
        <w:rPr>
          <w:rFonts w:ascii="Times New Roman" w:hAnsi="Times New Roman" w:cs="Times New Roman"/>
          <w:sz w:val="24"/>
          <w:szCs w:val="24"/>
        </w:rPr>
        <w:t>, 82%, 15%</w:t>
      </w:r>
      <w:r w:rsidR="00D763FB">
        <w:rPr>
          <w:rFonts w:ascii="Times New Roman" w:hAnsi="Times New Roman" w:cs="Times New Roman"/>
          <w:sz w:val="24"/>
          <w:szCs w:val="24"/>
        </w:rPr>
        <w:t>,</w:t>
      </w:r>
      <w:r w:rsidR="00E55716" w:rsidRPr="003B2EFF">
        <w:rPr>
          <w:rFonts w:ascii="Times New Roman" w:hAnsi="Times New Roman" w:cs="Times New Roman"/>
          <w:sz w:val="24"/>
          <w:szCs w:val="24"/>
        </w:rPr>
        <w:t xml:space="preserve"> and 3% of respondents</w:t>
      </w:r>
      <w:r w:rsidRPr="003B2EFF">
        <w:rPr>
          <w:rFonts w:ascii="Times New Roman" w:hAnsi="Times New Roman" w:cs="Times New Roman"/>
          <w:sz w:val="24"/>
          <w:szCs w:val="24"/>
        </w:rPr>
        <w:t xml:space="preserve"> </w:t>
      </w:r>
      <w:r w:rsidR="00E55716" w:rsidRPr="003B2EFF">
        <w:rPr>
          <w:rFonts w:ascii="Times New Roman" w:hAnsi="Times New Roman" w:cs="Times New Roman"/>
          <w:sz w:val="24"/>
          <w:szCs w:val="24"/>
        </w:rPr>
        <w:t>reported yes, no</w:t>
      </w:r>
      <w:r w:rsidR="00D763FB">
        <w:rPr>
          <w:rFonts w:ascii="Times New Roman" w:hAnsi="Times New Roman" w:cs="Times New Roman"/>
          <w:sz w:val="24"/>
          <w:szCs w:val="24"/>
        </w:rPr>
        <w:t>,</w:t>
      </w:r>
      <w:r w:rsidR="00E55716" w:rsidRPr="003B2EFF">
        <w:rPr>
          <w:rFonts w:ascii="Times New Roman" w:hAnsi="Times New Roman" w:cs="Times New Roman"/>
          <w:sz w:val="24"/>
          <w:szCs w:val="24"/>
        </w:rPr>
        <w:t xml:space="preserve"> and not sure, respectively, which represented </w:t>
      </w:r>
      <w:r w:rsidR="00C50D37" w:rsidRPr="003B2EFF">
        <w:rPr>
          <w:rFonts w:ascii="Times New Roman" w:hAnsi="Times New Roman" w:cs="Times New Roman"/>
          <w:sz w:val="24"/>
          <w:szCs w:val="24"/>
        </w:rPr>
        <w:t>84%, 15%</w:t>
      </w:r>
      <w:r w:rsidR="00D763FB">
        <w:rPr>
          <w:rFonts w:ascii="Times New Roman" w:hAnsi="Times New Roman" w:cs="Times New Roman"/>
          <w:sz w:val="24"/>
          <w:szCs w:val="24"/>
        </w:rPr>
        <w:t>,</w:t>
      </w:r>
      <w:r w:rsidR="00C50D37" w:rsidRPr="003B2EFF">
        <w:rPr>
          <w:rFonts w:ascii="Times New Roman" w:hAnsi="Times New Roman" w:cs="Times New Roman"/>
          <w:sz w:val="24"/>
          <w:szCs w:val="24"/>
        </w:rPr>
        <w:t xml:space="preserve"> and 1% of </w:t>
      </w:r>
      <w:r w:rsidRPr="003B2EFF">
        <w:rPr>
          <w:rFonts w:ascii="Times New Roman" w:hAnsi="Times New Roman" w:cs="Times New Roman"/>
          <w:sz w:val="24"/>
          <w:szCs w:val="24"/>
        </w:rPr>
        <w:t xml:space="preserve">total </w:t>
      </w:r>
      <w:r w:rsidR="003079C1" w:rsidRPr="003B2EFF">
        <w:rPr>
          <w:rFonts w:ascii="Times New Roman" w:hAnsi="Times New Roman" w:cs="Times New Roman"/>
          <w:sz w:val="24"/>
          <w:szCs w:val="24"/>
        </w:rPr>
        <w:t>h</w:t>
      </w:r>
      <w:r w:rsidR="0004426E">
        <w:rPr>
          <w:rFonts w:ascii="Times New Roman" w:hAnsi="Times New Roman" w:cs="Times New Roman"/>
          <w:sz w:val="24"/>
          <w:szCs w:val="24"/>
        </w:rPr>
        <w:t>a</w:t>
      </w:r>
      <w:r w:rsidR="00C50D37" w:rsidRPr="003B2EFF">
        <w:rPr>
          <w:rFonts w:ascii="Times New Roman" w:hAnsi="Times New Roman" w:cs="Times New Roman"/>
          <w:sz w:val="24"/>
          <w:szCs w:val="24"/>
        </w:rPr>
        <w:t xml:space="preserve">. </w:t>
      </w:r>
      <w:r w:rsidRPr="003B2EFF">
        <w:rPr>
          <w:rFonts w:ascii="Times New Roman" w:hAnsi="Times New Roman" w:cs="Times New Roman"/>
          <w:sz w:val="24"/>
          <w:szCs w:val="24"/>
        </w:rPr>
        <w:t>When asked whether a POST herbicide other than glyphosate was tank-mixed with dicamba</w:t>
      </w:r>
      <w:r w:rsidR="00B30421">
        <w:rPr>
          <w:rFonts w:ascii="Times New Roman" w:hAnsi="Times New Roman" w:cs="Times New Roman"/>
          <w:sz w:val="24"/>
          <w:szCs w:val="24"/>
        </w:rPr>
        <w:t xml:space="preserve"> (Q8, Table 1</w:t>
      </w:r>
      <w:ins w:id="191" w:author="Author">
        <w:r w:rsidR="00025059">
          <w:rPr>
            <w:rFonts w:ascii="Times New Roman" w:hAnsi="Times New Roman" w:cs="Times New Roman"/>
            <w:sz w:val="24"/>
            <w:szCs w:val="24"/>
          </w:rPr>
          <w:t>B</w:t>
        </w:r>
      </w:ins>
      <w:r w:rsidR="00B30421">
        <w:rPr>
          <w:rFonts w:ascii="Times New Roman" w:hAnsi="Times New Roman" w:cs="Times New Roman"/>
          <w:sz w:val="24"/>
          <w:szCs w:val="24"/>
        </w:rPr>
        <w:t>)</w:t>
      </w:r>
      <w:r w:rsidRPr="003B2EFF">
        <w:rPr>
          <w:rFonts w:ascii="Times New Roman" w:hAnsi="Times New Roman" w:cs="Times New Roman"/>
          <w:sz w:val="24"/>
          <w:szCs w:val="24"/>
        </w:rPr>
        <w:t>, 28%, 57%, and 15% said yes, no</w:t>
      </w:r>
      <w:r w:rsidR="0004426E">
        <w:rPr>
          <w:rFonts w:ascii="Times New Roman" w:hAnsi="Times New Roman" w:cs="Times New Roman"/>
          <w:sz w:val="24"/>
          <w:szCs w:val="24"/>
        </w:rPr>
        <w:t>,</w:t>
      </w:r>
      <w:r w:rsidRPr="003B2EFF">
        <w:rPr>
          <w:rFonts w:ascii="Times New Roman" w:hAnsi="Times New Roman" w:cs="Times New Roman"/>
          <w:sz w:val="24"/>
          <w:szCs w:val="24"/>
        </w:rPr>
        <w:t xml:space="preserve"> and not sure, respectively, which represent</w:t>
      </w:r>
      <w:r w:rsidR="003079C1" w:rsidRPr="003B2EFF">
        <w:rPr>
          <w:rFonts w:ascii="Times New Roman" w:hAnsi="Times New Roman" w:cs="Times New Roman"/>
          <w:sz w:val="24"/>
          <w:szCs w:val="24"/>
        </w:rPr>
        <w:t>ed 29%, 59%, and 12% of total h</w:t>
      </w:r>
      <w:r w:rsidR="0004426E">
        <w:rPr>
          <w:rFonts w:ascii="Times New Roman" w:hAnsi="Times New Roman" w:cs="Times New Roman"/>
          <w:sz w:val="24"/>
          <w:szCs w:val="24"/>
        </w:rPr>
        <w:t>a</w:t>
      </w:r>
      <w:r w:rsidR="00536AAA">
        <w:rPr>
          <w:rFonts w:ascii="Times New Roman" w:hAnsi="Times New Roman" w:cs="Times New Roman"/>
          <w:sz w:val="24"/>
          <w:szCs w:val="24"/>
        </w:rPr>
        <w:t xml:space="preserve">. </w:t>
      </w:r>
      <w:r w:rsidR="00536AAA" w:rsidRPr="003B2EFF">
        <w:rPr>
          <w:rFonts w:ascii="Times New Roman" w:hAnsi="Times New Roman" w:cs="Times New Roman"/>
          <w:sz w:val="24"/>
          <w:szCs w:val="24"/>
        </w:rPr>
        <w:t>ACCase inhibitor (WSSA group 1; e.g., clethodim) followed by PPO inhibitor</w:t>
      </w:r>
      <w:r w:rsidR="00D53B40">
        <w:rPr>
          <w:rFonts w:ascii="Times New Roman" w:hAnsi="Times New Roman" w:cs="Times New Roman"/>
          <w:sz w:val="24"/>
          <w:szCs w:val="24"/>
        </w:rPr>
        <w:t>s</w:t>
      </w:r>
      <w:r w:rsidR="00536AAA" w:rsidRPr="003B2EFF">
        <w:rPr>
          <w:rFonts w:ascii="Times New Roman" w:hAnsi="Times New Roman" w:cs="Times New Roman"/>
          <w:sz w:val="24"/>
          <w:szCs w:val="24"/>
        </w:rPr>
        <w:t xml:space="preserve"> (group 14; e.g., fomesafen) were the </w:t>
      </w:r>
      <w:r w:rsidR="00186837">
        <w:rPr>
          <w:rFonts w:ascii="Times New Roman" w:hAnsi="Times New Roman" w:cs="Times New Roman"/>
          <w:sz w:val="24"/>
          <w:szCs w:val="24"/>
        </w:rPr>
        <w:t>primary</w:t>
      </w:r>
      <w:r w:rsidR="00536AAA" w:rsidRPr="003B2EFF">
        <w:rPr>
          <w:rFonts w:ascii="Times New Roman" w:hAnsi="Times New Roman" w:cs="Times New Roman"/>
          <w:sz w:val="24"/>
          <w:szCs w:val="24"/>
        </w:rPr>
        <w:t xml:space="preserve"> </w:t>
      </w:r>
      <w:r w:rsidR="00D763FB">
        <w:rPr>
          <w:rFonts w:ascii="Times New Roman" w:hAnsi="Times New Roman" w:cs="Times New Roman"/>
          <w:sz w:val="24"/>
          <w:szCs w:val="24"/>
        </w:rPr>
        <w:t>herbicides used in tank-mixture</w:t>
      </w:r>
      <w:r w:rsidR="00D763FB" w:rsidRPr="003B2EFF">
        <w:rPr>
          <w:rFonts w:ascii="Times New Roman" w:hAnsi="Times New Roman" w:cs="Times New Roman"/>
          <w:sz w:val="24"/>
          <w:szCs w:val="24"/>
        </w:rPr>
        <w:t xml:space="preserve"> </w:t>
      </w:r>
      <w:r w:rsidR="00186837">
        <w:rPr>
          <w:rFonts w:ascii="Times New Roman" w:hAnsi="Times New Roman" w:cs="Times New Roman"/>
          <w:sz w:val="24"/>
          <w:szCs w:val="24"/>
        </w:rPr>
        <w:t xml:space="preserve">with dicamba </w:t>
      </w:r>
      <w:r w:rsidR="00536AAA" w:rsidRPr="003B2EFF">
        <w:rPr>
          <w:rFonts w:ascii="Times New Roman" w:hAnsi="Times New Roman" w:cs="Times New Roman"/>
          <w:sz w:val="24"/>
          <w:szCs w:val="24"/>
        </w:rPr>
        <w:t>(data not shown).</w:t>
      </w:r>
      <w:r w:rsidR="0004426E">
        <w:rPr>
          <w:rFonts w:ascii="Times New Roman" w:hAnsi="Times New Roman" w:cs="Times New Roman"/>
          <w:sz w:val="24"/>
          <w:szCs w:val="24"/>
        </w:rPr>
        <w:t xml:space="preserve"> </w:t>
      </w:r>
      <w:r w:rsidRPr="003B2EFF">
        <w:rPr>
          <w:rFonts w:ascii="Times New Roman" w:hAnsi="Times New Roman" w:cs="Times New Roman"/>
          <w:sz w:val="24"/>
          <w:szCs w:val="24"/>
        </w:rPr>
        <w:t xml:space="preserve">When asked whether </w:t>
      </w:r>
      <w:r w:rsidR="003079C1" w:rsidRPr="003B2EFF">
        <w:rPr>
          <w:rFonts w:ascii="Times New Roman" w:hAnsi="Times New Roman" w:cs="Times New Roman"/>
          <w:sz w:val="24"/>
          <w:szCs w:val="24"/>
        </w:rPr>
        <w:t>a</w:t>
      </w:r>
      <w:r w:rsidR="00254D76">
        <w:rPr>
          <w:rFonts w:ascii="Times New Roman" w:hAnsi="Times New Roman" w:cs="Times New Roman"/>
          <w:sz w:val="24"/>
          <w:szCs w:val="24"/>
        </w:rPr>
        <w:t>n</w:t>
      </w:r>
      <w:r w:rsidRPr="003B2EFF">
        <w:rPr>
          <w:rFonts w:ascii="Times New Roman" w:hAnsi="Times New Roman" w:cs="Times New Roman"/>
          <w:sz w:val="24"/>
          <w:szCs w:val="24"/>
        </w:rPr>
        <w:t xml:space="preserve"> herbicide with soil residual activity was added to the tank</w:t>
      </w:r>
      <w:r w:rsidR="00186837">
        <w:rPr>
          <w:rFonts w:ascii="Times New Roman" w:hAnsi="Times New Roman" w:cs="Times New Roman"/>
          <w:sz w:val="24"/>
          <w:szCs w:val="24"/>
        </w:rPr>
        <w:t>-</w:t>
      </w:r>
      <w:r w:rsidRPr="003B2EFF">
        <w:rPr>
          <w:rFonts w:ascii="Times New Roman" w:hAnsi="Times New Roman" w:cs="Times New Roman"/>
          <w:sz w:val="24"/>
          <w:szCs w:val="24"/>
        </w:rPr>
        <w:t>mix with dicamba</w:t>
      </w:r>
      <w:r w:rsidR="00B30421">
        <w:rPr>
          <w:rFonts w:ascii="Times New Roman" w:hAnsi="Times New Roman" w:cs="Times New Roman"/>
          <w:sz w:val="24"/>
          <w:szCs w:val="24"/>
        </w:rPr>
        <w:t xml:space="preserve"> (Q9, Table 1</w:t>
      </w:r>
      <w:ins w:id="192" w:author="Author">
        <w:r w:rsidR="00025059">
          <w:rPr>
            <w:rFonts w:ascii="Times New Roman" w:hAnsi="Times New Roman" w:cs="Times New Roman"/>
            <w:sz w:val="24"/>
            <w:szCs w:val="24"/>
          </w:rPr>
          <w:t>B</w:t>
        </w:r>
      </w:ins>
      <w:r w:rsidR="00B30421">
        <w:rPr>
          <w:rFonts w:ascii="Times New Roman" w:hAnsi="Times New Roman" w:cs="Times New Roman"/>
          <w:sz w:val="24"/>
          <w:szCs w:val="24"/>
        </w:rPr>
        <w:t>)</w:t>
      </w:r>
      <w:r w:rsidRPr="003B2EFF">
        <w:rPr>
          <w:rFonts w:ascii="Times New Roman" w:hAnsi="Times New Roman" w:cs="Times New Roman"/>
          <w:sz w:val="24"/>
          <w:szCs w:val="24"/>
        </w:rPr>
        <w:t>, 25%, 53%</w:t>
      </w:r>
      <w:r w:rsidR="00254D76">
        <w:rPr>
          <w:rFonts w:ascii="Times New Roman" w:hAnsi="Times New Roman" w:cs="Times New Roman"/>
          <w:sz w:val="24"/>
          <w:szCs w:val="24"/>
        </w:rPr>
        <w:t>,</w:t>
      </w:r>
      <w:r w:rsidRPr="003B2EFF">
        <w:rPr>
          <w:rFonts w:ascii="Times New Roman" w:hAnsi="Times New Roman" w:cs="Times New Roman"/>
          <w:sz w:val="24"/>
          <w:szCs w:val="24"/>
        </w:rPr>
        <w:t xml:space="preserve"> and 22% of farmers reported yes, no, and not sure, respectively, </w:t>
      </w:r>
      <w:r w:rsidR="001923B1" w:rsidRPr="003B2EFF">
        <w:rPr>
          <w:rFonts w:ascii="Times New Roman" w:hAnsi="Times New Roman" w:cs="Times New Roman"/>
          <w:sz w:val="24"/>
          <w:szCs w:val="24"/>
        </w:rPr>
        <w:t>which represented</w:t>
      </w:r>
      <w:r w:rsidR="003079C1" w:rsidRPr="003B2EFF">
        <w:rPr>
          <w:rFonts w:ascii="Times New Roman" w:hAnsi="Times New Roman" w:cs="Times New Roman"/>
          <w:sz w:val="24"/>
          <w:szCs w:val="24"/>
        </w:rPr>
        <w:t xml:space="preserve"> 27%, 52%</w:t>
      </w:r>
      <w:r w:rsidR="00254D76">
        <w:rPr>
          <w:rFonts w:ascii="Times New Roman" w:hAnsi="Times New Roman" w:cs="Times New Roman"/>
          <w:sz w:val="24"/>
          <w:szCs w:val="24"/>
        </w:rPr>
        <w:t>,</w:t>
      </w:r>
      <w:r w:rsidR="003079C1" w:rsidRPr="003B2EFF">
        <w:rPr>
          <w:rFonts w:ascii="Times New Roman" w:hAnsi="Times New Roman" w:cs="Times New Roman"/>
          <w:sz w:val="24"/>
          <w:szCs w:val="24"/>
        </w:rPr>
        <w:t xml:space="preserve"> and 21% of total h</w:t>
      </w:r>
      <w:r w:rsidR="0004426E">
        <w:rPr>
          <w:rFonts w:ascii="Times New Roman" w:hAnsi="Times New Roman" w:cs="Times New Roman"/>
          <w:sz w:val="24"/>
          <w:szCs w:val="24"/>
        </w:rPr>
        <w:t>a</w:t>
      </w:r>
      <w:r w:rsidR="001923B1" w:rsidRPr="003B2EFF">
        <w:rPr>
          <w:rFonts w:ascii="Times New Roman" w:hAnsi="Times New Roman" w:cs="Times New Roman"/>
          <w:sz w:val="24"/>
          <w:szCs w:val="24"/>
        </w:rPr>
        <w:t>. Long-chain fatty acid inhibitor</w:t>
      </w:r>
      <w:r w:rsidR="00D53B40">
        <w:rPr>
          <w:rFonts w:ascii="Times New Roman" w:hAnsi="Times New Roman" w:cs="Times New Roman"/>
          <w:sz w:val="24"/>
          <w:szCs w:val="24"/>
        </w:rPr>
        <w:t>s</w:t>
      </w:r>
      <w:r w:rsidR="001923B1" w:rsidRPr="003B2EFF">
        <w:rPr>
          <w:rFonts w:ascii="Times New Roman" w:hAnsi="Times New Roman" w:cs="Times New Roman"/>
          <w:sz w:val="24"/>
          <w:szCs w:val="24"/>
        </w:rPr>
        <w:t xml:space="preserve"> (</w:t>
      </w:r>
      <w:r w:rsidR="00743127" w:rsidRPr="003B2EFF">
        <w:rPr>
          <w:rFonts w:ascii="Times New Roman" w:hAnsi="Times New Roman" w:cs="Times New Roman"/>
          <w:sz w:val="24"/>
          <w:szCs w:val="24"/>
        </w:rPr>
        <w:t>g</w:t>
      </w:r>
      <w:r w:rsidR="001923B1" w:rsidRPr="003B2EFF">
        <w:rPr>
          <w:rFonts w:ascii="Times New Roman" w:hAnsi="Times New Roman" w:cs="Times New Roman"/>
          <w:sz w:val="24"/>
          <w:szCs w:val="24"/>
        </w:rPr>
        <w:t xml:space="preserve">roup 15; e.g., acetochlor, </w:t>
      </w:r>
      <w:r w:rsidR="00E006B4" w:rsidRPr="003B2EFF">
        <w:rPr>
          <w:rFonts w:ascii="Times New Roman" w:hAnsi="Times New Roman" w:cs="Times New Roman"/>
          <w:i/>
          <w:sz w:val="24"/>
          <w:szCs w:val="24"/>
        </w:rPr>
        <w:t>S</w:t>
      </w:r>
      <w:r w:rsidR="001923B1" w:rsidRPr="003B2EFF">
        <w:rPr>
          <w:rFonts w:ascii="Times New Roman" w:hAnsi="Times New Roman" w:cs="Times New Roman"/>
          <w:sz w:val="24"/>
          <w:szCs w:val="24"/>
        </w:rPr>
        <w:t>-metolachlor, and dimethenamid-</w:t>
      </w:r>
      <w:r w:rsidR="00C4315C" w:rsidRPr="003B2EFF">
        <w:rPr>
          <w:rFonts w:ascii="Times New Roman" w:hAnsi="Times New Roman" w:cs="Times New Roman"/>
          <w:sz w:val="24"/>
          <w:szCs w:val="24"/>
        </w:rPr>
        <w:t xml:space="preserve">P) </w:t>
      </w:r>
      <w:commentRangeStart w:id="193"/>
      <w:commentRangeStart w:id="194"/>
      <w:r w:rsidR="00C4315C" w:rsidRPr="003B2EFF">
        <w:rPr>
          <w:rFonts w:ascii="Times New Roman" w:hAnsi="Times New Roman" w:cs="Times New Roman"/>
          <w:sz w:val="24"/>
          <w:szCs w:val="24"/>
        </w:rPr>
        <w:t>were the predominant answer</w:t>
      </w:r>
      <w:commentRangeEnd w:id="193"/>
      <w:r w:rsidR="00FC4CF6">
        <w:rPr>
          <w:rStyle w:val="CommentReference"/>
        </w:rPr>
        <w:commentReference w:id="193"/>
      </w:r>
      <w:commentRangeEnd w:id="194"/>
      <w:r w:rsidR="000F2915">
        <w:rPr>
          <w:rStyle w:val="CommentReference"/>
        </w:rPr>
        <w:commentReference w:id="194"/>
      </w:r>
      <w:r w:rsidR="003606BE" w:rsidRPr="003B2EFF">
        <w:rPr>
          <w:rFonts w:ascii="Times New Roman" w:hAnsi="Times New Roman" w:cs="Times New Roman"/>
          <w:sz w:val="24"/>
          <w:szCs w:val="24"/>
        </w:rPr>
        <w:t>.</w:t>
      </w:r>
      <w:r w:rsidR="000863D8" w:rsidRPr="003B2EFF">
        <w:rPr>
          <w:rFonts w:ascii="Times New Roman" w:hAnsi="Times New Roman" w:cs="Times New Roman"/>
          <w:sz w:val="24"/>
          <w:szCs w:val="24"/>
        </w:rPr>
        <w:t xml:space="preserve"> </w:t>
      </w:r>
    </w:p>
    <w:p w14:paraId="2AF39E79" w14:textId="47692690" w:rsidR="00220AB3" w:rsidRPr="003B2EFF" w:rsidRDefault="00F172CE" w:rsidP="001923B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lastRenderedPageBreak/>
        <w:t>Complete responses</w:t>
      </w:r>
      <w:r w:rsidR="00B30421">
        <w:rPr>
          <w:rFonts w:ascii="Times New Roman" w:hAnsi="Times New Roman" w:cs="Times New Roman"/>
          <w:sz w:val="24"/>
          <w:szCs w:val="24"/>
        </w:rPr>
        <w:t xml:space="preserve"> (Q7-9; Table 1</w:t>
      </w:r>
      <w:ins w:id="195" w:author="Author">
        <w:r w:rsidR="00025059">
          <w:rPr>
            <w:rFonts w:ascii="Times New Roman" w:hAnsi="Times New Roman" w:cs="Times New Roman"/>
            <w:sz w:val="24"/>
            <w:szCs w:val="24"/>
          </w:rPr>
          <w:t>B</w:t>
        </w:r>
      </w:ins>
      <w:r w:rsidR="00B30421">
        <w:rPr>
          <w:rFonts w:ascii="Times New Roman" w:hAnsi="Times New Roman" w:cs="Times New Roman"/>
          <w:sz w:val="24"/>
          <w:szCs w:val="24"/>
        </w:rPr>
        <w:t>)</w:t>
      </w:r>
      <w:r w:rsidRPr="003B2EFF">
        <w:rPr>
          <w:rFonts w:ascii="Times New Roman" w:hAnsi="Times New Roman" w:cs="Times New Roman"/>
          <w:sz w:val="24"/>
          <w:szCs w:val="24"/>
        </w:rPr>
        <w:t xml:space="preserve"> from 63 farmers representing a total of </w:t>
      </w:r>
      <w:r w:rsidR="00EF29D2" w:rsidRPr="003B2EFF">
        <w:rPr>
          <w:rFonts w:ascii="Times New Roman" w:hAnsi="Times New Roman" w:cs="Times New Roman"/>
          <w:sz w:val="24"/>
          <w:szCs w:val="24"/>
        </w:rPr>
        <w:t>9,098</w:t>
      </w:r>
      <w:r w:rsidRPr="003B2EFF">
        <w:rPr>
          <w:rFonts w:ascii="Times New Roman" w:hAnsi="Times New Roman" w:cs="Times New Roman"/>
          <w:sz w:val="24"/>
          <w:szCs w:val="24"/>
        </w:rPr>
        <w:t xml:space="preserve"> </w:t>
      </w:r>
      <w:r w:rsidR="0004426E">
        <w:rPr>
          <w:rFonts w:ascii="Times New Roman" w:hAnsi="Times New Roman" w:cs="Times New Roman"/>
          <w:sz w:val="24"/>
          <w:szCs w:val="24"/>
        </w:rPr>
        <w:t xml:space="preserve">ha of </w:t>
      </w:r>
      <w:commentRangeStart w:id="196"/>
      <w:commentRangeStart w:id="197"/>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Pr="003B2EFF">
        <w:rPr>
          <w:rFonts w:ascii="Times New Roman" w:hAnsi="Times New Roman" w:cs="Times New Roman"/>
          <w:sz w:val="24"/>
          <w:szCs w:val="24"/>
        </w:rPr>
        <w:t>soybean sprayed with dicamba indicated that 11%, 48%, 3%, 8%, 17%, 2%</w:t>
      </w:r>
      <w:r w:rsidR="008A7B05">
        <w:rPr>
          <w:rFonts w:ascii="Times New Roman" w:hAnsi="Times New Roman" w:cs="Times New Roman"/>
          <w:sz w:val="24"/>
          <w:szCs w:val="24"/>
        </w:rPr>
        <w:t>,</w:t>
      </w:r>
      <w:r w:rsidRPr="003B2EFF">
        <w:rPr>
          <w:rFonts w:ascii="Times New Roman" w:hAnsi="Times New Roman" w:cs="Times New Roman"/>
          <w:sz w:val="24"/>
          <w:szCs w:val="24"/>
        </w:rPr>
        <w:t xml:space="preserve"> and 11%</w:t>
      </w:r>
      <w:r w:rsidR="00B1271B">
        <w:rPr>
          <w:rFonts w:ascii="Times New Roman" w:hAnsi="Times New Roman" w:cs="Times New Roman"/>
          <w:sz w:val="24"/>
          <w:szCs w:val="24"/>
        </w:rPr>
        <w:t xml:space="preserve"> (</w:t>
      </w:r>
      <w:r w:rsidR="00B1271B" w:rsidRPr="003B2EFF">
        <w:rPr>
          <w:rFonts w:ascii="Times New Roman" w:hAnsi="Times New Roman" w:cs="Times New Roman"/>
          <w:sz w:val="24"/>
          <w:szCs w:val="24"/>
        </w:rPr>
        <w:t>14%, 44%, 1%, 8%, 18%, 3%, and 1</w:t>
      </w:r>
      <w:r w:rsidR="00D53B40">
        <w:rPr>
          <w:rFonts w:ascii="Times New Roman" w:hAnsi="Times New Roman" w:cs="Times New Roman"/>
          <w:sz w:val="24"/>
          <w:szCs w:val="24"/>
        </w:rPr>
        <w:t>2</w:t>
      </w:r>
      <w:r w:rsidR="00B1271B" w:rsidRPr="003B2EFF">
        <w:rPr>
          <w:rFonts w:ascii="Times New Roman" w:hAnsi="Times New Roman" w:cs="Times New Roman"/>
          <w:sz w:val="24"/>
          <w:szCs w:val="24"/>
        </w:rPr>
        <w:t xml:space="preserve">% </w:t>
      </w:r>
      <w:r w:rsidR="00B1271B">
        <w:rPr>
          <w:rFonts w:ascii="Times New Roman" w:hAnsi="Times New Roman" w:cs="Times New Roman"/>
          <w:sz w:val="24"/>
          <w:szCs w:val="24"/>
        </w:rPr>
        <w:t>ha)</w:t>
      </w:r>
      <w:r w:rsidRPr="003B2EFF">
        <w:rPr>
          <w:rFonts w:ascii="Times New Roman" w:hAnsi="Times New Roman" w:cs="Times New Roman"/>
          <w:sz w:val="24"/>
          <w:szCs w:val="24"/>
        </w:rPr>
        <w:t xml:space="preserve"> sprayed </w:t>
      </w:r>
      <w:commentRangeEnd w:id="196"/>
      <w:r w:rsidR="00F64130">
        <w:rPr>
          <w:rStyle w:val="CommentReference"/>
        </w:rPr>
        <w:commentReference w:id="196"/>
      </w:r>
      <w:commentRangeEnd w:id="197"/>
      <w:r w:rsidR="004A6F90">
        <w:rPr>
          <w:rStyle w:val="CommentReference"/>
        </w:rPr>
        <w:commentReference w:id="197"/>
      </w:r>
      <w:r w:rsidR="000B7AF3">
        <w:rPr>
          <w:rFonts w:ascii="Times New Roman" w:hAnsi="Times New Roman" w:cs="Times New Roman"/>
          <w:sz w:val="24"/>
          <w:szCs w:val="24"/>
        </w:rPr>
        <w:t>without any other herbicide</w:t>
      </w:r>
      <w:r w:rsidRPr="003B2EFF">
        <w:rPr>
          <w:rFonts w:ascii="Times New Roman" w:hAnsi="Times New Roman" w:cs="Times New Roman"/>
          <w:sz w:val="24"/>
          <w:szCs w:val="24"/>
        </w:rPr>
        <w:t>, with glyphosate, with a POST</w:t>
      </w:r>
      <w:del w:id="198" w:author="Author">
        <w:r w:rsidRPr="003B2EFF" w:rsidDel="000F2915">
          <w:rPr>
            <w:rFonts w:ascii="Times New Roman" w:hAnsi="Times New Roman" w:cs="Times New Roman"/>
            <w:sz w:val="24"/>
            <w:szCs w:val="24"/>
          </w:rPr>
          <w:delText>-emergence</w:delText>
        </w:r>
      </w:del>
      <w:r w:rsidRPr="003B2EFF">
        <w:rPr>
          <w:rFonts w:ascii="Times New Roman" w:hAnsi="Times New Roman" w:cs="Times New Roman"/>
          <w:sz w:val="24"/>
          <w:szCs w:val="24"/>
        </w:rPr>
        <w:t xml:space="preserve"> </w:t>
      </w:r>
      <w:r w:rsidR="000B7AF3">
        <w:rPr>
          <w:rFonts w:ascii="Times New Roman" w:hAnsi="Times New Roman" w:cs="Times New Roman"/>
          <w:sz w:val="24"/>
          <w:szCs w:val="24"/>
        </w:rPr>
        <w:t xml:space="preserve">herbicide </w:t>
      </w:r>
      <w:r w:rsidRPr="003B2EFF">
        <w:rPr>
          <w:rFonts w:ascii="Times New Roman" w:hAnsi="Times New Roman" w:cs="Times New Roman"/>
          <w:sz w:val="24"/>
          <w:szCs w:val="24"/>
        </w:rPr>
        <w:t>other than glyphosate, with glyphosate and another POST</w:t>
      </w:r>
      <w:del w:id="199" w:author="Author">
        <w:r w:rsidR="000B7AF3" w:rsidDel="000F2915">
          <w:rPr>
            <w:rFonts w:ascii="Times New Roman" w:hAnsi="Times New Roman" w:cs="Times New Roman"/>
            <w:sz w:val="24"/>
            <w:szCs w:val="24"/>
          </w:rPr>
          <w:delText xml:space="preserve"> herbicide</w:delText>
        </w:r>
      </w:del>
      <w:r w:rsidRPr="003B2EFF">
        <w:rPr>
          <w:rFonts w:ascii="Times New Roman" w:hAnsi="Times New Roman" w:cs="Times New Roman"/>
          <w:sz w:val="24"/>
          <w:szCs w:val="24"/>
        </w:rPr>
        <w:t xml:space="preserve">, with glyphosate and a soil-residual product, </w:t>
      </w:r>
      <w:ins w:id="200" w:author="Author">
        <w:r w:rsidR="000403EE">
          <w:rPr>
            <w:rFonts w:ascii="Times New Roman" w:hAnsi="Times New Roman" w:cs="Times New Roman"/>
            <w:sz w:val="24"/>
            <w:szCs w:val="24"/>
          </w:rPr>
          <w:t xml:space="preserve">another </w:t>
        </w:r>
        <w:r w:rsidR="00111FDD">
          <w:rPr>
            <w:rFonts w:ascii="Times New Roman" w:hAnsi="Times New Roman" w:cs="Times New Roman"/>
            <w:sz w:val="24"/>
            <w:szCs w:val="24"/>
          </w:rPr>
          <w:t>POST</w:t>
        </w:r>
        <w:r w:rsidR="000403EE">
          <w:rPr>
            <w:rFonts w:ascii="Times New Roman" w:hAnsi="Times New Roman" w:cs="Times New Roman"/>
            <w:sz w:val="24"/>
            <w:szCs w:val="24"/>
          </w:rPr>
          <w:t xml:space="preserve"> plus soil-residual, and </w:t>
        </w:r>
      </w:ins>
      <w:r w:rsidRPr="003B2EFF">
        <w:rPr>
          <w:rFonts w:ascii="Times New Roman" w:hAnsi="Times New Roman" w:cs="Times New Roman"/>
          <w:sz w:val="24"/>
          <w:szCs w:val="24"/>
        </w:rPr>
        <w:t xml:space="preserve">with glyphosate plus another POST </w:t>
      </w:r>
      <w:r w:rsidR="000B7AF3">
        <w:rPr>
          <w:rFonts w:ascii="Times New Roman" w:hAnsi="Times New Roman" w:cs="Times New Roman"/>
          <w:sz w:val="24"/>
          <w:szCs w:val="24"/>
        </w:rPr>
        <w:t xml:space="preserve">herbicide </w:t>
      </w:r>
      <w:r w:rsidRPr="003B2EFF">
        <w:rPr>
          <w:rFonts w:ascii="Times New Roman" w:hAnsi="Times New Roman" w:cs="Times New Roman"/>
          <w:sz w:val="24"/>
          <w:szCs w:val="24"/>
        </w:rPr>
        <w:t>and a residual product, respectively</w:t>
      </w:r>
      <w:ins w:id="201" w:author="Author">
        <w:r w:rsidR="0025467F">
          <w:rPr>
            <w:rFonts w:ascii="Times New Roman" w:hAnsi="Times New Roman" w:cs="Times New Roman"/>
            <w:sz w:val="24"/>
            <w:szCs w:val="24"/>
          </w:rPr>
          <w:t xml:space="preserve"> (Figure 2)</w:t>
        </w:r>
      </w:ins>
      <w:r w:rsidRPr="003B2EFF">
        <w:rPr>
          <w:rFonts w:ascii="Times New Roman" w:hAnsi="Times New Roman" w:cs="Times New Roman"/>
          <w:sz w:val="24"/>
          <w:szCs w:val="24"/>
        </w:rPr>
        <w:t xml:space="preserve">. </w:t>
      </w:r>
      <w:r w:rsidR="00461262" w:rsidRPr="003B2EFF">
        <w:rPr>
          <w:rFonts w:ascii="Times New Roman" w:hAnsi="Times New Roman" w:cs="Times New Roman"/>
          <w:sz w:val="24"/>
          <w:szCs w:val="24"/>
        </w:rPr>
        <w:t xml:space="preserve">When asked whether the </w:t>
      </w:r>
      <w:r w:rsidR="0079210B" w:rsidRPr="003B2EFF">
        <w:rPr>
          <w:rFonts w:ascii="Times New Roman" w:hAnsi="Times New Roman" w:cs="Times New Roman"/>
          <w:sz w:val="24"/>
          <w:szCs w:val="24"/>
        </w:rPr>
        <w:t>D</w:t>
      </w:r>
      <w:r w:rsidR="00464EAA">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461262" w:rsidRPr="003B2EFF">
        <w:rPr>
          <w:rFonts w:ascii="Times New Roman" w:hAnsi="Times New Roman" w:cs="Times New Roman"/>
          <w:sz w:val="24"/>
          <w:szCs w:val="24"/>
        </w:rPr>
        <w:t>technology and dicamba application improved weed management in soybean</w:t>
      </w:r>
      <w:r w:rsidR="003B2EFF">
        <w:rPr>
          <w:rFonts w:ascii="Times New Roman" w:hAnsi="Times New Roman" w:cs="Times New Roman"/>
          <w:sz w:val="24"/>
          <w:szCs w:val="24"/>
        </w:rPr>
        <w:t xml:space="preserve"> (Q10, Table 1</w:t>
      </w:r>
      <w:ins w:id="202" w:author="Author">
        <w:r w:rsidR="00025059">
          <w:rPr>
            <w:rFonts w:ascii="Times New Roman" w:hAnsi="Times New Roman" w:cs="Times New Roman"/>
            <w:sz w:val="24"/>
            <w:szCs w:val="24"/>
          </w:rPr>
          <w:t>B</w:t>
        </w:r>
      </w:ins>
      <w:r w:rsidR="003B2EFF">
        <w:rPr>
          <w:rFonts w:ascii="Times New Roman" w:hAnsi="Times New Roman" w:cs="Times New Roman"/>
          <w:sz w:val="24"/>
          <w:szCs w:val="24"/>
        </w:rPr>
        <w:t>)</w:t>
      </w:r>
      <w:r w:rsidR="00461262" w:rsidRPr="003B2EFF">
        <w:rPr>
          <w:rFonts w:ascii="Times New Roman" w:hAnsi="Times New Roman" w:cs="Times New Roman"/>
          <w:sz w:val="24"/>
          <w:szCs w:val="24"/>
        </w:rPr>
        <w:t xml:space="preserve">, 93% of farmers responded yes, representing 95% of total </w:t>
      </w:r>
      <w:r w:rsidR="00EF29D2" w:rsidRPr="003B2EFF">
        <w:rPr>
          <w:rFonts w:ascii="Times New Roman" w:hAnsi="Times New Roman" w:cs="Times New Roman"/>
          <w:sz w:val="24"/>
          <w:szCs w:val="24"/>
        </w:rPr>
        <w:t>h</w:t>
      </w:r>
      <w:r w:rsidR="00464EAA">
        <w:rPr>
          <w:rFonts w:ascii="Times New Roman" w:hAnsi="Times New Roman" w:cs="Times New Roman"/>
          <w:sz w:val="24"/>
          <w:szCs w:val="24"/>
        </w:rPr>
        <w:t>a</w:t>
      </w:r>
      <w:r w:rsidR="00461262" w:rsidRPr="003B2EFF">
        <w:rPr>
          <w:rFonts w:ascii="Times New Roman" w:hAnsi="Times New Roman" w:cs="Times New Roman"/>
          <w:sz w:val="24"/>
          <w:szCs w:val="24"/>
        </w:rPr>
        <w:t xml:space="preserve"> surveyed (76 responses and a total of </w:t>
      </w:r>
      <w:r w:rsidR="00EF29D2" w:rsidRPr="003B2EFF">
        <w:rPr>
          <w:rFonts w:ascii="Times New Roman" w:hAnsi="Times New Roman" w:cs="Times New Roman"/>
          <w:sz w:val="24"/>
          <w:szCs w:val="24"/>
        </w:rPr>
        <w:t>10,882 h</w:t>
      </w:r>
      <w:r w:rsidR="00464EAA">
        <w:rPr>
          <w:rFonts w:ascii="Times New Roman" w:hAnsi="Times New Roman" w:cs="Times New Roman"/>
          <w:sz w:val="24"/>
          <w:szCs w:val="24"/>
        </w:rPr>
        <w:t>a</w:t>
      </w:r>
      <w:r w:rsidR="00461262" w:rsidRPr="003B2EFF">
        <w:rPr>
          <w:rFonts w:ascii="Times New Roman" w:hAnsi="Times New Roman" w:cs="Times New Roman"/>
          <w:sz w:val="24"/>
          <w:szCs w:val="24"/>
        </w:rPr>
        <w:t xml:space="preserve"> of </w:t>
      </w:r>
      <w:r w:rsidR="0079210B" w:rsidRPr="003B2EFF">
        <w:rPr>
          <w:rFonts w:ascii="Times New Roman" w:hAnsi="Times New Roman" w:cs="Times New Roman"/>
          <w:sz w:val="24"/>
          <w:szCs w:val="24"/>
        </w:rPr>
        <w:t>D</w:t>
      </w:r>
      <w:r w:rsidR="00464EAA">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461262" w:rsidRPr="003B2EFF">
        <w:rPr>
          <w:rFonts w:ascii="Times New Roman" w:hAnsi="Times New Roman" w:cs="Times New Roman"/>
          <w:sz w:val="24"/>
          <w:szCs w:val="24"/>
        </w:rPr>
        <w:t>soybean sprayed with dicamba</w:t>
      </w:r>
      <w:r w:rsidR="003606BE" w:rsidRPr="003B2EFF">
        <w:rPr>
          <w:rFonts w:ascii="Times New Roman" w:hAnsi="Times New Roman" w:cs="Times New Roman"/>
          <w:sz w:val="24"/>
          <w:szCs w:val="24"/>
        </w:rPr>
        <w:t xml:space="preserve"> in 2017</w:t>
      </w:r>
      <w:r w:rsidR="00461262" w:rsidRPr="003B2EFF">
        <w:rPr>
          <w:rFonts w:ascii="Times New Roman" w:hAnsi="Times New Roman" w:cs="Times New Roman"/>
          <w:sz w:val="24"/>
          <w:szCs w:val="24"/>
        </w:rPr>
        <w:t>).</w:t>
      </w:r>
    </w:p>
    <w:p w14:paraId="4A80C33D" w14:textId="46085573" w:rsidR="00381BF1" w:rsidRDefault="001426AE" w:rsidP="00381BF1">
      <w:pPr>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A82CDC" w:rsidRPr="003B2EFF">
        <w:rPr>
          <w:rFonts w:ascii="Times New Roman" w:hAnsi="Times New Roman" w:cs="Times New Roman"/>
          <w:sz w:val="24"/>
          <w:szCs w:val="24"/>
        </w:rPr>
        <w:t>esult</w:t>
      </w:r>
      <w:r w:rsidR="006736AA" w:rsidRPr="003B2EFF">
        <w:rPr>
          <w:rFonts w:ascii="Times New Roman" w:hAnsi="Times New Roman" w:cs="Times New Roman"/>
          <w:sz w:val="24"/>
          <w:szCs w:val="24"/>
        </w:rPr>
        <w:t>s</w:t>
      </w:r>
      <w:r w:rsidR="00A82CDC" w:rsidRPr="003B2EFF">
        <w:rPr>
          <w:rFonts w:ascii="Times New Roman" w:hAnsi="Times New Roman" w:cs="Times New Roman"/>
          <w:sz w:val="24"/>
          <w:szCs w:val="24"/>
        </w:rPr>
        <w:t xml:space="preserve"> </w:t>
      </w:r>
      <w:r>
        <w:rPr>
          <w:rFonts w:ascii="Times New Roman" w:hAnsi="Times New Roman" w:cs="Times New Roman"/>
          <w:sz w:val="24"/>
          <w:szCs w:val="24"/>
        </w:rPr>
        <w:t xml:space="preserve">of the survey </w:t>
      </w:r>
      <w:r w:rsidR="00743127" w:rsidRPr="003B2EFF">
        <w:rPr>
          <w:rFonts w:ascii="Times New Roman" w:hAnsi="Times New Roman" w:cs="Times New Roman"/>
          <w:sz w:val="24"/>
          <w:szCs w:val="24"/>
        </w:rPr>
        <w:t>indicate</w:t>
      </w:r>
      <w:r w:rsidR="00A82CDC" w:rsidRPr="003B2EFF">
        <w:rPr>
          <w:rFonts w:ascii="Times New Roman" w:hAnsi="Times New Roman" w:cs="Times New Roman"/>
          <w:sz w:val="24"/>
          <w:szCs w:val="24"/>
        </w:rPr>
        <w:t xml:space="preserve"> high reliance on dicamba </w:t>
      </w:r>
      <w:r w:rsidR="00743127" w:rsidRPr="003B2EFF">
        <w:rPr>
          <w:rFonts w:ascii="Times New Roman" w:hAnsi="Times New Roman" w:cs="Times New Roman"/>
          <w:sz w:val="24"/>
          <w:szCs w:val="24"/>
        </w:rPr>
        <w:t>applied</w:t>
      </w:r>
      <w:r w:rsidR="00281E97" w:rsidRPr="003B2EFF">
        <w:rPr>
          <w:rFonts w:ascii="Times New Roman" w:hAnsi="Times New Roman" w:cs="Times New Roman"/>
          <w:sz w:val="24"/>
          <w:szCs w:val="24"/>
        </w:rPr>
        <w:t xml:space="preserve"> alone or in </w:t>
      </w:r>
      <w:r w:rsidR="002F3870">
        <w:rPr>
          <w:rFonts w:ascii="Times New Roman" w:hAnsi="Times New Roman" w:cs="Times New Roman"/>
          <w:sz w:val="24"/>
          <w:szCs w:val="24"/>
        </w:rPr>
        <w:t xml:space="preserve">tank-mixture </w:t>
      </w:r>
      <w:r w:rsidR="00281E97" w:rsidRPr="003B2EFF">
        <w:rPr>
          <w:rFonts w:ascii="Times New Roman" w:hAnsi="Times New Roman" w:cs="Times New Roman"/>
          <w:sz w:val="24"/>
          <w:szCs w:val="24"/>
        </w:rPr>
        <w:t>with glyphosate for</w:t>
      </w:r>
      <w:r w:rsidR="00743127" w:rsidRPr="003B2EFF">
        <w:rPr>
          <w:rFonts w:ascii="Times New Roman" w:hAnsi="Times New Roman" w:cs="Times New Roman"/>
          <w:sz w:val="24"/>
          <w:szCs w:val="24"/>
        </w:rPr>
        <w:t xml:space="preserve"> </w:t>
      </w:r>
      <w:r w:rsidR="00A82CDC" w:rsidRPr="003B2EFF">
        <w:rPr>
          <w:rFonts w:ascii="Times New Roman" w:hAnsi="Times New Roman" w:cs="Times New Roman"/>
          <w:sz w:val="24"/>
          <w:szCs w:val="24"/>
        </w:rPr>
        <w:t xml:space="preserve">POST </w:t>
      </w:r>
      <w:r w:rsidR="00743127" w:rsidRPr="003B2EFF">
        <w:rPr>
          <w:rFonts w:ascii="Times New Roman" w:hAnsi="Times New Roman" w:cs="Times New Roman"/>
          <w:sz w:val="24"/>
          <w:szCs w:val="24"/>
        </w:rPr>
        <w:t>control of</w:t>
      </w:r>
      <w:r w:rsidR="00EC39DB" w:rsidRPr="003B2EFF">
        <w:rPr>
          <w:rFonts w:ascii="Times New Roman" w:hAnsi="Times New Roman" w:cs="Times New Roman"/>
          <w:sz w:val="24"/>
          <w:szCs w:val="24"/>
        </w:rPr>
        <w:t xml:space="preserve"> GR weeds</w:t>
      </w:r>
      <w:r w:rsidR="00A82CDC" w:rsidRPr="003B2EFF">
        <w:rPr>
          <w:rFonts w:ascii="Times New Roman" w:hAnsi="Times New Roman" w:cs="Times New Roman"/>
          <w:sz w:val="24"/>
          <w:szCs w:val="24"/>
        </w:rPr>
        <w:t xml:space="preserve"> </w:t>
      </w:r>
      <w:r w:rsidR="004B2BFC">
        <w:rPr>
          <w:rFonts w:ascii="Times New Roman" w:hAnsi="Times New Roman" w:cs="Times New Roman"/>
          <w:sz w:val="24"/>
          <w:szCs w:val="24"/>
        </w:rPr>
        <w:t>(</w:t>
      </w:r>
      <w:r w:rsidR="00A82CDC" w:rsidRPr="003B2EFF">
        <w:rPr>
          <w:rFonts w:ascii="Times New Roman" w:hAnsi="Times New Roman" w:cs="Times New Roman"/>
          <w:sz w:val="24"/>
          <w:szCs w:val="24"/>
        </w:rPr>
        <w:t xml:space="preserve">e.g., waterhemp, Palmer amaranth, horseweed, giant ragweed, </w:t>
      </w:r>
      <w:r w:rsidR="004E68C4">
        <w:rPr>
          <w:rFonts w:ascii="Times New Roman" w:hAnsi="Times New Roman" w:cs="Times New Roman"/>
          <w:sz w:val="24"/>
          <w:szCs w:val="24"/>
        </w:rPr>
        <w:t xml:space="preserve">and </w:t>
      </w:r>
      <w:r w:rsidR="00A82CDC" w:rsidRPr="003B2EFF">
        <w:rPr>
          <w:rFonts w:ascii="Times New Roman" w:hAnsi="Times New Roman" w:cs="Times New Roman"/>
          <w:sz w:val="24"/>
          <w:szCs w:val="24"/>
        </w:rPr>
        <w:t>kochia</w:t>
      </w:r>
      <w:ins w:id="203" w:author="Author">
        <w:r w:rsidR="00F853CB">
          <w:rPr>
            <w:rFonts w:ascii="Times New Roman" w:hAnsi="Times New Roman" w:cs="Times New Roman"/>
            <w:sz w:val="24"/>
            <w:szCs w:val="24"/>
          </w:rPr>
          <w:t>; Figure 2</w:t>
        </w:r>
      </w:ins>
      <w:r w:rsidR="004B2BFC">
        <w:rPr>
          <w:rFonts w:ascii="Times New Roman" w:hAnsi="Times New Roman" w:cs="Times New Roman"/>
          <w:sz w:val="24"/>
          <w:szCs w:val="24"/>
        </w:rPr>
        <w:t>)</w:t>
      </w:r>
      <w:r w:rsidR="00A82CDC" w:rsidRPr="003B2EFF">
        <w:rPr>
          <w:rFonts w:ascii="Times New Roman" w:hAnsi="Times New Roman" w:cs="Times New Roman"/>
          <w:sz w:val="24"/>
          <w:szCs w:val="24"/>
        </w:rPr>
        <w:t>.</w:t>
      </w:r>
      <w:r w:rsidR="00EC39DB" w:rsidRPr="003B2EFF">
        <w:rPr>
          <w:rFonts w:ascii="Times New Roman" w:hAnsi="Times New Roman" w:cs="Times New Roman"/>
          <w:sz w:val="24"/>
          <w:szCs w:val="24"/>
        </w:rPr>
        <w:t xml:space="preserve"> </w:t>
      </w:r>
      <w:r w:rsidR="00254D76">
        <w:rPr>
          <w:rFonts w:ascii="Times New Roman" w:hAnsi="Times New Roman" w:cs="Times New Roman"/>
          <w:sz w:val="24"/>
          <w:szCs w:val="24"/>
        </w:rPr>
        <w:t>The h</w:t>
      </w:r>
      <w:r w:rsidR="001300EE" w:rsidRPr="003B2EFF">
        <w:rPr>
          <w:rFonts w:ascii="Times New Roman" w:hAnsi="Times New Roman" w:cs="Times New Roman"/>
          <w:sz w:val="24"/>
          <w:szCs w:val="24"/>
        </w:rPr>
        <w:t xml:space="preserve">igh </w:t>
      </w:r>
      <w:r w:rsidR="00B20185" w:rsidRPr="003B2EFF">
        <w:rPr>
          <w:rFonts w:ascii="Times New Roman" w:hAnsi="Times New Roman" w:cs="Times New Roman"/>
          <w:sz w:val="24"/>
          <w:szCs w:val="24"/>
        </w:rPr>
        <w:t>reliance</w:t>
      </w:r>
      <w:r w:rsidR="00381BF1" w:rsidRPr="003B2EFF">
        <w:rPr>
          <w:rFonts w:ascii="Times New Roman" w:hAnsi="Times New Roman" w:cs="Times New Roman"/>
          <w:sz w:val="24"/>
          <w:szCs w:val="24"/>
        </w:rPr>
        <w:t xml:space="preserve"> on</w:t>
      </w:r>
      <w:r w:rsidR="00D778CC" w:rsidRPr="003B2EFF">
        <w:rPr>
          <w:rFonts w:ascii="Times New Roman" w:hAnsi="Times New Roman" w:cs="Times New Roman"/>
          <w:sz w:val="24"/>
          <w:szCs w:val="24"/>
        </w:rPr>
        <w:t xml:space="preserve"> glyphosate</w:t>
      </w:r>
      <w:r w:rsidR="00B1271B">
        <w:rPr>
          <w:rFonts w:ascii="Times New Roman" w:hAnsi="Times New Roman" w:cs="Times New Roman"/>
          <w:sz w:val="24"/>
          <w:szCs w:val="24"/>
        </w:rPr>
        <w:t xml:space="preserve"> applied POST</w:t>
      </w:r>
      <w:r w:rsidR="00381BF1" w:rsidRPr="003B2EFF">
        <w:rPr>
          <w:rFonts w:ascii="Times New Roman" w:hAnsi="Times New Roman" w:cs="Times New Roman"/>
          <w:sz w:val="24"/>
          <w:szCs w:val="24"/>
        </w:rPr>
        <w:t xml:space="preserve"> </w:t>
      </w:r>
      <w:r w:rsidR="00373288">
        <w:rPr>
          <w:rFonts w:ascii="Times New Roman" w:hAnsi="Times New Roman" w:cs="Times New Roman"/>
          <w:sz w:val="24"/>
          <w:szCs w:val="24"/>
        </w:rPr>
        <w:t>for weed control in</w:t>
      </w:r>
      <w:r w:rsidR="00381BF1" w:rsidRPr="003B2EFF">
        <w:rPr>
          <w:rFonts w:ascii="Times New Roman" w:hAnsi="Times New Roman" w:cs="Times New Roman"/>
          <w:sz w:val="24"/>
          <w:szCs w:val="24"/>
        </w:rPr>
        <w:t xml:space="preserve"> </w:t>
      </w:r>
      <w:r w:rsidR="00373288">
        <w:rPr>
          <w:rFonts w:ascii="Times New Roman" w:hAnsi="Times New Roman" w:cs="Times New Roman"/>
          <w:sz w:val="24"/>
          <w:szCs w:val="24"/>
        </w:rPr>
        <w:t xml:space="preserve">GR </w:t>
      </w:r>
      <w:r w:rsidR="00381BF1" w:rsidRPr="003B2EFF">
        <w:rPr>
          <w:rFonts w:ascii="Times New Roman" w:hAnsi="Times New Roman" w:cs="Times New Roman"/>
          <w:sz w:val="24"/>
          <w:szCs w:val="24"/>
        </w:rPr>
        <w:t>soybean</w:t>
      </w:r>
      <w:r w:rsidR="001300EE" w:rsidRPr="003B2EFF">
        <w:rPr>
          <w:rFonts w:ascii="Times New Roman" w:hAnsi="Times New Roman" w:cs="Times New Roman"/>
          <w:sz w:val="24"/>
          <w:szCs w:val="24"/>
        </w:rPr>
        <w:t>, corn</w:t>
      </w:r>
      <w:r w:rsidR="00373288">
        <w:rPr>
          <w:rFonts w:ascii="Times New Roman" w:hAnsi="Times New Roman" w:cs="Times New Roman"/>
          <w:sz w:val="24"/>
          <w:szCs w:val="24"/>
        </w:rPr>
        <w:t>,</w:t>
      </w:r>
      <w:r w:rsidR="001300EE" w:rsidRPr="003B2EFF">
        <w:rPr>
          <w:rFonts w:ascii="Times New Roman" w:hAnsi="Times New Roman" w:cs="Times New Roman"/>
          <w:sz w:val="24"/>
          <w:szCs w:val="24"/>
        </w:rPr>
        <w:t xml:space="preserve"> and cotton</w:t>
      </w:r>
      <w:r w:rsidR="00381BF1" w:rsidRPr="003B2EFF">
        <w:rPr>
          <w:rFonts w:ascii="Times New Roman" w:hAnsi="Times New Roman" w:cs="Times New Roman"/>
          <w:sz w:val="24"/>
          <w:szCs w:val="24"/>
        </w:rPr>
        <w:t xml:space="preserve"> </w:t>
      </w:r>
      <w:r w:rsidR="000B7AF3">
        <w:rPr>
          <w:rFonts w:ascii="Times New Roman" w:hAnsi="Times New Roman" w:cs="Times New Roman"/>
          <w:sz w:val="24"/>
          <w:szCs w:val="24"/>
        </w:rPr>
        <w:t xml:space="preserve">over </w:t>
      </w:r>
      <w:r w:rsidR="00B1271B">
        <w:rPr>
          <w:rFonts w:ascii="Times New Roman" w:hAnsi="Times New Roman" w:cs="Times New Roman"/>
          <w:sz w:val="24"/>
          <w:szCs w:val="24"/>
        </w:rPr>
        <w:t xml:space="preserve">the </w:t>
      </w:r>
      <w:r w:rsidR="005F6323">
        <w:rPr>
          <w:rFonts w:ascii="Times New Roman" w:hAnsi="Times New Roman" w:cs="Times New Roman"/>
          <w:sz w:val="24"/>
          <w:szCs w:val="24"/>
        </w:rPr>
        <w:t xml:space="preserve">last two decades </w:t>
      </w:r>
      <w:r w:rsidR="00381BF1" w:rsidRPr="003B2EFF">
        <w:rPr>
          <w:rFonts w:ascii="Times New Roman" w:hAnsi="Times New Roman" w:cs="Times New Roman"/>
          <w:sz w:val="24"/>
          <w:szCs w:val="24"/>
        </w:rPr>
        <w:t xml:space="preserve">resulted in the </w:t>
      </w:r>
      <w:r w:rsidR="000C1DB0">
        <w:rPr>
          <w:rFonts w:ascii="Times New Roman" w:hAnsi="Times New Roman" w:cs="Times New Roman"/>
          <w:sz w:val="24"/>
          <w:szCs w:val="24"/>
        </w:rPr>
        <w:t xml:space="preserve">evolution of </w:t>
      </w:r>
      <w:r w:rsidR="00381BF1" w:rsidRPr="003B2EFF">
        <w:rPr>
          <w:rFonts w:ascii="Times New Roman" w:hAnsi="Times New Roman" w:cs="Times New Roman"/>
          <w:sz w:val="24"/>
          <w:szCs w:val="24"/>
        </w:rPr>
        <w:t>GR</w:t>
      </w:r>
      <w:r w:rsidR="00E73265" w:rsidRPr="003B2EFF">
        <w:rPr>
          <w:rFonts w:ascii="Times New Roman" w:hAnsi="Times New Roman" w:cs="Times New Roman"/>
          <w:sz w:val="24"/>
          <w:szCs w:val="24"/>
        </w:rPr>
        <w:t xml:space="preserve"> weeds</w:t>
      </w:r>
      <w:r w:rsidR="001300EE" w:rsidRPr="003B2EFF">
        <w:rPr>
          <w:rFonts w:ascii="Times New Roman" w:hAnsi="Times New Roman" w:cs="Times New Roman"/>
          <w:sz w:val="24"/>
          <w:szCs w:val="24"/>
        </w:rPr>
        <w:t xml:space="preserve"> in the U</w:t>
      </w:r>
      <w:r w:rsidR="000C1DB0">
        <w:rPr>
          <w:rFonts w:ascii="Times New Roman" w:hAnsi="Times New Roman" w:cs="Times New Roman"/>
          <w:sz w:val="24"/>
          <w:szCs w:val="24"/>
        </w:rPr>
        <w:t xml:space="preserve">nited </w:t>
      </w:r>
      <w:r w:rsidR="001300EE" w:rsidRPr="003B2EFF">
        <w:rPr>
          <w:rFonts w:ascii="Times New Roman" w:hAnsi="Times New Roman" w:cs="Times New Roman"/>
          <w:sz w:val="24"/>
          <w:szCs w:val="24"/>
        </w:rPr>
        <w:t>S</w:t>
      </w:r>
      <w:r w:rsidR="000C1DB0">
        <w:rPr>
          <w:rFonts w:ascii="Times New Roman" w:hAnsi="Times New Roman" w:cs="Times New Roman"/>
          <w:sz w:val="24"/>
          <w:szCs w:val="24"/>
        </w:rPr>
        <w:t>tates</w:t>
      </w:r>
      <w:r w:rsidR="00E73265"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t>(Heap</w:t>
      </w:r>
      <w:del w:id="204" w:author="Author">
        <w:r w:rsidR="00381BF1" w:rsidRPr="003B2EFF" w:rsidDel="008E5C1A">
          <w:rPr>
            <w:rFonts w:ascii="Times New Roman" w:hAnsi="Times New Roman" w:cs="Times New Roman"/>
            <w:sz w:val="24"/>
            <w:szCs w:val="24"/>
          </w:rPr>
          <w:delText>,</w:delText>
        </w:r>
      </w:del>
      <w:r w:rsidR="00381BF1" w:rsidRPr="003B2EFF">
        <w:rPr>
          <w:rFonts w:ascii="Times New Roman" w:hAnsi="Times New Roman" w:cs="Times New Roman"/>
          <w:sz w:val="24"/>
          <w:szCs w:val="24"/>
        </w:rPr>
        <w:t xml:space="preserve"> 2018</w:t>
      </w:r>
      <w:r w:rsidR="00C830FC" w:rsidRPr="003B2EFF">
        <w:rPr>
          <w:rFonts w:ascii="Times New Roman" w:hAnsi="Times New Roman" w:cs="Times New Roman"/>
          <w:sz w:val="24"/>
          <w:szCs w:val="24"/>
        </w:rPr>
        <w:t>b</w:t>
      </w:r>
      <w:r w:rsidR="00381BF1" w:rsidRPr="003B2EFF">
        <w:rPr>
          <w:rFonts w:ascii="Times New Roman" w:hAnsi="Times New Roman" w:cs="Times New Roman"/>
          <w:sz w:val="24"/>
          <w:szCs w:val="24"/>
        </w:rPr>
        <w:t>)</w:t>
      </w:r>
      <w:ins w:id="205" w:author="Author">
        <w:r w:rsidR="00F853CB">
          <w:rPr>
            <w:rFonts w:ascii="Times New Roman" w:hAnsi="Times New Roman" w:cs="Times New Roman"/>
            <w:sz w:val="24"/>
            <w:szCs w:val="24"/>
          </w:rPr>
          <w:t xml:space="preserve">. </w:t>
        </w:r>
      </w:ins>
      <w:del w:id="206" w:author="Author">
        <w:r w:rsidR="00254D76" w:rsidDel="00F853CB">
          <w:rPr>
            <w:rFonts w:ascii="Times New Roman" w:hAnsi="Times New Roman" w:cs="Times New Roman"/>
            <w:sz w:val="24"/>
            <w:szCs w:val="24"/>
          </w:rPr>
          <w:delText xml:space="preserve">, leading to the development of </w:delText>
        </w:r>
      </w:del>
      <w:r w:rsidR="00381BF1" w:rsidRPr="003B2EFF">
        <w:rPr>
          <w:rFonts w:ascii="Times New Roman" w:hAnsi="Times New Roman" w:cs="Times New Roman"/>
          <w:sz w:val="24"/>
          <w:szCs w:val="24"/>
        </w:rPr>
        <w:t>D</w:t>
      </w:r>
      <w:r w:rsidR="000C1DB0">
        <w:rPr>
          <w:rFonts w:ascii="Times New Roman" w:hAnsi="Times New Roman" w:cs="Times New Roman"/>
          <w:sz w:val="24"/>
          <w:szCs w:val="24"/>
        </w:rPr>
        <w:t>R</w:t>
      </w:r>
      <w:r w:rsidR="00381BF1" w:rsidRPr="003B2EFF">
        <w:rPr>
          <w:rFonts w:ascii="Times New Roman" w:hAnsi="Times New Roman" w:cs="Times New Roman"/>
          <w:sz w:val="24"/>
          <w:szCs w:val="24"/>
        </w:rPr>
        <w:t xml:space="preserve"> soybean</w:t>
      </w:r>
      <w:r w:rsidR="001300EE" w:rsidRPr="003B2EFF">
        <w:rPr>
          <w:rFonts w:ascii="Times New Roman" w:hAnsi="Times New Roman" w:cs="Times New Roman"/>
          <w:sz w:val="24"/>
          <w:szCs w:val="24"/>
        </w:rPr>
        <w:t xml:space="preserve"> and cotton</w:t>
      </w:r>
      <w:ins w:id="207" w:author="Author">
        <w:r w:rsidR="00F853CB">
          <w:rPr>
            <w:rFonts w:ascii="Times New Roman" w:hAnsi="Times New Roman" w:cs="Times New Roman"/>
            <w:sz w:val="24"/>
            <w:szCs w:val="24"/>
          </w:rPr>
          <w:t xml:space="preserve"> were developed </w:t>
        </w:r>
      </w:ins>
      <w:del w:id="208" w:author="Author">
        <w:r w:rsidR="000C1DB0" w:rsidDel="00F853CB">
          <w:rPr>
            <w:rFonts w:ascii="Times New Roman" w:hAnsi="Times New Roman" w:cs="Times New Roman"/>
            <w:sz w:val="24"/>
            <w:szCs w:val="24"/>
          </w:rPr>
          <w:delText xml:space="preserve"> </w:delText>
        </w:r>
      </w:del>
      <w:r w:rsidR="005B3904">
        <w:rPr>
          <w:rFonts w:ascii="Times New Roman" w:hAnsi="Times New Roman" w:cs="Times New Roman"/>
          <w:sz w:val="24"/>
          <w:szCs w:val="24"/>
        </w:rPr>
        <w:t xml:space="preserve">as a way to </w:t>
      </w:r>
      <w:r w:rsidR="00536AAA">
        <w:rPr>
          <w:rFonts w:ascii="Times New Roman" w:hAnsi="Times New Roman" w:cs="Times New Roman"/>
          <w:sz w:val="24"/>
          <w:szCs w:val="24"/>
        </w:rPr>
        <w:t xml:space="preserve">provide an </w:t>
      </w:r>
      <w:r w:rsidR="00B30421">
        <w:rPr>
          <w:rFonts w:ascii="Times New Roman" w:hAnsi="Times New Roman" w:cs="Times New Roman"/>
          <w:sz w:val="24"/>
          <w:szCs w:val="24"/>
        </w:rPr>
        <w:t xml:space="preserve">additional </w:t>
      </w:r>
      <w:r w:rsidR="00536AAA">
        <w:rPr>
          <w:rFonts w:ascii="Times New Roman" w:hAnsi="Times New Roman" w:cs="Times New Roman"/>
          <w:sz w:val="24"/>
          <w:szCs w:val="24"/>
        </w:rPr>
        <w:t>effective</w:t>
      </w:r>
      <w:r w:rsidR="00BE415E">
        <w:rPr>
          <w:rFonts w:ascii="Times New Roman" w:hAnsi="Times New Roman" w:cs="Times New Roman"/>
          <w:sz w:val="24"/>
          <w:szCs w:val="24"/>
        </w:rPr>
        <w:t xml:space="preserve"> </w:t>
      </w:r>
      <w:r w:rsidR="00381BF1" w:rsidRPr="003B2EFF">
        <w:rPr>
          <w:rFonts w:ascii="Times New Roman" w:hAnsi="Times New Roman" w:cs="Times New Roman"/>
          <w:sz w:val="24"/>
          <w:szCs w:val="24"/>
        </w:rPr>
        <w:t>POST</w:t>
      </w:r>
      <w:r w:rsidR="00743127" w:rsidRPr="003B2EFF">
        <w:rPr>
          <w:rFonts w:ascii="Times New Roman" w:hAnsi="Times New Roman" w:cs="Times New Roman"/>
          <w:sz w:val="24"/>
          <w:szCs w:val="24"/>
        </w:rPr>
        <w:t xml:space="preserve"> </w:t>
      </w:r>
      <w:r w:rsidR="00536AAA">
        <w:rPr>
          <w:rFonts w:ascii="Times New Roman" w:hAnsi="Times New Roman" w:cs="Times New Roman"/>
          <w:sz w:val="24"/>
          <w:szCs w:val="24"/>
        </w:rPr>
        <w:t>option</w:t>
      </w:r>
      <w:r w:rsidR="00743127" w:rsidRPr="003B2EFF">
        <w:rPr>
          <w:rFonts w:ascii="Times New Roman" w:hAnsi="Times New Roman" w:cs="Times New Roman"/>
          <w:sz w:val="24"/>
          <w:szCs w:val="24"/>
        </w:rPr>
        <w:t xml:space="preserve"> </w:t>
      </w:r>
      <w:r w:rsidR="00536AAA">
        <w:rPr>
          <w:rFonts w:ascii="Times New Roman" w:hAnsi="Times New Roman" w:cs="Times New Roman"/>
          <w:sz w:val="24"/>
          <w:szCs w:val="24"/>
        </w:rPr>
        <w:t>to control</w:t>
      </w:r>
      <w:r w:rsidR="000C1DB0">
        <w:rPr>
          <w:rFonts w:ascii="Times New Roman" w:hAnsi="Times New Roman" w:cs="Times New Roman"/>
          <w:sz w:val="24"/>
          <w:szCs w:val="24"/>
        </w:rPr>
        <w:t xml:space="preserve"> </w:t>
      </w:r>
      <w:r w:rsidR="00381BF1" w:rsidRPr="003B2EFF">
        <w:rPr>
          <w:rFonts w:ascii="Times New Roman" w:hAnsi="Times New Roman" w:cs="Times New Roman"/>
          <w:sz w:val="24"/>
          <w:szCs w:val="24"/>
        </w:rPr>
        <w:t>GR weeds</w:t>
      </w:r>
      <w:r w:rsidR="000C1DB0">
        <w:rPr>
          <w:rFonts w:ascii="Times New Roman" w:hAnsi="Times New Roman" w:cs="Times New Roman"/>
          <w:sz w:val="24"/>
          <w:szCs w:val="24"/>
        </w:rPr>
        <w:t xml:space="preserve">. </w:t>
      </w:r>
      <w:r w:rsidR="00381BF1" w:rsidRPr="003B2EFF">
        <w:rPr>
          <w:rFonts w:ascii="Times New Roman" w:hAnsi="Times New Roman" w:cs="Times New Roman"/>
          <w:sz w:val="24"/>
          <w:szCs w:val="24"/>
        </w:rPr>
        <w:t xml:space="preserve">As </w:t>
      </w:r>
      <w:r w:rsidR="005E50D6">
        <w:rPr>
          <w:rFonts w:ascii="Times New Roman" w:hAnsi="Times New Roman" w:cs="Times New Roman"/>
          <w:sz w:val="24"/>
          <w:szCs w:val="24"/>
        </w:rPr>
        <w:t>of 201</w:t>
      </w:r>
      <w:r w:rsidR="00A00D2C">
        <w:rPr>
          <w:rFonts w:ascii="Times New Roman" w:hAnsi="Times New Roman" w:cs="Times New Roman"/>
          <w:sz w:val="24"/>
          <w:szCs w:val="24"/>
        </w:rPr>
        <w:t>7</w:t>
      </w:r>
      <w:r w:rsidR="00381BF1" w:rsidRPr="003B2EFF">
        <w:rPr>
          <w:rFonts w:ascii="Times New Roman" w:hAnsi="Times New Roman" w:cs="Times New Roman"/>
          <w:sz w:val="24"/>
          <w:szCs w:val="24"/>
        </w:rPr>
        <w:t xml:space="preserve">, 34 weeds </w:t>
      </w:r>
      <w:del w:id="209" w:author="Author">
        <w:r w:rsidR="00536AAA" w:rsidRPr="003B2EFF" w:rsidDel="00F853CB">
          <w:rPr>
            <w:rFonts w:ascii="Times New Roman" w:hAnsi="Times New Roman" w:cs="Times New Roman"/>
            <w:sz w:val="24"/>
            <w:szCs w:val="24"/>
          </w:rPr>
          <w:delText>ha</w:delText>
        </w:r>
        <w:r w:rsidR="00186837" w:rsidDel="00F853CB">
          <w:rPr>
            <w:rFonts w:ascii="Times New Roman" w:hAnsi="Times New Roman" w:cs="Times New Roman"/>
            <w:sz w:val="24"/>
            <w:szCs w:val="24"/>
          </w:rPr>
          <w:delText>ve</w:delText>
        </w:r>
        <w:r w:rsidR="00536AAA" w:rsidRPr="003B2EFF" w:rsidDel="00F853CB">
          <w:rPr>
            <w:rFonts w:ascii="Times New Roman" w:hAnsi="Times New Roman" w:cs="Times New Roman"/>
            <w:sz w:val="24"/>
            <w:szCs w:val="24"/>
          </w:rPr>
          <w:delText xml:space="preserve"> </w:delText>
        </w:r>
      </w:del>
      <w:ins w:id="210" w:author="Author">
        <w:r w:rsidR="00F853CB" w:rsidRPr="003B2EFF">
          <w:rPr>
            <w:rFonts w:ascii="Times New Roman" w:hAnsi="Times New Roman" w:cs="Times New Roman"/>
            <w:sz w:val="24"/>
            <w:szCs w:val="24"/>
          </w:rPr>
          <w:t>ha</w:t>
        </w:r>
        <w:r w:rsidR="00F853CB">
          <w:rPr>
            <w:rFonts w:ascii="Times New Roman" w:hAnsi="Times New Roman" w:cs="Times New Roman"/>
            <w:sz w:val="24"/>
            <w:szCs w:val="24"/>
          </w:rPr>
          <w:t>d</w:t>
        </w:r>
        <w:r w:rsidR="00F853CB" w:rsidRPr="003B2EFF">
          <w:rPr>
            <w:rFonts w:ascii="Times New Roman" w:hAnsi="Times New Roman" w:cs="Times New Roman"/>
            <w:sz w:val="24"/>
            <w:szCs w:val="24"/>
          </w:rPr>
          <w:t xml:space="preserve"> </w:t>
        </w:r>
      </w:ins>
      <w:r w:rsidR="00381BF1" w:rsidRPr="003B2EFF">
        <w:rPr>
          <w:rFonts w:ascii="Times New Roman" w:hAnsi="Times New Roman" w:cs="Times New Roman"/>
          <w:sz w:val="24"/>
          <w:szCs w:val="24"/>
        </w:rPr>
        <w:t xml:space="preserve">evolved resistance to </w:t>
      </w:r>
      <w:r w:rsidR="001300EE" w:rsidRPr="003B2EFF">
        <w:rPr>
          <w:rFonts w:ascii="Times New Roman" w:hAnsi="Times New Roman" w:cs="Times New Roman"/>
          <w:sz w:val="24"/>
          <w:szCs w:val="24"/>
        </w:rPr>
        <w:t xml:space="preserve">synthetic </w:t>
      </w:r>
      <w:r w:rsidR="00381BF1" w:rsidRPr="003B2EFF">
        <w:rPr>
          <w:rFonts w:ascii="Times New Roman" w:hAnsi="Times New Roman" w:cs="Times New Roman"/>
          <w:sz w:val="24"/>
          <w:szCs w:val="24"/>
        </w:rPr>
        <w:t>auxin herbicides</w:t>
      </w:r>
      <w:r w:rsidR="00BE39E4" w:rsidRPr="003B2EFF">
        <w:rPr>
          <w:rFonts w:ascii="Times New Roman" w:hAnsi="Times New Roman" w:cs="Times New Roman"/>
          <w:sz w:val="24"/>
          <w:szCs w:val="24"/>
        </w:rPr>
        <w:t xml:space="preserve"> globally</w:t>
      </w:r>
      <w:r w:rsidR="00381BF1"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fldChar w:fldCharType="begin" w:fldLock="1"/>
      </w:r>
      <w:r w:rsidR="00381BF1" w:rsidRPr="003B2EFF">
        <w:rPr>
          <w:rFonts w:ascii="Times New Roman" w:hAnsi="Times New Roman" w:cs="Times New Roman"/>
          <w:sz w:val="24"/>
          <w:szCs w:val="24"/>
        </w:rPr>
        <w:instrText>ADDIN CSL_CITATION { "citationItems" : [ { "id" : "ITEM-1", "itemData" : { "DOI" : "10.1002/ps.4823", "ISSN" : "1526498X", "author" : [ { "dropping-particle" : "", "family" : "Busi", "given" : "Roberto", "non-dropping-particle" : "", "parse-names" : false, "suffix" : "" }, { "dropping-particle" : "", "family" : "Goggin", "given" : "Danica E.", "non-dropping-particle" : "", "parse-names" : false, "suffix" : "" }, { "dropping-particle" : "", "family" : "Heap", "given" : "Ian", "non-dropping-particle" : "", "parse-names" : false, "suffix" : "" }, { "dropping-particle" : "", "family" : "Horak", "given" : "Michael J.", "non-dropping-particle" : "", "parse-names" : false, "suffix" : "" }, { "dropping-particle" : "", "family" : "Jugulam", "given" : "Mithila", "non-dropping-particle" : "", "parse-names" : false, "suffix" : "" }, { "dropping-particle" : "", "family" : "Masters", "given" : "Robert A.", "non-dropping-particle" : "", "parse-names" : false, "suffix" : "" }, { "dropping-particle" : "", "family" : "Napier", "given" : "Richard", "non-dropping-particle" : "", "parse-names" : false, "suffix" : "" }, { "dropping-particle" : "", "family" : "Riar", "given" : "Dilpreet S.", "non-dropping-particle" : "", "parse-names" : false, "suffix" : "" }, { "dropping-particle" : "", "family" : "Satchivi", "given" : "Norbert M.", "non-dropping-particle" : "", "parse-names" : false, "suffix" : "" }, { "dropping-particle" : "", "family" : "Torra", "given" : "Joel", "non-dropping-particle" : "", "parse-names" : false, "suffix" : "" }, { "dropping-particle" : "", "family" : "Westra", "given" : "Phillip", "non-dropping-particle" : "", "parse-names" : false, "suffix" : "" }, { "dropping-particle" : "", "family" : "Wright", "given" : "Terry R.", "non-dropping-particle" : "", "parse-names" : false, "suffix" : "" } ], "container-title" : "Pest Management Science", "id" : "ITEM-1", "issued" : { "date-parts" : [ [ "2017", "12", "13" ] ] }, "publisher" : "John Wiley &amp; Sons, Ltd", "title" : "Weed Resistance to Synthetic Auxin Herbicides", "type" : "article-journal" }, "uris" : [ "http://www.mendeley.com/documents/?uuid=7e6edd4e-1614-37ca-a34d-7ca93562fdf3" ] } ], "mendeley" : { "formattedCitation" : "(Busi et al. 2017)", "plainTextFormattedCitation" : "(Busi et al. 2017)", "previouslyFormattedCitation" : "(Busi et al. 2017)" }, "properties" : {  }, "schema" : "https://github.com/citation-style-language/schema/raw/master/csl-citation.json" }</w:instrText>
      </w:r>
      <w:r w:rsidR="00381BF1" w:rsidRPr="003B2EFF">
        <w:rPr>
          <w:rFonts w:ascii="Times New Roman" w:hAnsi="Times New Roman" w:cs="Times New Roman"/>
          <w:sz w:val="24"/>
          <w:szCs w:val="24"/>
        </w:rPr>
        <w:fldChar w:fldCharType="separate"/>
      </w:r>
      <w:r w:rsidR="00381BF1" w:rsidRPr="003B2EFF">
        <w:rPr>
          <w:rFonts w:ascii="Times New Roman" w:hAnsi="Times New Roman" w:cs="Times New Roman"/>
          <w:noProof/>
          <w:sz w:val="24"/>
          <w:szCs w:val="24"/>
        </w:rPr>
        <w:t xml:space="preserve">(Busi et al. </w:t>
      </w:r>
      <w:r w:rsidR="006576E5" w:rsidRPr="003B2EFF">
        <w:rPr>
          <w:rFonts w:ascii="Times New Roman" w:hAnsi="Times New Roman" w:cs="Times New Roman"/>
          <w:noProof/>
          <w:sz w:val="24"/>
          <w:szCs w:val="24"/>
        </w:rPr>
        <w:t>201</w:t>
      </w:r>
      <w:r w:rsidR="006576E5">
        <w:rPr>
          <w:rFonts w:ascii="Times New Roman" w:hAnsi="Times New Roman" w:cs="Times New Roman"/>
          <w:noProof/>
          <w:sz w:val="24"/>
          <w:szCs w:val="24"/>
        </w:rPr>
        <w:t>8</w:t>
      </w:r>
      <w:r w:rsidR="00381BF1" w:rsidRPr="003B2EFF">
        <w:rPr>
          <w:rFonts w:ascii="Times New Roman" w:hAnsi="Times New Roman" w:cs="Times New Roman"/>
          <w:noProof/>
          <w:sz w:val="24"/>
          <w:szCs w:val="24"/>
        </w:rPr>
        <w:t>)</w:t>
      </w:r>
      <w:r w:rsidR="00381BF1" w:rsidRPr="003B2EFF">
        <w:rPr>
          <w:rFonts w:ascii="Times New Roman" w:hAnsi="Times New Roman" w:cs="Times New Roman"/>
          <w:sz w:val="24"/>
          <w:szCs w:val="24"/>
        </w:rPr>
        <w:fldChar w:fldCharType="end"/>
      </w:r>
      <w:r w:rsidR="00381BF1" w:rsidRPr="003B2EFF">
        <w:rPr>
          <w:rFonts w:ascii="Times New Roman" w:hAnsi="Times New Roman" w:cs="Times New Roman"/>
          <w:sz w:val="24"/>
          <w:szCs w:val="24"/>
        </w:rPr>
        <w:t xml:space="preserve">, including </w:t>
      </w:r>
      <w:r w:rsidR="00186837">
        <w:rPr>
          <w:rFonts w:ascii="Times New Roman" w:hAnsi="Times New Roman" w:cs="Times New Roman"/>
          <w:sz w:val="24"/>
          <w:szCs w:val="24"/>
        </w:rPr>
        <w:t xml:space="preserve">DR </w:t>
      </w:r>
      <w:r w:rsidR="00381BF1" w:rsidRPr="003B2EFF">
        <w:rPr>
          <w:rFonts w:ascii="Times New Roman" w:hAnsi="Times New Roman" w:cs="Times New Roman"/>
          <w:sz w:val="24"/>
          <w:szCs w:val="24"/>
        </w:rPr>
        <w:t>kochi</w:t>
      </w:r>
      <w:r w:rsidR="00220AB3" w:rsidRPr="003B2EFF">
        <w:rPr>
          <w:rFonts w:ascii="Times New Roman" w:hAnsi="Times New Roman" w:cs="Times New Roman"/>
          <w:sz w:val="24"/>
          <w:szCs w:val="24"/>
        </w:rPr>
        <w:t>a, common lambsquarters</w:t>
      </w:r>
      <w:r w:rsidR="00DE50DC" w:rsidRPr="003B2EFF">
        <w:rPr>
          <w:rFonts w:ascii="Times New Roman" w:hAnsi="Times New Roman" w:cs="Times New Roman"/>
          <w:sz w:val="24"/>
          <w:szCs w:val="24"/>
        </w:rPr>
        <w:t xml:space="preserve"> (</w:t>
      </w:r>
      <w:r w:rsidR="00DE50DC" w:rsidRPr="003B2EFF">
        <w:rPr>
          <w:rFonts w:ascii="Times New Roman" w:hAnsi="Times New Roman" w:cs="Times New Roman"/>
          <w:i/>
          <w:sz w:val="24"/>
          <w:szCs w:val="24"/>
        </w:rPr>
        <w:t>Chenopodium album</w:t>
      </w:r>
      <w:r w:rsidR="00DE50DC" w:rsidRPr="003B2EFF">
        <w:rPr>
          <w:rFonts w:ascii="Times New Roman" w:hAnsi="Times New Roman" w:cs="Times New Roman"/>
          <w:sz w:val="24"/>
          <w:szCs w:val="24"/>
        </w:rPr>
        <w:t>)</w:t>
      </w:r>
      <w:r w:rsidR="00B20185" w:rsidRPr="003B2EFF">
        <w:rPr>
          <w:rFonts w:ascii="Times New Roman" w:hAnsi="Times New Roman" w:cs="Times New Roman"/>
          <w:sz w:val="24"/>
          <w:szCs w:val="24"/>
        </w:rPr>
        <w:t>, p</w:t>
      </w:r>
      <w:r w:rsidR="00220AB3" w:rsidRPr="003B2EFF">
        <w:rPr>
          <w:rFonts w:ascii="Times New Roman" w:hAnsi="Times New Roman" w:cs="Times New Roman"/>
          <w:sz w:val="24"/>
          <w:szCs w:val="24"/>
        </w:rPr>
        <w:t>rickly lettuce</w:t>
      </w:r>
      <w:r w:rsidR="00DE50DC" w:rsidRPr="003B2EFF">
        <w:rPr>
          <w:rFonts w:ascii="Times New Roman" w:hAnsi="Times New Roman" w:cs="Times New Roman"/>
          <w:sz w:val="24"/>
          <w:szCs w:val="24"/>
        </w:rPr>
        <w:t xml:space="preserve"> (</w:t>
      </w:r>
      <w:r w:rsidR="00DE50DC" w:rsidRPr="003B2EFF">
        <w:rPr>
          <w:rFonts w:ascii="Times New Roman" w:hAnsi="Times New Roman" w:cs="Times New Roman"/>
          <w:i/>
          <w:sz w:val="24"/>
          <w:szCs w:val="24"/>
        </w:rPr>
        <w:t>Lactuca serriola</w:t>
      </w:r>
      <w:r w:rsidR="00DE50DC" w:rsidRPr="003B2EFF">
        <w:rPr>
          <w:rFonts w:ascii="Times New Roman" w:hAnsi="Times New Roman" w:cs="Times New Roman"/>
          <w:sz w:val="24"/>
          <w:szCs w:val="24"/>
        </w:rPr>
        <w:t>)</w:t>
      </w:r>
      <w:r w:rsidR="00B20185" w:rsidRPr="003B2EFF">
        <w:rPr>
          <w:rFonts w:ascii="Times New Roman" w:hAnsi="Times New Roman" w:cs="Times New Roman"/>
          <w:sz w:val="24"/>
          <w:szCs w:val="24"/>
        </w:rPr>
        <w:t>, and</w:t>
      </w:r>
      <w:r w:rsidR="00381BF1" w:rsidRPr="003B2EFF">
        <w:rPr>
          <w:rFonts w:ascii="Times New Roman" w:hAnsi="Times New Roman" w:cs="Times New Roman"/>
          <w:sz w:val="24"/>
          <w:szCs w:val="24"/>
        </w:rPr>
        <w:t xml:space="preserve"> </w:t>
      </w:r>
      <w:r w:rsidR="00220AB3" w:rsidRPr="003B2EFF">
        <w:rPr>
          <w:rFonts w:ascii="Times New Roman" w:hAnsi="Times New Roman" w:cs="Times New Roman"/>
          <w:sz w:val="24"/>
          <w:szCs w:val="24"/>
        </w:rPr>
        <w:t>smooth pigweed</w:t>
      </w:r>
      <w:r w:rsidR="00DE50DC" w:rsidRPr="003B2EFF">
        <w:rPr>
          <w:rFonts w:ascii="Times New Roman" w:hAnsi="Times New Roman" w:cs="Times New Roman"/>
          <w:sz w:val="24"/>
          <w:szCs w:val="24"/>
        </w:rPr>
        <w:t xml:space="preserve"> (</w:t>
      </w:r>
      <w:r w:rsidR="001C0C69" w:rsidRPr="003B2EFF">
        <w:rPr>
          <w:rFonts w:ascii="Times New Roman" w:hAnsi="Times New Roman" w:cs="Times New Roman"/>
          <w:i/>
          <w:sz w:val="24"/>
          <w:szCs w:val="24"/>
        </w:rPr>
        <w:t>Amaranthus hybridus</w:t>
      </w:r>
      <w:ins w:id="211" w:author="Author">
        <w:r w:rsidR="008E5C1A">
          <w:rPr>
            <w:rFonts w:ascii="Times New Roman" w:hAnsi="Times New Roman" w:cs="Times New Roman"/>
            <w:sz w:val="24"/>
            <w:szCs w:val="24"/>
          </w:rPr>
          <w:t xml:space="preserve">) </w:t>
        </w:r>
      </w:ins>
      <w:del w:id="212" w:author="Author">
        <w:r w:rsidR="001C0C69" w:rsidRPr="003B2EFF" w:rsidDel="008E5C1A">
          <w:rPr>
            <w:rFonts w:ascii="Times New Roman" w:hAnsi="Times New Roman" w:cs="Times New Roman"/>
            <w:sz w:val="24"/>
            <w:szCs w:val="24"/>
          </w:rPr>
          <w:delText xml:space="preserve">; </w:delText>
        </w:r>
      </w:del>
      <w:ins w:id="213" w:author="Author">
        <w:r w:rsidR="008E5C1A">
          <w:rPr>
            <w:rFonts w:ascii="Times New Roman" w:hAnsi="Times New Roman" w:cs="Times New Roman"/>
            <w:sz w:val="24"/>
            <w:szCs w:val="24"/>
          </w:rPr>
          <w:t>(</w:t>
        </w:r>
      </w:ins>
      <w:r w:rsidR="00220AB3" w:rsidRPr="003B2EFF">
        <w:rPr>
          <w:rFonts w:ascii="Times New Roman" w:hAnsi="Times New Roman" w:cs="Times New Roman"/>
          <w:sz w:val="24"/>
          <w:szCs w:val="24"/>
        </w:rPr>
        <w:t>Heap</w:t>
      </w:r>
      <w:del w:id="214" w:author="Author">
        <w:r w:rsidR="00220AB3" w:rsidRPr="003B2EFF" w:rsidDel="008E5C1A">
          <w:rPr>
            <w:rFonts w:ascii="Times New Roman" w:hAnsi="Times New Roman" w:cs="Times New Roman"/>
            <w:sz w:val="24"/>
            <w:szCs w:val="24"/>
          </w:rPr>
          <w:delText>,</w:delText>
        </w:r>
      </w:del>
      <w:r w:rsidR="00220AB3" w:rsidRPr="003B2EFF">
        <w:rPr>
          <w:rFonts w:ascii="Times New Roman" w:hAnsi="Times New Roman" w:cs="Times New Roman"/>
          <w:sz w:val="24"/>
          <w:szCs w:val="24"/>
        </w:rPr>
        <w:t xml:space="preserve"> 2018</w:t>
      </w:r>
      <w:r w:rsidR="00C830FC" w:rsidRPr="003B2EFF">
        <w:rPr>
          <w:rFonts w:ascii="Times New Roman" w:hAnsi="Times New Roman" w:cs="Times New Roman"/>
          <w:sz w:val="24"/>
          <w:szCs w:val="24"/>
        </w:rPr>
        <w:t>c</w:t>
      </w:r>
      <w:r w:rsidR="00220AB3" w:rsidRPr="003B2EFF">
        <w:rPr>
          <w:rFonts w:ascii="Times New Roman" w:hAnsi="Times New Roman" w:cs="Times New Roman"/>
          <w:sz w:val="24"/>
          <w:szCs w:val="24"/>
        </w:rPr>
        <w:t>)</w:t>
      </w:r>
      <w:r w:rsidR="00381BF1" w:rsidRPr="003B2EFF">
        <w:rPr>
          <w:rFonts w:ascii="Times New Roman" w:hAnsi="Times New Roman" w:cs="Times New Roman"/>
          <w:sz w:val="24"/>
          <w:szCs w:val="24"/>
        </w:rPr>
        <w:t>.</w:t>
      </w:r>
      <w:r w:rsidR="00EC39DB" w:rsidRPr="003B2EFF">
        <w:rPr>
          <w:rFonts w:ascii="Times New Roman" w:hAnsi="Times New Roman" w:cs="Times New Roman"/>
          <w:sz w:val="24"/>
          <w:szCs w:val="24"/>
        </w:rPr>
        <w:t xml:space="preserve"> </w:t>
      </w:r>
      <w:r w:rsidR="00536AAA">
        <w:rPr>
          <w:rFonts w:ascii="Times New Roman" w:hAnsi="Times New Roman" w:cs="Times New Roman"/>
          <w:sz w:val="24"/>
          <w:szCs w:val="24"/>
        </w:rPr>
        <w:t>I</w:t>
      </w:r>
      <w:r w:rsidR="006A079F">
        <w:rPr>
          <w:rFonts w:ascii="Times New Roman" w:hAnsi="Times New Roman" w:cs="Times New Roman"/>
          <w:sz w:val="24"/>
          <w:szCs w:val="24"/>
        </w:rPr>
        <w:t xml:space="preserve">f farmers do not employ effective herbicide resistance </w:t>
      </w:r>
      <w:r w:rsidR="00BE415E">
        <w:rPr>
          <w:rFonts w:ascii="Times New Roman" w:hAnsi="Times New Roman" w:cs="Times New Roman"/>
          <w:sz w:val="24"/>
          <w:szCs w:val="24"/>
        </w:rPr>
        <w:t>management</w:t>
      </w:r>
      <w:r w:rsidR="006A079F">
        <w:rPr>
          <w:rFonts w:ascii="Times New Roman" w:hAnsi="Times New Roman" w:cs="Times New Roman"/>
          <w:sz w:val="24"/>
          <w:szCs w:val="24"/>
        </w:rPr>
        <w:t xml:space="preserve"> practices</w:t>
      </w:r>
      <w:r w:rsidR="00536AAA">
        <w:rPr>
          <w:rFonts w:ascii="Times New Roman" w:hAnsi="Times New Roman" w:cs="Times New Roman"/>
          <w:sz w:val="24"/>
          <w:szCs w:val="24"/>
        </w:rPr>
        <w:t>,</w:t>
      </w:r>
      <w:r w:rsidR="006A079F">
        <w:rPr>
          <w:rFonts w:ascii="Times New Roman" w:hAnsi="Times New Roman" w:cs="Times New Roman"/>
          <w:sz w:val="24"/>
          <w:szCs w:val="24"/>
        </w:rPr>
        <w:t xml:space="preserve"> dicamba and DR soybean will quickly become </w:t>
      </w:r>
      <w:ins w:id="215" w:author="Author">
        <w:r w:rsidR="00F64130">
          <w:rPr>
            <w:rFonts w:ascii="Times New Roman" w:hAnsi="Times New Roman" w:cs="Times New Roman"/>
            <w:sz w:val="24"/>
            <w:szCs w:val="24"/>
          </w:rPr>
          <w:t xml:space="preserve">an </w:t>
        </w:r>
      </w:ins>
      <w:r w:rsidR="006A079F">
        <w:rPr>
          <w:rFonts w:ascii="Times New Roman" w:hAnsi="Times New Roman" w:cs="Times New Roman"/>
          <w:sz w:val="24"/>
          <w:szCs w:val="24"/>
        </w:rPr>
        <w:t xml:space="preserve">ineffective tool </w:t>
      </w:r>
      <w:r w:rsidR="00254D76">
        <w:rPr>
          <w:rFonts w:ascii="Times New Roman" w:hAnsi="Times New Roman" w:cs="Times New Roman"/>
          <w:sz w:val="24"/>
          <w:szCs w:val="24"/>
        </w:rPr>
        <w:t xml:space="preserve">for </w:t>
      </w:r>
      <w:r w:rsidR="006A079F">
        <w:rPr>
          <w:rFonts w:ascii="Times New Roman" w:hAnsi="Times New Roman" w:cs="Times New Roman"/>
          <w:sz w:val="24"/>
          <w:szCs w:val="24"/>
        </w:rPr>
        <w:t>manag</w:t>
      </w:r>
      <w:r w:rsidR="00254D76">
        <w:rPr>
          <w:rFonts w:ascii="Times New Roman" w:hAnsi="Times New Roman" w:cs="Times New Roman"/>
          <w:sz w:val="24"/>
          <w:szCs w:val="24"/>
        </w:rPr>
        <w:t>ing</w:t>
      </w:r>
      <w:r w:rsidR="006A079F">
        <w:rPr>
          <w:rFonts w:ascii="Times New Roman" w:hAnsi="Times New Roman" w:cs="Times New Roman"/>
          <w:sz w:val="24"/>
          <w:szCs w:val="24"/>
        </w:rPr>
        <w:t xml:space="preserve"> </w:t>
      </w:r>
      <w:r w:rsidR="00536AAA">
        <w:rPr>
          <w:rFonts w:ascii="Times New Roman" w:hAnsi="Times New Roman" w:cs="Times New Roman"/>
          <w:sz w:val="24"/>
          <w:szCs w:val="24"/>
        </w:rPr>
        <w:t>HR</w:t>
      </w:r>
      <w:r w:rsidR="006A079F">
        <w:rPr>
          <w:rFonts w:ascii="Times New Roman" w:hAnsi="Times New Roman" w:cs="Times New Roman"/>
          <w:sz w:val="24"/>
          <w:szCs w:val="24"/>
        </w:rPr>
        <w:t xml:space="preserve"> weed</w:t>
      </w:r>
      <w:r w:rsidR="00186837">
        <w:rPr>
          <w:rFonts w:ascii="Times New Roman" w:hAnsi="Times New Roman" w:cs="Times New Roman"/>
          <w:sz w:val="24"/>
          <w:szCs w:val="24"/>
        </w:rPr>
        <w:t>s</w:t>
      </w:r>
      <w:r w:rsidR="006A079F">
        <w:rPr>
          <w:rFonts w:ascii="Times New Roman" w:hAnsi="Times New Roman" w:cs="Times New Roman"/>
          <w:sz w:val="24"/>
          <w:szCs w:val="24"/>
        </w:rPr>
        <w:t xml:space="preserve">. </w:t>
      </w:r>
    </w:p>
    <w:p w14:paraId="1B1AD5C7" w14:textId="77777777" w:rsidR="00536AAA" w:rsidRDefault="00536AAA" w:rsidP="006A079F">
      <w:pPr>
        <w:spacing w:line="480" w:lineRule="auto"/>
        <w:rPr>
          <w:rFonts w:ascii="Times New Roman" w:hAnsi="Times New Roman" w:cs="Times New Roman"/>
          <w:b/>
          <w:i/>
          <w:sz w:val="24"/>
          <w:szCs w:val="24"/>
        </w:rPr>
      </w:pPr>
    </w:p>
    <w:p w14:paraId="1BDAD268" w14:textId="381F12A3" w:rsidR="006A079F" w:rsidRPr="003B2EFF" w:rsidRDefault="006A079F" w:rsidP="006A079F">
      <w:pPr>
        <w:spacing w:line="480" w:lineRule="auto"/>
        <w:rPr>
          <w:rFonts w:ascii="Times New Roman" w:hAnsi="Times New Roman" w:cs="Times New Roman"/>
          <w:b/>
          <w:i/>
          <w:sz w:val="24"/>
          <w:szCs w:val="24"/>
        </w:rPr>
      </w:pPr>
      <w:r w:rsidRPr="003B2EFF">
        <w:rPr>
          <w:rFonts w:ascii="Times New Roman" w:hAnsi="Times New Roman" w:cs="Times New Roman"/>
          <w:b/>
          <w:i/>
          <w:sz w:val="24"/>
          <w:szCs w:val="24"/>
        </w:rPr>
        <w:t>Dicamba Injury in Non-</w:t>
      </w:r>
      <w:r>
        <w:rPr>
          <w:rFonts w:ascii="Times New Roman" w:hAnsi="Times New Roman" w:cs="Times New Roman"/>
          <w:b/>
          <w:i/>
          <w:sz w:val="24"/>
          <w:szCs w:val="24"/>
        </w:rPr>
        <w:t>DR</w:t>
      </w:r>
      <w:r w:rsidRPr="003B2EFF">
        <w:rPr>
          <w:rFonts w:ascii="Times New Roman" w:hAnsi="Times New Roman" w:cs="Times New Roman"/>
          <w:b/>
          <w:i/>
          <w:sz w:val="24"/>
          <w:szCs w:val="24"/>
        </w:rPr>
        <w:t xml:space="preserve"> Soybean</w:t>
      </w:r>
    </w:p>
    <w:p w14:paraId="01FAD356" w14:textId="6364A886" w:rsidR="003B2EFF" w:rsidRDefault="00254D76" w:rsidP="003B2EF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When f</w:t>
      </w:r>
      <w:r w:rsidR="003B2EFF" w:rsidRPr="003B2EFF">
        <w:rPr>
          <w:rFonts w:ascii="Times New Roman" w:hAnsi="Times New Roman" w:cs="Times New Roman"/>
          <w:sz w:val="24"/>
          <w:szCs w:val="24"/>
        </w:rPr>
        <w:t xml:space="preserve">armers were asked whether their dicamba application </w:t>
      </w:r>
      <w:r w:rsidR="00536AAA">
        <w:rPr>
          <w:rFonts w:ascii="Times New Roman" w:hAnsi="Times New Roman" w:cs="Times New Roman"/>
          <w:sz w:val="24"/>
          <w:szCs w:val="24"/>
        </w:rPr>
        <w:t>i</w:t>
      </w:r>
      <w:r w:rsidR="003B2EFF" w:rsidRPr="003B2EFF">
        <w:rPr>
          <w:rFonts w:ascii="Times New Roman" w:hAnsi="Times New Roman" w:cs="Times New Roman"/>
          <w:sz w:val="24"/>
          <w:szCs w:val="24"/>
        </w:rPr>
        <w:t>n D</w:t>
      </w:r>
      <w:r w:rsidR="0004736B">
        <w:rPr>
          <w:rFonts w:ascii="Times New Roman" w:hAnsi="Times New Roman" w:cs="Times New Roman"/>
          <w:sz w:val="24"/>
          <w:szCs w:val="24"/>
        </w:rPr>
        <w:t>R</w:t>
      </w:r>
      <w:r w:rsidR="003B2EFF" w:rsidRPr="003B2EFF">
        <w:rPr>
          <w:rFonts w:ascii="Times New Roman" w:hAnsi="Times New Roman" w:cs="Times New Roman"/>
          <w:sz w:val="24"/>
          <w:szCs w:val="24"/>
        </w:rPr>
        <w:t xml:space="preserve"> soybean injured </w:t>
      </w:r>
      <w:ins w:id="216" w:author="Author">
        <w:r w:rsidR="00FC4CF6">
          <w:rPr>
            <w:rFonts w:ascii="Times New Roman" w:hAnsi="Times New Roman" w:cs="Times New Roman"/>
            <w:sz w:val="24"/>
            <w:szCs w:val="24"/>
          </w:rPr>
          <w:t xml:space="preserve">neighboring </w:t>
        </w:r>
      </w:ins>
      <w:r w:rsidR="003B2EFF" w:rsidRPr="003B2EFF">
        <w:rPr>
          <w:rFonts w:ascii="Times New Roman" w:hAnsi="Times New Roman" w:cs="Times New Roman"/>
          <w:sz w:val="24"/>
          <w:szCs w:val="24"/>
        </w:rPr>
        <w:t>non-D</w:t>
      </w:r>
      <w:r w:rsidR="0004736B">
        <w:rPr>
          <w:rFonts w:ascii="Times New Roman" w:hAnsi="Times New Roman" w:cs="Times New Roman"/>
          <w:sz w:val="24"/>
          <w:szCs w:val="24"/>
        </w:rPr>
        <w:t>R</w:t>
      </w:r>
      <w:r w:rsidR="003B2EFF" w:rsidRPr="003B2EFF">
        <w:rPr>
          <w:rFonts w:ascii="Times New Roman" w:hAnsi="Times New Roman" w:cs="Times New Roman"/>
          <w:sz w:val="24"/>
          <w:szCs w:val="24"/>
        </w:rPr>
        <w:t xml:space="preserve"> soybean fields</w:t>
      </w:r>
      <w:r w:rsidR="003B2EFF">
        <w:rPr>
          <w:rFonts w:ascii="Times New Roman" w:hAnsi="Times New Roman" w:cs="Times New Roman"/>
          <w:sz w:val="24"/>
          <w:szCs w:val="24"/>
        </w:rPr>
        <w:t xml:space="preserve"> (Q11, Table 1</w:t>
      </w:r>
      <w:ins w:id="217" w:author="Author">
        <w:r w:rsidR="00025059">
          <w:rPr>
            <w:rFonts w:ascii="Times New Roman" w:hAnsi="Times New Roman" w:cs="Times New Roman"/>
            <w:sz w:val="24"/>
            <w:szCs w:val="24"/>
          </w:rPr>
          <w:t>C</w:t>
        </w:r>
      </w:ins>
      <w:r w:rsidR="003B2EFF">
        <w:rPr>
          <w:rFonts w:ascii="Times New Roman" w:hAnsi="Times New Roman" w:cs="Times New Roman"/>
          <w:sz w:val="24"/>
          <w:szCs w:val="24"/>
        </w:rPr>
        <w:t>)</w:t>
      </w:r>
      <w:r>
        <w:rPr>
          <w:rFonts w:ascii="Times New Roman" w:hAnsi="Times New Roman" w:cs="Times New Roman"/>
          <w:sz w:val="24"/>
          <w:szCs w:val="24"/>
        </w:rPr>
        <w:t>,</w:t>
      </w:r>
      <w:r w:rsidR="003B2EFF" w:rsidRPr="003B2EFF">
        <w:rPr>
          <w:rFonts w:ascii="Times New Roman" w:hAnsi="Times New Roman" w:cs="Times New Roman"/>
          <w:sz w:val="24"/>
          <w:szCs w:val="24"/>
        </w:rPr>
        <w:t xml:space="preserve"> 18%, 73%</w:t>
      </w:r>
      <w:r>
        <w:rPr>
          <w:rFonts w:ascii="Times New Roman" w:hAnsi="Times New Roman" w:cs="Times New Roman"/>
          <w:sz w:val="24"/>
          <w:szCs w:val="24"/>
        </w:rPr>
        <w:t>,</w:t>
      </w:r>
      <w:r w:rsidR="003B2EFF" w:rsidRPr="003B2EFF">
        <w:rPr>
          <w:rFonts w:ascii="Times New Roman" w:hAnsi="Times New Roman" w:cs="Times New Roman"/>
          <w:sz w:val="24"/>
          <w:szCs w:val="24"/>
        </w:rPr>
        <w:t xml:space="preserve"> and 9% responded yes, no, and not sure, respectively (total of 92 </w:t>
      </w:r>
      <w:del w:id="218" w:author="Author">
        <w:r w:rsidR="003B2EFF" w:rsidRPr="003B2EFF" w:rsidDel="00804FAE">
          <w:rPr>
            <w:rFonts w:ascii="Times New Roman" w:hAnsi="Times New Roman" w:cs="Times New Roman"/>
            <w:sz w:val="24"/>
            <w:szCs w:val="24"/>
          </w:rPr>
          <w:delText>answers</w:delText>
        </w:r>
      </w:del>
      <w:ins w:id="219" w:author="Author">
        <w:r w:rsidR="00804FAE">
          <w:rPr>
            <w:rFonts w:ascii="Times New Roman" w:hAnsi="Times New Roman" w:cs="Times New Roman"/>
            <w:sz w:val="24"/>
            <w:szCs w:val="24"/>
          </w:rPr>
          <w:t>respondents</w:t>
        </w:r>
      </w:ins>
      <w:r w:rsidR="003B2EFF" w:rsidRPr="003B2EFF">
        <w:rPr>
          <w:rFonts w:ascii="Times New Roman" w:hAnsi="Times New Roman" w:cs="Times New Roman"/>
          <w:sz w:val="24"/>
          <w:szCs w:val="24"/>
        </w:rPr>
        <w:t>). Those who confirmed injury in</w:t>
      </w:r>
      <w:r w:rsidR="00035624">
        <w:rPr>
          <w:rFonts w:ascii="Times New Roman" w:hAnsi="Times New Roman" w:cs="Times New Roman"/>
          <w:sz w:val="24"/>
          <w:szCs w:val="24"/>
        </w:rPr>
        <w:t xml:space="preserve"> </w:t>
      </w:r>
      <w:r w:rsidR="006A079F">
        <w:rPr>
          <w:rFonts w:ascii="Times New Roman" w:hAnsi="Times New Roman" w:cs="Times New Roman"/>
          <w:sz w:val="24"/>
          <w:szCs w:val="24"/>
        </w:rPr>
        <w:t xml:space="preserve">non-DR </w:t>
      </w:r>
      <w:r w:rsidR="003B2EFF" w:rsidRPr="003B2EFF">
        <w:rPr>
          <w:rFonts w:ascii="Times New Roman" w:hAnsi="Times New Roman" w:cs="Times New Roman"/>
          <w:sz w:val="24"/>
          <w:szCs w:val="24"/>
        </w:rPr>
        <w:t xml:space="preserve">soybean fields </w:t>
      </w:r>
      <w:r w:rsidR="00035624">
        <w:rPr>
          <w:rFonts w:ascii="Times New Roman" w:hAnsi="Times New Roman" w:cs="Times New Roman"/>
          <w:sz w:val="24"/>
          <w:szCs w:val="24"/>
        </w:rPr>
        <w:t>resulting from their dicamba application</w:t>
      </w:r>
      <w:r w:rsidR="006B7E53">
        <w:rPr>
          <w:rFonts w:ascii="Times New Roman" w:hAnsi="Times New Roman" w:cs="Times New Roman"/>
          <w:sz w:val="24"/>
          <w:szCs w:val="24"/>
        </w:rPr>
        <w:t xml:space="preserve"> </w:t>
      </w:r>
      <w:r w:rsidR="003B2EFF" w:rsidRPr="003B2EFF">
        <w:rPr>
          <w:rFonts w:ascii="Times New Roman" w:hAnsi="Times New Roman" w:cs="Times New Roman"/>
          <w:sz w:val="24"/>
          <w:szCs w:val="24"/>
        </w:rPr>
        <w:t>believe</w:t>
      </w:r>
      <w:r w:rsidR="0004736B">
        <w:rPr>
          <w:rFonts w:ascii="Times New Roman" w:hAnsi="Times New Roman" w:cs="Times New Roman"/>
          <w:sz w:val="24"/>
          <w:szCs w:val="24"/>
        </w:rPr>
        <w:t>d</w:t>
      </w:r>
      <w:r>
        <w:rPr>
          <w:rFonts w:ascii="Times New Roman" w:hAnsi="Times New Roman" w:cs="Times New Roman"/>
          <w:sz w:val="24"/>
          <w:szCs w:val="24"/>
        </w:rPr>
        <w:t xml:space="preserve"> that</w:t>
      </w:r>
      <w:r w:rsidR="003B2EFF" w:rsidRPr="003B2EFF">
        <w:rPr>
          <w:rFonts w:ascii="Times New Roman" w:hAnsi="Times New Roman" w:cs="Times New Roman"/>
          <w:sz w:val="24"/>
          <w:szCs w:val="24"/>
        </w:rPr>
        <w:t xml:space="preserve"> </w:t>
      </w:r>
      <w:r w:rsidR="006A079F">
        <w:rPr>
          <w:rFonts w:ascii="Times New Roman" w:hAnsi="Times New Roman" w:cs="Times New Roman"/>
          <w:sz w:val="24"/>
          <w:szCs w:val="24"/>
        </w:rPr>
        <w:t>the</w:t>
      </w:r>
      <w:r w:rsidR="0004736B">
        <w:rPr>
          <w:rFonts w:ascii="Times New Roman" w:hAnsi="Times New Roman" w:cs="Times New Roman"/>
          <w:sz w:val="24"/>
          <w:szCs w:val="24"/>
        </w:rPr>
        <w:t xml:space="preserve"> </w:t>
      </w:r>
      <w:r w:rsidR="006A079F">
        <w:rPr>
          <w:rFonts w:ascii="Times New Roman" w:hAnsi="Times New Roman" w:cs="Times New Roman"/>
          <w:sz w:val="24"/>
          <w:szCs w:val="24"/>
        </w:rPr>
        <w:t>primary</w:t>
      </w:r>
      <w:r w:rsidR="006A079F" w:rsidRPr="003B2EFF">
        <w:rPr>
          <w:rFonts w:ascii="Times New Roman" w:hAnsi="Times New Roman" w:cs="Times New Roman"/>
          <w:sz w:val="24"/>
          <w:szCs w:val="24"/>
        </w:rPr>
        <w:t xml:space="preserve"> </w:t>
      </w:r>
      <w:r w:rsidR="003B2EFF" w:rsidRPr="003B2EFF">
        <w:rPr>
          <w:rFonts w:ascii="Times New Roman" w:hAnsi="Times New Roman" w:cs="Times New Roman"/>
          <w:sz w:val="24"/>
          <w:szCs w:val="24"/>
        </w:rPr>
        <w:t>cause was volatilization (69%), physical drift (23%), and temperature inversion</w:t>
      </w:r>
      <w:r w:rsidR="005B3904">
        <w:rPr>
          <w:rFonts w:ascii="Times New Roman" w:hAnsi="Times New Roman" w:cs="Times New Roman"/>
          <w:sz w:val="24"/>
          <w:szCs w:val="24"/>
        </w:rPr>
        <w:t xml:space="preserve"> (in combination with volatilization or physical drift)</w:t>
      </w:r>
      <w:r w:rsidR="003B2EFF" w:rsidRPr="003B2EFF">
        <w:rPr>
          <w:rFonts w:ascii="Times New Roman" w:hAnsi="Times New Roman" w:cs="Times New Roman"/>
          <w:sz w:val="24"/>
          <w:szCs w:val="24"/>
        </w:rPr>
        <w:t xml:space="preserve"> (8%; total of 13 </w:t>
      </w:r>
      <w:del w:id="220" w:author="Author">
        <w:r w:rsidR="003B2EFF" w:rsidRPr="003B2EFF" w:rsidDel="00084483">
          <w:rPr>
            <w:rFonts w:ascii="Times New Roman" w:hAnsi="Times New Roman" w:cs="Times New Roman"/>
            <w:sz w:val="24"/>
            <w:szCs w:val="24"/>
          </w:rPr>
          <w:delText>answers</w:delText>
        </w:r>
      </w:del>
      <w:ins w:id="221" w:author="Author">
        <w:r w:rsidR="00084483">
          <w:rPr>
            <w:rFonts w:ascii="Times New Roman" w:hAnsi="Times New Roman" w:cs="Times New Roman"/>
            <w:sz w:val="24"/>
            <w:szCs w:val="24"/>
          </w:rPr>
          <w:t>respondents</w:t>
        </w:r>
      </w:ins>
      <w:r w:rsidR="003B2EFF" w:rsidRPr="003B2EFF">
        <w:rPr>
          <w:rFonts w:ascii="Times New Roman" w:hAnsi="Times New Roman" w:cs="Times New Roman"/>
          <w:sz w:val="24"/>
          <w:szCs w:val="24"/>
        </w:rPr>
        <w:t>).</w:t>
      </w:r>
    </w:p>
    <w:p w14:paraId="18F1AA4E" w14:textId="206E2329" w:rsidR="00BE2864" w:rsidRPr="003B2EFF" w:rsidRDefault="00700E7E" w:rsidP="001923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Conversely, </w:t>
      </w:r>
      <w:r w:rsidR="003C6406">
        <w:rPr>
          <w:rFonts w:ascii="Times New Roman" w:hAnsi="Times New Roman" w:cs="Times New Roman"/>
          <w:sz w:val="24"/>
          <w:szCs w:val="24"/>
        </w:rPr>
        <w:t xml:space="preserve">51% </w:t>
      </w:r>
      <w:r w:rsidR="007F7826" w:rsidRPr="003B2EFF">
        <w:rPr>
          <w:rFonts w:ascii="Times New Roman" w:hAnsi="Times New Roman" w:cs="Times New Roman"/>
          <w:sz w:val="24"/>
          <w:szCs w:val="24"/>
        </w:rPr>
        <w:t>of s</w:t>
      </w:r>
      <w:r w:rsidR="005454EA" w:rsidRPr="003B2EFF">
        <w:rPr>
          <w:rFonts w:ascii="Times New Roman" w:hAnsi="Times New Roman" w:cs="Times New Roman"/>
          <w:sz w:val="24"/>
          <w:szCs w:val="24"/>
        </w:rPr>
        <w:t>urvey respondents observed dic</w:t>
      </w:r>
      <w:r w:rsidR="00257712">
        <w:rPr>
          <w:rFonts w:ascii="Times New Roman" w:hAnsi="Times New Roman" w:cs="Times New Roman"/>
          <w:sz w:val="24"/>
          <w:szCs w:val="24"/>
        </w:rPr>
        <w:t>amba injury i</w:t>
      </w:r>
      <w:r w:rsidR="005454EA" w:rsidRPr="003B2EFF">
        <w:rPr>
          <w:rFonts w:ascii="Times New Roman" w:hAnsi="Times New Roman" w:cs="Times New Roman"/>
          <w:sz w:val="24"/>
          <w:szCs w:val="24"/>
        </w:rPr>
        <w:t>n</w:t>
      </w:r>
      <w:ins w:id="222" w:author="Author">
        <w:r w:rsidR="00FC4CF6">
          <w:rPr>
            <w:rFonts w:ascii="Times New Roman" w:hAnsi="Times New Roman" w:cs="Times New Roman"/>
            <w:sz w:val="24"/>
            <w:szCs w:val="24"/>
          </w:rPr>
          <w:t xml:space="preserve"> their</w:t>
        </w:r>
      </w:ins>
      <w:r w:rsidR="007F7826" w:rsidRPr="003B2EFF">
        <w:rPr>
          <w:rFonts w:ascii="Times New Roman" w:hAnsi="Times New Roman" w:cs="Times New Roman"/>
          <w:sz w:val="24"/>
          <w:szCs w:val="24"/>
        </w:rPr>
        <w:t xml:space="preserve"> </w:t>
      </w:r>
      <w:r w:rsidR="005454EA" w:rsidRPr="003B2EFF">
        <w:rPr>
          <w:rFonts w:ascii="Times New Roman" w:hAnsi="Times New Roman" w:cs="Times New Roman"/>
          <w:sz w:val="24"/>
          <w:szCs w:val="24"/>
        </w:rPr>
        <w:t>non-</w:t>
      </w:r>
      <w:r w:rsidR="00D778CC" w:rsidRPr="003B2EFF">
        <w:rPr>
          <w:rFonts w:ascii="Times New Roman" w:hAnsi="Times New Roman" w:cs="Times New Roman"/>
          <w:sz w:val="24"/>
          <w:szCs w:val="24"/>
        </w:rPr>
        <w:t>D</w:t>
      </w:r>
      <w:r w:rsidR="00E47398">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5454EA" w:rsidRPr="003B2EFF">
        <w:rPr>
          <w:rFonts w:ascii="Times New Roman" w:hAnsi="Times New Roman" w:cs="Times New Roman"/>
          <w:sz w:val="24"/>
          <w:szCs w:val="24"/>
        </w:rPr>
        <w:t xml:space="preserve">soybean (total of 211 </w:t>
      </w:r>
      <w:del w:id="223" w:author="Author">
        <w:r w:rsidR="005454EA" w:rsidRPr="003B2EFF" w:rsidDel="00084483">
          <w:rPr>
            <w:rFonts w:ascii="Times New Roman" w:hAnsi="Times New Roman" w:cs="Times New Roman"/>
            <w:sz w:val="24"/>
            <w:szCs w:val="24"/>
          </w:rPr>
          <w:delText>answers</w:delText>
        </w:r>
      </w:del>
      <w:ins w:id="224" w:author="Author">
        <w:r w:rsidR="00084483">
          <w:rPr>
            <w:rFonts w:ascii="Times New Roman" w:hAnsi="Times New Roman" w:cs="Times New Roman"/>
            <w:sz w:val="24"/>
            <w:szCs w:val="24"/>
          </w:rPr>
          <w:t>respondents</w:t>
        </w:r>
      </w:ins>
      <w:r>
        <w:rPr>
          <w:rFonts w:ascii="Times New Roman" w:hAnsi="Times New Roman" w:cs="Times New Roman"/>
          <w:sz w:val="24"/>
          <w:szCs w:val="24"/>
        </w:rPr>
        <w:t>; Q12, Table 1</w:t>
      </w:r>
      <w:ins w:id="225" w:author="Author">
        <w:r w:rsidR="00025059">
          <w:rPr>
            <w:rFonts w:ascii="Times New Roman" w:hAnsi="Times New Roman" w:cs="Times New Roman"/>
            <w:sz w:val="24"/>
            <w:szCs w:val="24"/>
          </w:rPr>
          <w:t>C</w:t>
        </w:r>
      </w:ins>
      <w:r w:rsidR="005454EA" w:rsidRPr="003B2EFF">
        <w:rPr>
          <w:rFonts w:ascii="Times New Roman" w:hAnsi="Times New Roman" w:cs="Times New Roman"/>
          <w:sz w:val="24"/>
          <w:szCs w:val="24"/>
        </w:rPr>
        <w:t>).</w:t>
      </w:r>
      <w:r w:rsidR="007F7826" w:rsidRPr="003B2EFF">
        <w:rPr>
          <w:rFonts w:ascii="Times New Roman" w:hAnsi="Times New Roman" w:cs="Times New Roman"/>
          <w:sz w:val="24"/>
          <w:szCs w:val="24"/>
        </w:rPr>
        <w:t xml:space="preserve"> </w:t>
      </w:r>
      <w:r w:rsidR="00B30421">
        <w:rPr>
          <w:rFonts w:ascii="Times New Roman" w:hAnsi="Times New Roman" w:cs="Times New Roman"/>
          <w:sz w:val="24"/>
          <w:szCs w:val="24"/>
        </w:rPr>
        <w:t>Respondents</w:t>
      </w:r>
      <w:r w:rsidR="00E23439" w:rsidRPr="003B2EFF">
        <w:rPr>
          <w:rFonts w:ascii="Times New Roman" w:hAnsi="Times New Roman" w:cs="Times New Roman"/>
          <w:sz w:val="24"/>
          <w:szCs w:val="24"/>
        </w:rPr>
        <w:t xml:space="preserve"> </w:t>
      </w:r>
      <w:r w:rsidR="001A0534" w:rsidRPr="003B2EFF">
        <w:rPr>
          <w:rFonts w:ascii="Times New Roman" w:hAnsi="Times New Roman" w:cs="Times New Roman"/>
          <w:sz w:val="24"/>
          <w:szCs w:val="24"/>
        </w:rPr>
        <w:t xml:space="preserve">reported </w:t>
      </w:r>
      <w:r w:rsidR="00370B52" w:rsidRPr="003B2EFF">
        <w:rPr>
          <w:rFonts w:ascii="Times New Roman" w:hAnsi="Times New Roman" w:cs="Times New Roman"/>
          <w:sz w:val="24"/>
          <w:szCs w:val="24"/>
        </w:rPr>
        <w:t>6,164</w:t>
      </w:r>
      <w:r w:rsidR="001A0534" w:rsidRPr="003B2EFF">
        <w:rPr>
          <w:rFonts w:ascii="Times New Roman" w:hAnsi="Times New Roman" w:cs="Times New Roman"/>
          <w:sz w:val="24"/>
          <w:szCs w:val="24"/>
        </w:rPr>
        <w:t xml:space="preserve"> out of a total of </w:t>
      </w:r>
      <w:r w:rsidR="00370B52" w:rsidRPr="003B2EFF">
        <w:rPr>
          <w:rFonts w:ascii="Times New Roman" w:hAnsi="Times New Roman" w:cs="Times New Roman"/>
          <w:sz w:val="24"/>
          <w:szCs w:val="24"/>
        </w:rPr>
        <w:t>46,515</w:t>
      </w:r>
      <w:r w:rsidR="00E96D6E" w:rsidRPr="003B2EFF">
        <w:rPr>
          <w:rFonts w:ascii="Times New Roman" w:hAnsi="Times New Roman" w:cs="Times New Roman"/>
          <w:sz w:val="24"/>
          <w:szCs w:val="24"/>
        </w:rPr>
        <w:t xml:space="preserve"> </w:t>
      </w:r>
      <w:r w:rsidR="00E47398">
        <w:rPr>
          <w:rFonts w:ascii="Times New Roman" w:hAnsi="Times New Roman" w:cs="Times New Roman"/>
          <w:sz w:val="24"/>
          <w:szCs w:val="24"/>
        </w:rPr>
        <w:t xml:space="preserve">ha of </w:t>
      </w:r>
      <w:r w:rsidR="00E96D6E" w:rsidRPr="003B2EFF">
        <w:rPr>
          <w:rFonts w:ascii="Times New Roman" w:hAnsi="Times New Roman" w:cs="Times New Roman"/>
          <w:sz w:val="24"/>
          <w:szCs w:val="24"/>
        </w:rPr>
        <w:t>non-D</w:t>
      </w:r>
      <w:r w:rsidR="00E47398">
        <w:rPr>
          <w:rFonts w:ascii="Times New Roman" w:hAnsi="Times New Roman" w:cs="Times New Roman"/>
          <w:sz w:val="24"/>
          <w:szCs w:val="24"/>
        </w:rPr>
        <w:t>R</w:t>
      </w:r>
      <w:r w:rsidR="00E23439" w:rsidRPr="003B2EFF">
        <w:rPr>
          <w:rFonts w:ascii="Times New Roman" w:hAnsi="Times New Roman" w:cs="Times New Roman"/>
          <w:sz w:val="24"/>
          <w:szCs w:val="24"/>
        </w:rPr>
        <w:t xml:space="preserve"> soybean</w:t>
      </w:r>
      <w:r w:rsidR="00B30421">
        <w:rPr>
          <w:rFonts w:ascii="Times New Roman" w:hAnsi="Times New Roman" w:cs="Times New Roman"/>
          <w:sz w:val="24"/>
          <w:szCs w:val="24"/>
        </w:rPr>
        <w:t>s</w:t>
      </w:r>
      <w:r w:rsidR="00E23439" w:rsidRPr="003B2EFF">
        <w:rPr>
          <w:rFonts w:ascii="Times New Roman" w:hAnsi="Times New Roman" w:cs="Times New Roman"/>
          <w:sz w:val="24"/>
          <w:szCs w:val="24"/>
        </w:rPr>
        <w:t xml:space="preserve"> were injured by dicamba</w:t>
      </w:r>
      <w:r w:rsidR="001A0534" w:rsidRPr="003B2EFF">
        <w:rPr>
          <w:rFonts w:ascii="Times New Roman" w:hAnsi="Times New Roman" w:cs="Times New Roman"/>
          <w:sz w:val="24"/>
          <w:szCs w:val="24"/>
        </w:rPr>
        <w:t xml:space="preserve"> (13%; total of 172 </w:t>
      </w:r>
      <w:ins w:id="226" w:author="Author">
        <w:r w:rsidR="006B3442">
          <w:rPr>
            <w:rFonts w:ascii="Times New Roman" w:hAnsi="Times New Roman" w:cs="Times New Roman"/>
            <w:sz w:val="24"/>
            <w:szCs w:val="24"/>
          </w:rPr>
          <w:t>r</w:t>
        </w:r>
      </w:ins>
      <w:del w:id="227" w:author="Author">
        <w:r w:rsidR="001A0534" w:rsidRPr="003B2EFF" w:rsidDel="006B3442">
          <w:rPr>
            <w:rFonts w:ascii="Times New Roman" w:hAnsi="Times New Roman" w:cs="Times New Roman"/>
            <w:sz w:val="24"/>
            <w:szCs w:val="24"/>
          </w:rPr>
          <w:delText>answers</w:delText>
        </w:r>
      </w:del>
      <w:ins w:id="228" w:author="Author">
        <w:r w:rsidR="006B3442">
          <w:rPr>
            <w:rFonts w:ascii="Times New Roman" w:hAnsi="Times New Roman" w:cs="Times New Roman"/>
            <w:sz w:val="24"/>
            <w:szCs w:val="24"/>
          </w:rPr>
          <w:t>espondents</w:t>
        </w:r>
      </w:ins>
      <w:r w:rsidR="001A0534" w:rsidRPr="003B2EFF">
        <w:rPr>
          <w:rFonts w:ascii="Times New Roman" w:hAnsi="Times New Roman" w:cs="Times New Roman"/>
          <w:sz w:val="24"/>
          <w:szCs w:val="24"/>
        </w:rPr>
        <w:t xml:space="preserve">). </w:t>
      </w:r>
      <w:r w:rsidR="00035624">
        <w:rPr>
          <w:rFonts w:ascii="Times New Roman" w:hAnsi="Times New Roman" w:cs="Times New Roman"/>
          <w:sz w:val="24"/>
          <w:szCs w:val="24"/>
        </w:rPr>
        <w:t>Of t</w:t>
      </w:r>
      <w:r w:rsidR="001A0534" w:rsidRPr="003B2EFF">
        <w:rPr>
          <w:rFonts w:ascii="Times New Roman" w:hAnsi="Times New Roman" w:cs="Times New Roman"/>
          <w:sz w:val="24"/>
          <w:szCs w:val="24"/>
        </w:rPr>
        <w:t>hose who observed dicamba injury in their non-</w:t>
      </w:r>
      <w:r w:rsidR="00D778CC" w:rsidRPr="003B2EFF">
        <w:rPr>
          <w:rFonts w:ascii="Times New Roman" w:hAnsi="Times New Roman" w:cs="Times New Roman"/>
          <w:sz w:val="24"/>
          <w:szCs w:val="24"/>
        </w:rPr>
        <w:t>D</w:t>
      </w:r>
      <w:r w:rsidR="00035624">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1A0534" w:rsidRPr="003B2EFF">
        <w:rPr>
          <w:rFonts w:ascii="Times New Roman" w:hAnsi="Times New Roman" w:cs="Times New Roman"/>
          <w:sz w:val="24"/>
          <w:szCs w:val="24"/>
        </w:rPr>
        <w:t>soybean</w:t>
      </w:r>
      <w:r w:rsidR="00B30421">
        <w:rPr>
          <w:rFonts w:ascii="Times New Roman" w:hAnsi="Times New Roman" w:cs="Times New Roman"/>
          <w:sz w:val="24"/>
          <w:szCs w:val="24"/>
        </w:rPr>
        <w:t>s</w:t>
      </w:r>
      <w:r w:rsidR="001A0534" w:rsidRPr="003B2EFF">
        <w:rPr>
          <w:rFonts w:ascii="Times New Roman" w:hAnsi="Times New Roman" w:cs="Times New Roman"/>
          <w:sz w:val="24"/>
          <w:szCs w:val="24"/>
        </w:rPr>
        <w:t xml:space="preserve">, 53% observed injury </w:t>
      </w:r>
      <w:r w:rsidR="00035624">
        <w:rPr>
          <w:rFonts w:ascii="Times New Roman" w:hAnsi="Times New Roman" w:cs="Times New Roman"/>
          <w:sz w:val="24"/>
          <w:szCs w:val="24"/>
        </w:rPr>
        <w:t>over</w:t>
      </w:r>
      <w:r w:rsidR="00035624" w:rsidRPr="003B2EFF">
        <w:rPr>
          <w:rFonts w:ascii="Times New Roman" w:hAnsi="Times New Roman" w:cs="Times New Roman"/>
          <w:sz w:val="24"/>
          <w:szCs w:val="24"/>
        </w:rPr>
        <w:t xml:space="preserve"> </w:t>
      </w:r>
      <w:r w:rsidR="001A0534" w:rsidRPr="003B2EFF">
        <w:rPr>
          <w:rFonts w:ascii="Times New Roman" w:hAnsi="Times New Roman" w:cs="Times New Roman"/>
          <w:sz w:val="24"/>
          <w:szCs w:val="24"/>
        </w:rPr>
        <w:t xml:space="preserve">the entire field whereas 47% reported injury </w:t>
      </w:r>
      <w:r w:rsidR="00254D76">
        <w:rPr>
          <w:rFonts w:ascii="Times New Roman" w:hAnsi="Times New Roman" w:cs="Times New Roman"/>
          <w:sz w:val="24"/>
          <w:szCs w:val="24"/>
        </w:rPr>
        <w:t xml:space="preserve">only </w:t>
      </w:r>
      <w:r w:rsidR="001A0534" w:rsidRPr="003B2EFF">
        <w:rPr>
          <w:rFonts w:ascii="Times New Roman" w:hAnsi="Times New Roman" w:cs="Times New Roman"/>
          <w:sz w:val="24"/>
          <w:szCs w:val="24"/>
        </w:rPr>
        <w:t>on the edges of the field</w:t>
      </w:r>
      <w:r w:rsidR="00BE2864" w:rsidRPr="003B2EFF">
        <w:rPr>
          <w:rFonts w:ascii="Times New Roman" w:hAnsi="Times New Roman" w:cs="Times New Roman"/>
          <w:sz w:val="24"/>
          <w:szCs w:val="24"/>
        </w:rPr>
        <w:t xml:space="preserve"> (total of 85 </w:t>
      </w:r>
      <w:del w:id="229" w:author="Author">
        <w:r w:rsidR="00BE2864" w:rsidRPr="003B2EFF" w:rsidDel="003A26DB">
          <w:rPr>
            <w:rFonts w:ascii="Times New Roman" w:hAnsi="Times New Roman" w:cs="Times New Roman"/>
            <w:sz w:val="24"/>
            <w:szCs w:val="24"/>
          </w:rPr>
          <w:delText>answers</w:delText>
        </w:r>
      </w:del>
      <w:ins w:id="230" w:author="Author">
        <w:r w:rsidR="003A26DB">
          <w:rPr>
            <w:rFonts w:ascii="Times New Roman" w:hAnsi="Times New Roman" w:cs="Times New Roman"/>
            <w:sz w:val="24"/>
            <w:szCs w:val="24"/>
          </w:rPr>
          <w:t>respondents</w:t>
        </w:r>
      </w:ins>
      <w:r>
        <w:rPr>
          <w:rFonts w:ascii="Times New Roman" w:hAnsi="Times New Roman" w:cs="Times New Roman"/>
          <w:sz w:val="24"/>
          <w:szCs w:val="24"/>
        </w:rPr>
        <w:t>; Q13, Table 1</w:t>
      </w:r>
      <w:ins w:id="231" w:author="Author">
        <w:r w:rsidR="00025059">
          <w:rPr>
            <w:rFonts w:ascii="Times New Roman" w:hAnsi="Times New Roman" w:cs="Times New Roman"/>
            <w:sz w:val="24"/>
            <w:szCs w:val="24"/>
          </w:rPr>
          <w:t>C</w:t>
        </w:r>
      </w:ins>
      <w:r w:rsidR="00BE2864" w:rsidRPr="003B2EFF">
        <w:rPr>
          <w:rFonts w:ascii="Times New Roman" w:hAnsi="Times New Roman" w:cs="Times New Roman"/>
          <w:sz w:val="24"/>
          <w:szCs w:val="24"/>
        </w:rPr>
        <w:t>)</w:t>
      </w:r>
      <w:r w:rsidR="001A0534" w:rsidRPr="003B2EFF">
        <w:rPr>
          <w:rFonts w:ascii="Times New Roman" w:hAnsi="Times New Roman" w:cs="Times New Roman"/>
          <w:sz w:val="24"/>
          <w:szCs w:val="24"/>
        </w:rPr>
        <w:t>.</w:t>
      </w:r>
      <w:r w:rsidR="00BE2864" w:rsidRPr="003B2EFF">
        <w:rPr>
          <w:rFonts w:ascii="Times New Roman" w:hAnsi="Times New Roman" w:cs="Times New Roman"/>
          <w:sz w:val="24"/>
          <w:szCs w:val="24"/>
        </w:rPr>
        <w:t xml:space="preserve"> </w:t>
      </w:r>
      <w:r w:rsidR="00035624">
        <w:rPr>
          <w:rFonts w:ascii="Times New Roman" w:hAnsi="Times New Roman" w:cs="Times New Roman"/>
          <w:sz w:val="24"/>
          <w:szCs w:val="24"/>
        </w:rPr>
        <w:t>For t</w:t>
      </w:r>
      <w:r w:rsidR="00BE2864" w:rsidRPr="003B2EFF">
        <w:rPr>
          <w:rFonts w:ascii="Times New Roman" w:hAnsi="Times New Roman" w:cs="Times New Roman"/>
          <w:sz w:val="24"/>
          <w:szCs w:val="24"/>
        </w:rPr>
        <w:t>hose who observed injury on the edges of the fields, 33%, 39%</w:t>
      </w:r>
      <w:r w:rsidR="00254D76">
        <w:rPr>
          <w:rFonts w:ascii="Times New Roman" w:hAnsi="Times New Roman" w:cs="Times New Roman"/>
          <w:sz w:val="24"/>
          <w:szCs w:val="24"/>
        </w:rPr>
        <w:t>,</w:t>
      </w:r>
      <w:r w:rsidR="00BE2864" w:rsidRPr="003B2EFF">
        <w:rPr>
          <w:rFonts w:ascii="Times New Roman" w:hAnsi="Times New Roman" w:cs="Times New Roman"/>
          <w:sz w:val="24"/>
          <w:szCs w:val="24"/>
        </w:rPr>
        <w:t xml:space="preserve"> and 28% reported the injury pattern to be odd-</w:t>
      </w:r>
      <w:r w:rsidR="006B7E53">
        <w:rPr>
          <w:rFonts w:ascii="Times New Roman" w:hAnsi="Times New Roman" w:cs="Times New Roman"/>
          <w:sz w:val="24"/>
          <w:szCs w:val="24"/>
        </w:rPr>
        <w:t>s</w:t>
      </w:r>
      <w:r w:rsidR="006B7E53" w:rsidRPr="003B2EFF">
        <w:rPr>
          <w:rFonts w:ascii="Times New Roman" w:hAnsi="Times New Roman" w:cs="Times New Roman"/>
          <w:sz w:val="24"/>
          <w:szCs w:val="24"/>
        </w:rPr>
        <w:t>haped</w:t>
      </w:r>
      <w:r w:rsidR="00BE2864" w:rsidRPr="003B2EFF">
        <w:rPr>
          <w:rFonts w:ascii="Times New Roman" w:hAnsi="Times New Roman" w:cs="Times New Roman"/>
          <w:sz w:val="24"/>
          <w:szCs w:val="24"/>
        </w:rPr>
        <w:t xml:space="preserve">, severe near </w:t>
      </w:r>
      <w:r w:rsidR="00254D76">
        <w:rPr>
          <w:rFonts w:ascii="Times New Roman" w:hAnsi="Times New Roman" w:cs="Times New Roman"/>
          <w:sz w:val="24"/>
          <w:szCs w:val="24"/>
        </w:rPr>
        <w:t xml:space="preserve">the </w:t>
      </w:r>
      <w:r w:rsidR="00BE2864" w:rsidRPr="003B2EFF">
        <w:rPr>
          <w:rFonts w:ascii="Times New Roman" w:hAnsi="Times New Roman" w:cs="Times New Roman"/>
          <w:sz w:val="24"/>
          <w:szCs w:val="24"/>
        </w:rPr>
        <w:t>edge, and uniform, respectively (18</w:t>
      </w:r>
      <w:r w:rsidR="00354677">
        <w:rPr>
          <w:rFonts w:ascii="Times New Roman" w:hAnsi="Times New Roman" w:cs="Times New Roman"/>
          <w:sz w:val="24"/>
          <w:szCs w:val="24"/>
        </w:rPr>
        <w:t xml:space="preserve"> </w:t>
      </w:r>
      <w:del w:id="232" w:author="Author">
        <w:r w:rsidR="00354677" w:rsidDel="0063069A">
          <w:rPr>
            <w:rFonts w:ascii="Times New Roman" w:hAnsi="Times New Roman" w:cs="Times New Roman"/>
            <w:sz w:val="24"/>
            <w:szCs w:val="24"/>
          </w:rPr>
          <w:delText>answers</w:delText>
        </w:r>
      </w:del>
      <w:ins w:id="233" w:author="Author">
        <w:r w:rsidR="0063069A">
          <w:rPr>
            <w:rFonts w:ascii="Times New Roman" w:hAnsi="Times New Roman" w:cs="Times New Roman"/>
            <w:sz w:val="24"/>
            <w:szCs w:val="24"/>
          </w:rPr>
          <w:t>respondents</w:t>
        </w:r>
      </w:ins>
      <w:r>
        <w:rPr>
          <w:rFonts w:ascii="Times New Roman" w:hAnsi="Times New Roman" w:cs="Times New Roman"/>
          <w:sz w:val="24"/>
          <w:szCs w:val="24"/>
        </w:rPr>
        <w:t>; Q14, Table 1</w:t>
      </w:r>
      <w:ins w:id="234" w:author="Author">
        <w:r w:rsidR="00025059">
          <w:rPr>
            <w:rFonts w:ascii="Times New Roman" w:hAnsi="Times New Roman" w:cs="Times New Roman"/>
            <w:sz w:val="24"/>
            <w:szCs w:val="24"/>
          </w:rPr>
          <w:t>C</w:t>
        </w:r>
      </w:ins>
      <w:r w:rsidR="00BE2864" w:rsidRPr="003B2EFF">
        <w:rPr>
          <w:rFonts w:ascii="Times New Roman" w:hAnsi="Times New Roman" w:cs="Times New Roman"/>
          <w:sz w:val="24"/>
          <w:szCs w:val="24"/>
        </w:rPr>
        <w:t xml:space="preserve">). </w:t>
      </w:r>
      <w:r w:rsidR="00254D76">
        <w:rPr>
          <w:rFonts w:ascii="Times New Roman" w:hAnsi="Times New Roman" w:cs="Times New Roman"/>
          <w:sz w:val="24"/>
          <w:szCs w:val="24"/>
        </w:rPr>
        <w:t>Of t</w:t>
      </w:r>
      <w:r w:rsidR="00BE2864" w:rsidRPr="003B2EFF">
        <w:rPr>
          <w:rFonts w:ascii="Times New Roman" w:hAnsi="Times New Roman" w:cs="Times New Roman"/>
          <w:sz w:val="24"/>
          <w:szCs w:val="24"/>
        </w:rPr>
        <w:t xml:space="preserve">hose who observed injury </w:t>
      </w:r>
      <w:r w:rsidR="00254D76">
        <w:rPr>
          <w:rFonts w:ascii="Times New Roman" w:hAnsi="Times New Roman" w:cs="Times New Roman"/>
          <w:sz w:val="24"/>
          <w:szCs w:val="24"/>
        </w:rPr>
        <w:t>throughout</w:t>
      </w:r>
      <w:r w:rsidR="00254D76" w:rsidRPr="003B2EFF">
        <w:rPr>
          <w:rFonts w:ascii="Times New Roman" w:hAnsi="Times New Roman" w:cs="Times New Roman"/>
          <w:sz w:val="24"/>
          <w:szCs w:val="24"/>
        </w:rPr>
        <w:t xml:space="preserve"> </w:t>
      </w:r>
      <w:r w:rsidR="00BE2864" w:rsidRPr="003B2EFF">
        <w:rPr>
          <w:rFonts w:ascii="Times New Roman" w:hAnsi="Times New Roman" w:cs="Times New Roman"/>
          <w:sz w:val="24"/>
          <w:szCs w:val="24"/>
        </w:rPr>
        <w:t>the entire field, 4%, 21%</w:t>
      </w:r>
      <w:r w:rsidR="00254D76">
        <w:rPr>
          <w:rFonts w:ascii="Times New Roman" w:hAnsi="Times New Roman" w:cs="Times New Roman"/>
          <w:sz w:val="24"/>
          <w:szCs w:val="24"/>
        </w:rPr>
        <w:t>,</w:t>
      </w:r>
      <w:r w:rsidR="00BE2864" w:rsidRPr="003B2EFF">
        <w:rPr>
          <w:rFonts w:ascii="Times New Roman" w:hAnsi="Times New Roman" w:cs="Times New Roman"/>
          <w:sz w:val="24"/>
          <w:szCs w:val="24"/>
        </w:rPr>
        <w:t xml:space="preserve"> and 75% reported the injury pattern to be odd-</w:t>
      </w:r>
      <w:r w:rsidR="006B7E53">
        <w:rPr>
          <w:rFonts w:ascii="Times New Roman" w:hAnsi="Times New Roman" w:cs="Times New Roman"/>
          <w:sz w:val="24"/>
          <w:szCs w:val="24"/>
        </w:rPr>
        <w:t>shap</w:t>
      </w:r>
      <w:r w:rsidR="00BE2864" w:rsidRPr="003B2EFF">
        <w:rPr>
          <w:rFonts w:ascii="Times New Roman" w:hAnsi="Times New Roman" w:cs="Times New Roman"/>
          <w:sz w:val="24"/>
          <w:szCs w:val="24"/>
        </w:rPr>
        <w:t>ed, severe near</w:t>
      </w:r>
      <w:r w:rsidR="00254D76">
        <w:rPr>
          <w:rFonts w:ascii="Times New Roman" w:hAnsi="Times New Roman" w:cs="Times New Roman"/>
          <w:sz w:val="24"/>
          <w:szCs w:val="24"/>
        </w:rPr>
        <w:t xml:space="preserve"> </w:t>
      </w:r>
      <w:ins w:id="235" w:author="Author">
        <w:r w:rsidR="0063069A">
          <w:rPr>
            <w:rFonts w:ascii="Times New Roman" w:hAnsi="Times New Roman" w:cs="Times New Roman"/>
            <w:sz w:val="24"/>
            <w:szCs w:val="24"/>
          </w:rPr>
          <w:t xml:space="preserve">field </w:t>
        </w:r>
      </w:ins>
      <w:del w:id="236" w:author="Author">
        <w:r w:rsidR="00254D76" w:rsidDel="0063069A">
          <w:rPr>
            <w:rFonts w:ascii="Times New Roman" w:hAnsi="Times New Roman" w:cs="Times New Roman"/>
            <w:sz w:val="24"/>
            <w:szCs w:val="24"/>
          </w:rPr>
          <w:delText>the</w:delText>
        </w:r>
        <w:r w:rsidR="00BE2864" w:rsidRPr="003B2EFF" w:rsidDel="0063069A">
          <w:rPr>
            <w:rFonts w:ascii="Times New Roman" w:hAnsi="Times New Roman" w:cs="Times New Roman"/>
            <w:sz w:val="24"/>
            <w:szCs w:val="24"/>
          </w:rPr>
          <w:delText xml:space="preserve"> </w:delText>
        </w:r>
      </w:del>
      <w:r w:rsidR="00BE2864" w:rsidRPr="003B2EFF">
        <w:rPr>
          <w:rFonts w:ascii="Times New Roman" w:hAnsi="Times New Roman" w:cs="Times New Roman"/>
          <w:sz w:val="24"/>
          <w:szCs w:val="24"/>
        </w:rPr>
        <w:t>edge</w:t>
      </w:r>
      <w:ins w:id="237" w:author="Author">
        <w:r w:rsidR="0063069A">
          <w:rPr>
            <w:rFonts w:ascii="Times New Roman" w:hAnsi="Times New Roman" w:cs="Times New Roman"/>
            <w:sz w:val="24"/>
            <w:szCs w:val="24"/>
          </w:rPr>
          <w:t>s</w:t>
        </w:r>
      </w:ins>
      <w:r w:rsidR="00BE2864" w:rsidRPr="003B2EFF">
        <w:rPr>
          <w:rFonts w:ascii="Times New Roman" w:hAnsi="Times New Roman" w:cs="Times New Roman"/>
          <w:sz w:val="24"/>
          <w:szCs w:val="24"/>
        </w:rPr>
        <w:t>, and uniform, respectively (28</w:t>
      </w:r>
      <w:r w:rsidR="00333A0E">
        <w:rPr>
          <w:rFonts w:ascii="Times New Roman" w:hAnsi="Times New Roman" w:cs="Times New Roman"/>
          <w:sz w:val="24"/>
          <w:szCs w:val="24"/>
        </w:rPr>
        <w:t xml:space="preserve"> </w:t>
      </w:r>
      <w:ins w:id="238" w:author="Author">
        <w:r w:rsidR="003A75AE">
          <w:rPr>
            <w:rFonts w:ascii="Times New Roman" w:hAnsi="Times New Roman" w:cs="Times New Roman"/>
            <w:sz w:val="24"/>
            <w:szCs w:val="24"/>
          </w:rPr>
          <w:t>respondents</w:t>
        </w:r>
      </w:ins>
      <w:del w:id="239" w:author="Author">
        <w:r w:rsidR="00333A0E" w:rsidDel="003A75AE">
          <w:rPr>
            <w:rFonts w:ascii="Times New Roman" w:hAnsi="Times New Roman" w:cs="Times New Roman"/>
            <w:sz w:val="24"/>
            <w:szCs w:val="24"/>
          </w:rPr>
          <w:delText>answers</w:delText>
        </w:r>
      </w:del>
      <w:r w:rsidR="00BE2864" w:rsidRPr="003B2EFF">
        <w:rPr>
          <w:rFonts w:ascii="Times New Roman" w:hAnsi="Times New Roman" w:cs="Times New Roman"/>
          <w:sz w:val="24"/>
          <w:szCs w:val="24"/>
        </w:rPr>
        <w:t xml:space="preserve">). </w:t>
      </w:r>
      <w:r w:rsidR="00E23439" w:rsidRPr="003B2EFF">
        <w:rPr>
          <w:rFonts w:ascii="Times New Roman" w:hAnsi="Times New Roman" w:cs="Times New Roman"/>
          <w:sz w:val="24"/>
          <w:szCs w:val="24"/>
        </w:rPr>
        <w:t xml:space="preserve">The </w:t>
      </w:r>
      <w:r w:rsidR="00E47398">
        <w:rPr>
          <w:rFonts w:ascii="Times New Roman" w:hAnsi="Times New Roman" w:cs="Times New Roman"/>
          <w:sz w:val="24"/>
          <w:szCs w:val="24"/>
        </w:rPr>
        <w:t>primary</w:t>
      </w:r>
      <w:r w:rsidR="00E23439" w:rsidRPr="003B2EFF">
        <w:rPr>
          <w:rFonts w:ascii="Times New Roman" w:hAnsi="Times New Roman" w:cs="Times New Roman"/>
          <w:sz w:val="24"/>
          <w:szCs w:val="24"/>
        </w:rPr>
        <w:t xml:space="preserve"> suspected causes for uniform dicamba injury in an entire field are </w:t>
      </w:r>
      <w:r w:rsidR="006B7E53">
        <w:rPr>
          <w:rFonts w:ascii="Times New Roman" w:hAnsi="Times New Roman" w:cs="Times New Roman"/>
          <w:sz w:val="24"/>
          <w:szCs w:val="24"/>
        </w:rPr>
        <w:t xml:space="preserve">likely </w:t>
      </w:r>
      <w:r w:rsidR="00E23439" w:rsidRPr="003B2EFF">
        <w:rPr>
          <w:rFonts w:ascii="Times New Roman" w:hAnsi="Times New Roman" w:cs="Times New Roman"/>
          <w:sz w:val="24"/>
          <w:szCs w:val="24"/>
        </w:rPr>
        <w:t>tank-contamination, volatilization</w:t>
      </w:r>
      <w:r w:rsidR="00254D76">
        <w:rPr>
          <w:rFonts w:ascii="Times New Roman" w:hAnsi="Times New Roman" w:cs="Times New Roman"/>
          <w:sz w:val="24"/>
          <w:szCs w:val="24"/>
        </w:rPr>
        <w:t>,</w:t>
      </w:r>
      <w:r w:rsidR="00E23439" w:rsidRPr="003B2EFF">
        <w:rPr>
          <w:rFonts w:ascii="Times New Roman" w:hAnsi="Times New Roman" w:cs="Times New Roman"/>
          <w:sz w:val="24"/>
          <w:szCs w:val="24"/>
        </w:rPr>
        <w:t xml:space="preserve"> </w:t>
      </w:r>
      <w:r w:rsidR="006B7E53" w:rsidRPr="003B2EFF">
        <w:rPr>
          <w:rFonts w:ascii="Times New Roman" w:hAnsi="Times New Roman" w:cs="Times New Roman"/>
          <w:sz w:val="24"/>
          <w:szCs w:val="24"/>
        </w:rPr>
        <w:t xml:space="preserve">and/or application during a </w:t>
      </w:r>
      <w:r w:rsidR="00E23439" w:rsidRPr="003B2EFF">
        <w:rPr>
          <w:rFonts w:ascii="Times New Roman" w:hAnsi="Times New Roman" w:cs="Times New Roman"/>
          <w:sz w:val="24"/>
          <w:szCs w:val="24"/>
        </w:rPr>
        <w:t xml:space="preserve">temperature inversion. Physical drift </w:t>
      </w:r>
      <w:ins w:id="240" w:author="Author">
        <w:r w:rsidR="00650F36">
          <w:rPr>
            <w:rFonts w:ascii="Times New Roman" w:hAnsi="Times New Roman" w:cs="Times New Roman"/>
            <w:sz w:val="24"/>
            <w:szCs w:val="24"/>
          </w:rPr>
          <w:t xml:space="preserve">during application </w:t>
        </w:r>
      </w:ins>
      <w:r w:rsidR="00E23439" w:rsidRPr="003B2EFF">
        <w:rPr>
          <w:rFonts w:ascii="Times New Roman" w:hAnsi="Times New Roman" w:cs="Times New Roman"/>
          <w:sz w:val="24"/>
          <w:szCs w:val="24"/>
        </w:rPr>
        <w:t>would typically lead to higher level</w:t>
      </w:r>
      <w:r w:rsidR="00254D76">
        <w:rPr>
          <w:rFonts w:ascii="Times New Roman" w:hAnsi="Times New Roman" w:cs="Times New Roman"/>
          <w:sz w:val="24"/>
          <w:szCs w:val="24"/>
        </w:rPr>
        <w:t>s</w:t>
      </w:r>
      <w:r w:rsidR="00E23439" w:rsidRPr="003B2EFF">
        <w:rPr>
          <w:rFonts w:ascii="Times New Roman" w:hAnsi="Times New Roman" w:cs="Times New Roman"/>
          <w:sz w:val="24"/>
          <w:szCs w:val="24"/>
        </w:rPr>
        <w:t xml:space="preserve"> of injury near the treated areas</w:t>
      </w:r>
      <w:ins w:id="241" w:author="Author">
        <w:r w:rsidR="007A3E0D">
          <w:rPr>
            <w:rFonts w:ascii="Times New Roman" w:hAnsi="Times New Roman" w:cs="Times New Roman"/>
            <w:sz w:val="24"/>
            <w:szCs w:val="24"/>
          </w:rPr>
          <w:t xml:space="preserve"> </w:t>
        </w:r>
        <w:r w:rsidR="00650F36">
          <w:rPr>
            <w:rFonts w:ascii="Times New Roman" w:hAnsi="Times New Roman" w:cs="Times New Roman"/>
            <w:sz w:val="24"/>
            <w:szCs w:val="24"/>
          </w:rPr>
          <w:t xml:space="preserve">(e.g., parts of the field exposed to higher amounts of </w:t>
        </w:r>
        <w:r w:rsidR="00E87C7B">
          <w:rPr>
            <w:rFonts w:ascii="Times New Roman" w:hAnsi="Times New Roman" w:cs="Times New Roman"/>
            <w:sz w:val="24"/>
            <w:szCs w:val="24"/>
          </w:rPr>
          <w:t xml:space="preserve">off-target </w:t>
        </w:r>
        <w:r w:rsidR="00650F36">
          <w:rPr>
            <w:rFonts w:ascii="Times New Roman" w:hAnsi="Times New Roman" w:cs="Times New Roman"/>
            <w:sz w:val="24"/>
            <w:szCs w:val="24"/>
          </w:rPr>
          <w:t>spray particles)</w:t>
        </w:r>
        <w:del w:id="242" w:author="Author">
          <w:r w:rsidR="007A3E0D" w:rsidDel="00650F36">
            <w:rPr>
              <w:rFonts w:ascii="Times New Roman" w:hAnsi="Times New Roman" w:cs="Times New Roman"/>
              <w:sz w:val="24"/>
              <w:szCs w:val="24"/>
            </w:rPr>
            <w:delText>with most herbicides</w:delText>
          </w:r>
        </w:del>
      </w:ins>
      <w:r w:rsidR="00E23439" w:rsidRPr="003B2EFF">
        <w:rPr>
          <w:rFonts w:ascii="Times New Roman" w:hAnsi="Times New Roman" w:cs="Times New Roman"/>
          <w:sz w:val="24"/>
          <w:szCs w:val="24"/>
        </w:rPr>
        <w:t xml:space="preserve">.  </w:t>
      </w:r>
    </w:p>
    <w:p w14:paraId="5122AE24" w14:textId="4D9508D5" w:rsidR="001C0C69" w:rsidRPr="003B2EFF" w:rsidRDefault="00BE2864">
      <w:pPr>
        <w:tabs>
          <w:tab w:val="left" w:pos="5220"/>
        </w:tabs>
        <w:spacing w:line="480" w:lineRule="auto"/>
        <w:ind w:firstLine="720"/>
        <w:rPr>
          <w:rFonts w:ascii="Times New Roman" w:hAnsi="Times New Roman" w:cs="Times New Roman"/>
          <w:sz w:val="24"/>
          <w:szCs w:val="24"/>
        </w:rPr>
        <w:pPrChange w:id="243" w:author="Author">
          <w:pPr>
            <w:spacing w:line="480" w:lineRule="auto"/>
            <w:ind w:firstLine="720"/>
          </w:pPr>
        </w:pPrChange>
      </w:pPr>
      <w:r w:rsidRPr="003B2EFF">
        <w:rPr>
          <w:rFonts w:ascii="Times New Roman" w:hAnsi="Times New Roman" w:cs="Times New Roman"/>
          <w:sz w:val="24"/>
          <w:szCs w:val="24"/>
        </w:rPr>
        <w:t>Farmers who observed dicamba injury in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Pr="003B2EFF">
        <w:rPr>
          <w:rFonts w:ascii="Times New Roman" w:hAnsi="Times New Roman" w:cs="Times New Roman"/>
          <w:sz w:val="24"/>
          <w:szCs w:val="24"/>
        </w:rPr>
        <w:t>soybean</w:t>
      </w:r>
      <w:r w:rsidR="0040112E">
        <w:rPr>
          <w:rFonts w:ascii="Times New Roman" w:hAnsi="Times New Roman" w:cs="Times New Roman"/>
          <w:sz w:val="24"/>
          <w:szCs w:val="24"/>
        </w:rPr>
        <w:t>s</w:t>
      </w:r>
      <w:r w:rsidRPr="003B2EFF">
        <w:rPr>
          <w:rFonts w:ascii="Times New Roman" w:hAnsi="Times New Roman" w:cs="Times New Roman"/>
          <w:sz w:val="24"/>
          <w:szCs w:val="24"/>
        </w:rPr>
        <w:t xml:space="preserve"> were asked whether they filed an official complaint </w:t>
      </w:r>
      <w:r w:rsidR="004C203B">
        <w:rPr>
          <w:rFonts w:ascii="Times New Roman" w:hAnsi="Times New Roman" w:cs="Times New Roman"/>
          <w:sz w:val="24"/>
          <w:szCs w:val="24"/>
        </w:rPr>
        <w:t>with</w:t>
      </w:r>
      <w:r w:rsidRPr="003B2EFF">
        <w:rPr>
          <w:rFonts w:ascii="Times New Roman" w:hAnsi="Times New Roman" w:cs="Times New Roman"/>
          <w:sz w:val="24"/>
          <w:szCs w:val="24"/>
        </w:rPr>
        <w:t xml:space="preserve"> the Nebraska Department of Agriculture (NDA</w:t>
      </w:r>
      <w:r w:rsidR="00700E7E">
        <w:rPr>
          <w:rFonts w:ascii="Times New Roman" w:hAnsi="Times New Roman" w:cs="Times New Roman"/>
          <w:sz w:val="24"/>
          <w:szCs w:val="24"/>
        </w:rPr>
        <w:t>; Q15, Table 1</w:t>
      </w:r>
      <w:ins w:id="244" w:author="Author">
        <w:r w:rsidR="00025059">
          <w:rPr>
            <w:rFonts w:ascii="Times New Roman" w:hAnsi="Times New Roman" w:cs="Times New Roman"/>
            <w:sz w:val="24"/>
            <w:szCs w:val="24"/>
          </w:rPr>
          <w:t>C</w:t>
        </w:r>
      </w:ins>
      <w:r w:rsidRPr="003B2EFF">
        <w:rPr>
          <w:rFonts w:ascii="Times New Roman" w:hAnsi="Times New Roman" w:cs="Times New Roman"/>
          <w:sz w:val="24"/>
          <w:szCs w:val="24"/>
        </w:rPr>
        <w:t>)</w:t>
      </w:r>
      <w:r w:rsidR="00EF5902" w:rsidRPr="003B2EFF">
        <w:rPr>
          <w:rFonts w:ascii="Times New Roman" w:hAnsi="Times New Roman" w:cs="Times New Roman"/>
          <w:sz w:val="24"/>
          <w:szCs w:val="24"/>
        </w:rPr>
        <w:t>;</w:t>
      </w:r>
      <w:r w:rsidRPr="003B2EFF">
        <w:rPr>
          <w:rFonts w:ascii="Times New Roman" w:hAnsi="Times New Roman" w:cs="Times New Roman"/>
          <w:sz w:val="24"/>
          <w:szCs w:val="24"/>
        </w:rPr>
        <w:t xml:space="preserve"> 7% responded ye</w:t>
      </w:r>
      <w:r w:rsidR="00E23439" w:rsidRPr="003B2EFF">
        <w:rPr>
          <w:rFonts w:ascii="Times New Roman" w:hAnsi="Times New Roman" w:cs="Times New Roman"/>
          <w:sz w:val="24"/>
          <w:szCs w:val="24"/>
        </w:rPr>
        <w:t xml:space="preserve">s and 93% </w:t>
      </w:r>
      <w:r w:rsidR="00510B86">
        <w:rPr>
          <w:rFonts w:ascii="Times New Roman" w:hAnsi="Times New Roman" w:cs="Times New Roman"/>
          <w:sz w:val="24"/>
          <w:szCs w:val="24"/>
        </w:rPr>
        <w:t xml:space="preserve">reported </w:t>
      </w:r>
      <w:r w:rsidR="00E23439" w:rsidRPr="003B2EFF">
        <w:rPr>
          <w:rFonts w:ascii="Times New Roman" w:hAnsi="Times New Roman" w:cs="Times New Roman"/>
          <w:sz w:val="24"/>
          <w:szCs w:val="24"/>
        </w:rPr>
        <w:t>no</w:t>
      </w:r>
      <w:r w:rsidR="0040112E">
        <w:rPr>
          <w:rFonts w:ascii="Times New Roman" w:hAnsi="Times New Roman" w:cs="Times New Roman"/>
          <w:sz w:val="24"/>
          <w:szCs w:val="24"/>
        </w:rPr>
        <w:t xml:space="preserve"> (86 </w:t>
      </w:r>
      <w:ins w:id="245" w:author="Author">
        <w:r w:rsidR="00301E65">
          <w:rPr>
            <w:rFonts w:ascii="Times New Roman" w:hAnsi="Times New Roman" w:cs="Times New Roman"/>
            <w:sz w:val="24"/>
            <w:szCs w:val="24"/>
          </w:rPr>
          <w:t>respondents</w:t>
        </w:r>
      </w:ins>
      <w:del w:id="246" w:author="Author">
        <w:r w:rsidR="0040112E" w:rsidDel="00301E65">
          <w:rPr>
            <w:rFonts w:ascii="Times New Roman" w:hAnsi="Times New Roman" w:cs="Times New Roman"/>
            <w:sz w:val="24"/>
            <w:szCs w:val="24"/>
          </w:rPr>
          <w:delText>answers</w:delText>
        </w:r>
      </w:del>
      <w:r w:rsidR="0040112E">
        <w:rPr>
          <w:rFonts w:ascii="Times New Roman" w:hAnsi="Times New Roman" w:cs="Times New Roman"/>
          <w:sz w:val="24"/>
          <w:szCs w:val="24"/>
        </w:rPr>
        <w:t>)</w:t>
      </w:r>
      <w:r w:rsidR="00E23439" w:rsidRPr="003B2EFF">
        <w:rPr>
          <w:rFonts w:ascii="Times New Roman" w:hAnsi="Times New Roman" w:cs="Times New Roman"/>
          <w:sz w:val="24"/>
          <w:szCs w:val="24"/>
        </w:rPr>
        <w:t>. The average injured</w:t>
      </w:r>
      <w:r w:rsidRPr="003B2EFF">
        <w:rPr>
          <w:rFonts w:ascii="Times New Roman" w:hAnsi="Times New Roman" w:cs="Times New Roman"/>
          <w:sz w:val="24"/>
          <w:szCs w:val="24"/>
        </w:rPr>
        <w:t xml:space="preserve"> </w:t>
      </w:r>
      <w:r w:rsidR="00EF5902" w:rsidRPr="003B2EFF">
        <w:rPr>
          <w:rFonts w:ascii="Times New Roman" w:hAnsi="Times New Roman" w:cs="Times New Roman"/>
          <w:sz w:val="24"/>
          <w:szCs w:val="24"/>
        </w:rPr>
        <w:t>area</w:t>
      </w:r>
      <w:r w:rsidRPr="003B2EFF">
        <w:rPr>
          <w:rFonts w:ascii="Times New Roman" w:hAnsi="Times New Roman" w:cs="Times New Roman"/>
          <w:sz w:val="24"/>
          <w:szCs w:val="24"/>
        </w:rPr>
        <w:t xml:space="preserve"> of those who filed an official complaint with </w:t>
      </w:r>
      <w:r w:rsidR="00510B86">
        <w:rPr>
          <w:rFonts w:ascii="Times New Roman" w:hAnsi="Times New Roman" w:cs="Times New Roman"/>
          <w:sz w:val="24"/>
          <w:szCs w:val="24"/>
        </w:rPr>
        <w:t xml:space="preserve">the </w:t>
      </w:r>
      <w:r w:rsidRPr="003B2EFF">
        <w:rPr>
          <w:rFonts w:ascii="Times New Roman" w:hAnsi="Times New Roman" w:cs="Times New Roman"/>
          <w:sz w:val="24"/>
          <w:szCs w:val="24"/>
        </w:rPr>
        <w:t xml:space="preserve">NDA was </w:t>
      </w:r>
      <w:r w:rsidR="001F148B" w:rsidRPr="003B2EFF">
        <w:rPr>
          <w:rFonts w:ascii="Times New Roman" w:hAnsi="Times New Roman" w:cs="Times New Roman"/>
          <w:sz w:val="24"/>
          <w:szCs w:val="24"/>
        </w:rPr>
        <w:t>179</w:t>
      </w:r>
      <w:r w:rsidR="00510B86">
        <w:rPr>
          <w:rFonts w:ascii="Times New Roman" w:hAnsi="Times New Roman" w:cs="Times New Roman"/>
          <w:sz w:val="24"/>
          <w:szCs w:val="24"/>
        </w:rPr>
        <w:t xml:space="preserve"> </w:t>
      </w:r>
      <w:r w:rsidR="001F148B" w:rsidRPr="003B2EFF">
        <w:rPr>
          <w:rFonts w:ascii="Times New Roman" w:hAnsi="Times New Roman" w:cs="Times New Roman"/>
          <w:sz w:val="24"/>
          <w:szCs w:val="24"/>
        </w:rPr>
        <w:t>±</w:t>
      </w:r>
      <w:r w:rsidR="00510B86">
        <w:rPr>
          <w:rFonts w:ascii="Times New Roman" w:hAnsi="Times New Roman" w:cs="Times New Roman"/>
          <w:sz w:val="24"/>
          <w:szCs w:val="24"/>
        </w:rPr>
        <w:t xml:space="preserve"> </w:t>
      </w:r>
      <w:r w:rsidR="001F148B" w:rsidRPr="003B2EFF">
        <w:rPr>
          <w:rFonts w:ascii="Times New Roman" w:hAnsi="Times New Roman" w:cs="Times New Roman"/>
          <w:sz w:val="24"/>
          <w:szCs w:val="24"/>
        </w:rPr>
        <w:t>35</w:t>
      </w:r>
      <w:r w:rsidR="00035624">
        <w:rPr>
          <w:rFonts w:ascii="Times New Roman" w:hAnsi="Times New Roman" w:cs="Times New Roman"/>
          <w:sz w:val="24"/>
          <w:szCs w:val="24"/>
        </w:rPr>
        <w:t xml:space="preserve"> ha</w:t>
      </w:r>
      <w:r w:rsidRPr="003B2EFF">
        <w:rPr>
          <w:rFonts w:ascii="Times New Roman" w:hAnsi="Times New Roman" w:cs="Times New Roman"/>
          <w:sz w:val="24"/>
          <w:szCs w:val="24"/>
        </w:rPr>
        <w:t xml:space="preserve"> </w:t>
      </w:r>
      <w:r w:rsidR="001F148B" w:rsidRPr="003B2EFF">
        <w:rPr>
          <w:rFonts w:ascii="Times New Roman" w:hAnsi="Times New Roman" w:cs="Times New Roman"/>
          <w:sz w:val="24"/>
          <w:szCs w:val="24"/>
        </w:rPr>
        <w:t>(6</w:t>
      </w:r>
      <w:r w:rsidR="0040112E">
        <w:rPr>
          <w:rFonts w:ascii="Times New Roman" w:hAnsi="Times New Roman" w:cs="Times New Roman"/>
          <w:sz w:val="24"/>
          <w:szCs w:val="24"/>
        </w:rPr>
        <w:t xml:space="preserve"> </w:t>
      </w:r>
      <w:ins w:id="247" w:author="Author">
        <w:r w:rsidR="00F54651">
          <w:rPr>
            <w:rFonts w:ascii="Times New Roman" w:hAnsi="Times New Roman" w:cs="Times New Roman"/>
            <w:sz w:val="24"/>
            <w:szCs w:val="24"/>
          </w:rPr>
          <w:t>respondents</w:t>
        </w:r>
      </w:ins>
      <w:del w:id="248" w:author="Author">
        <w:r w:rsidR="0040112E" w:rsidDel="00F54651">
          <w:rPr>
            <w:rFonts w:ascii="Times New Roman" w:hAnsi="Times New Roman" w:cs="Times New Roman"/>
            <w:sz w:val="24"/>
            <w:szCs w:val="24"/>
          </w:rPr>
          <w:delText>answers</w:delText>
        </w:r>
      </w:del>
      <w:r w:rsidR="001F148B"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and </w:t>
      </w:r>
      <w:r w:rsidR="00AA0C33">
        <w:rPr>
          <w:rFonts w:ascii="Times New Roman" w:hAnsi="Times New Roman" w:cs="Times New Roman"/>
          <w:sz w:val="24"/>
          <w:szCs w:val="24"/>
        </w:rPr>
        <w:t xml:space="preserve">the average </w:t>
      </w:r>
      <w:r w:rsidR="00AA0C33">
        <w:rPr>
          <w:rFonts w:ascii="Times New Roman" w:hAnsi="Times New Roman" w:cs="Times New Roman"/>
          <w:sz w:val="24"/>
          <w:szCs w:val="24"/>
        </w:rPr>
        <w:lastRenderedPageBreak/>
        <w:t xml:space="preserve">injured area </w:t>
      </w:r>
      <w:r w:rsidR="001F148B" w:rsidRPr="003B2EFF">
        <w:rPr>
          <w:rFonts w:ascii="Times New Roman" w:hAnsi="Times New Roman" w:cs="Times New Roman"/>
          <w:sz w:val="24"/>
          <w:szCs w:val="24"/>
        </w:rPr>
        <w:t>for those who did not was 135</w:t>
      </w:r>
      <w:r w:rsidR="00AA0C33">
        <w:rPr>
          <w:rFonts w:ascii="Times New Roman" w:hAnsi="Times New Roman" w:cs="Times New Roman"/>
          <w:sz w:val="24"/>
          <w:szCs w:val="24"/>
        </w:rPr>
        <w:t xml:space="preserve"> </w:t>
      </w:r>
      <w:r w:rsidR="001F148B" w:rsidRPr="003B2EFF">
        <w:rPr>
          <w:rFonts w:ascii="Times New Roman" w:hAnsi="Times New Roman" w:cs="Times New Roman"/>
          <w:sz w:val="24"/>
          <w:szCs w:val="24"/>
        </w:rPr>
        <w:t>±</w:t>
      </w:r>
      <w:r w:rsidR="00AA0C33">
        <w:rPr>
          <w:rFonts w:ascii="Times New Roman" w:hAnsi="Times New Roman" w:cs="Times New Roman"/>
          <w:sz w:val="24"/>
          <w:szCs w:val="24"/>
        </w:rPr>
        <w:t xml:space="preserve"> </w:t>
      </w:r>
      <w:r w:rsidR="001F148B" w:rsidRPr="003B2EFF">
        <w:rPr>
          <w:rFonts w:ascii="Times New Roman" w:hAnsi="Times New Roman" w:cs="Times New Roman"/>
          <w:sz w:val="24"/>
          <w:szCs w:val="24"/>
        </w:rPr>
        <w:t xml:space="preserve">77 </w:t>
      </w:r>
      <w:r w:rsidR="00A9547E" w:rsidRPr="003B2EFF">
        <w:rPr>
          <w:rFonts w:ascii="Times New Roman" w:hAnsi="Times New Roman" w:cs="Times New Roman"/>
          <w:sz w:val="24"/>
          <w:szCs w:val="24"/>
        </w:rPr>
        <w:t>h</w:t>
      </w:r>
      <w:r w:rsidR="00035624">
        <w:rPr>
          <w:rFonts w:ascii="Times New Roman" w:hAnsi="Times New Roman" w:cs="Times New Roman"/>
          <w:sz w:val="24"/>
          <w:szCs w:val="24"/>
        </w:rPr>
        <w:t>a</w:t>
      </w:r>
      <w:r w:rsidR="001F148B" w:rsidRPr="003B2EFF">
        <w:rPr>
          <w:rFonts w:ascii="Times New Roman" w:hAnsi="Times New Roman" w:cs="Times New Roman"/>
          <w:sz w:val="24"/>
          <w:szCs w:val="24"/>
        </w:rPr>
        <w:t xml:space="preserve"> (80</w:t>
      </w:r>
      <w:r w:rsidR="0040112E">
        <w:rPr>
          <w:rFonts w:ascii="Times New Roman" w:hAnsi="Times New Roman" w:cs="Times New Roman"/>
          <w:sz w:val="24"/>
          <w:szCs w:val="24"/>
        </w:rPr>
        <w:t xml:space="preserve"> </w:t>
      </w:r>
      <w:del w:id="249" w:author="Author">
        <w:r w:rsidR="0040112E" w:rsidDel="00F54651">
          <w:rPr>
            <w:rFonts w:ascii="Times New Roman" w:hAnsi="Times New Roman" w:cs="Times New Roman"/>
            <w:sz w:val="24"/>
            <w:szCs w:val="24"/>
          </w:rPr>
          <w:delText>answers</w:delText>
        </w:r>
      </w:del>
      <w:ins w:id="250" w:author="Author">
        <w:r w:rsidR="00F54651">
          <w:rPr>
            <w:rFonts w:ascii="Times New Roman" w:hAnsi="Times New Roman" w:cs="Times New Roman"/>
            <w:sz w:val="24"/>
            <w:szCs w:val="24"/>
          </w:rPr>
          <w:t>respondents</w:t>
        </w:r>
      </w:ins>
      <w:r w:rsidR="001F148B" w:rsidRPr="003B2EFF">
        <w:rPr>
          <w:rFonts w:ascii="Times New Roman" w:hAnsi="Times New Roman" w:cs="Times New Roman"/>
          <w:sz w:val="24"/>
          <w:szCs w:val="24"/>
        </w:rPr>
        <w:t>). Therefore, there was no</w:t>
      </w:r>
      <w:r w:rsidR="00DA5580" w:rsidRPr="003B2EFF">
        <w:rPr>
          <w:rFonts w:ascii="Times New Roman" w:hAnsi="Times New Roman" w:cs="Times New Roman"/>
          <w:sz w:val="24"/>
          <w:szCs w:val="24"/>
        </w:rPr>
        <w:t xml:space="preserve"> </w:t>
      </w:r>
      <w:r w:rsidR="001F148B" w:rsidRPr="003B2EFF">
        <w:rPr>
          <w:rFonts w:ascii="Times New Roman" w:hAnsi="Times New Roman" w:cs="Times New Roman"/>
          <w:sz w:val="24"/>
          <w:szCs w:val="24"/>
        </w:rPr>
        <w:t>correlation between injur</w:t>
      </w:r>
      <w:r w:rsidR="00EF5902" w:rsidRPr="003B2EFF">
        <w:rPr>
          <w:rFonts w:ascii="Times New Roman" w:hAnsi="Times New Roman" w:cs="Times New Roman"/>
          <w:sz w:val="24"/>
          <w:szCs w:val="24"/>
        </w:rPr>
        <w:t>ed area</w:t>
      </w:r>
      <w:r w:rsidR="001F148B" w:rsidRPr="003B2EFF">
        <w:rPr>
          <w:rFonts w:ascii="Times New Roman" w:hAnsi="Times New Roman" w:cs="Times New Roman"/>
          <w:sz w:val="24"/>
          <w:szCs w:val="24"/>
        </w:rPr>
        <w:t xml:space="preserve"> and</w:t>
      </w:r>
      <w:r w:rsidR="000B7AF3">
        <w:rPr>
          <w:rFonts w:ascii="Times New Roman" w:hAnsi="Times New Roman" w:cs="Times New Roman"/>
          <w:sz w:val="24"/>
          <w:szCs w:val="24"/>
        </w:rPr>
        <w:t xml:space="preserve"> the</w:t>
      </w:r>
      <w:r w:rsidR="001F148B" w:rsidRPr="003B2EFF">
        <w:rPr>
          <w:rFonts w:ascii="Times New Roman" w:hAnsi="Times New Roman" w:cs="Times New Roman"/>
          <w:sz w:val="24"/>
          <w:szCs w:val="24"/>
        </w:rPr>
        <w:t xml:space="preserve"> likelihood of filing an official complaint</w:t>
      </w:r>
      <w:r w:rsidR="0015729F">
        <w:rPr>
          <w:rFonts w:ascii="Times New Roman" w:hAnsi="Times New Roman" w:cs="Times New Roman"/>
          <w:sz w:val="24"/>
          <w:szCs w:val="24"/>
        </w:rPr>
        <w:t>.</w:t>
      </w:r>
      <w:r w:rsidR="00277035"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When asked what they believed </w:t>
      </w:r>
      <w:r w:rsidR="00AA0C33">
        <w:rPr>
          <w:rFonts w:ascii="Times New Roman" w:hAnsi="Times New Roman" w:cs="Times New Roman"/>
          <w:sz w:val="24"/>
          <w:szCs w:val="24"/>
        </w:rPr>
        <w:t xml:space="preserve">to be </w:t>
      </w:r>
      <w:r w:rsidR="00200C09" w:rsidRPr="003B2EFF">
        <w:rPr>
          <w:rFonts w:ascii="Times New Roman" w:hAnsi="Times New Roman" w:cs="Times New Roman"/>
          <w:sz w:val="24"/>
          <w:szCs w:val="24"/>
        </w:rPr>
        <w:t>the main cause of injury in their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soybeans</w:t>
      </w:r>
      <w:r w:rsidR="00700E7E">
        <w:rPr>
          <w:rFonts w:ascii="Times New Roman" w:hAnsi="Times New Roman" w:cs="Times New Roman"/>
          <w:sz w:val="24"/>
          <w:szCs w:val="24"/>
        </w:rPr>
        <w:t xml:space="preserve"> (Q 16, Table 1</w:t>
      </w:r>
      <w:ins w:id="251" w:author="Author">
        <w:r w:rsidR="00025059">
          <w:rPr>
            <w:rFonts w:ascii="Times New Roman" w:hAnsi="Times New Roman" w:cs="Times New Roman"/>
            <w:sz w:val="24"/>
            <w:szCs w:val="24"/>
          </w:rPr>
          <w:t>C</w:t>
        </w:r>
      </w:ins>
      <w:r w:rsidR="00700E7E">
        <w:rPr>
          <w:rFonts w:ascii="Times New Roman" w:hAnsi="Times New Roman" w:cs="Times New Roman"/>
          <w:sz w:val="24"/>
          <w:szCs w:val="24"/>
        </w:rPr>
        <w:t>)</w:t>
      </w:r>
      <w:r w:rsidR="0040112E">
        <w:rPr>
          <w:rFonts w:ascii="Times New Roman" w:hAnsi="Times New Roman" w:cs="Times New Roman"/>
          <w:sz w:val="24"/>
          <w:szCs w:val="24"/>
        </w:rPr>
        <w:t xml:space="preserve">, respondents reported: </w:t>
      </w:r>
      <w:r w:rsidR="00200C09" w:rsidRPr="003B2EFF">
        <w:rPr>
          <w:rFonts w:ascii="Times New Roman" w:hAnsi="Times New Roman" w:cs="Times New Roman"/>
          <w:sz w:val="24"/>
          <w:szCs w:val="24"/>
        </w:rPr>
        <w:t>tank-contamination</w:t>
      </w:r>
      <w:r w:rsidR="0040112E">
        <w:rPr>
          <w:rFonts w:ascii="Times New Roman" w:hAnsi="Times New Roman" w:cs="Times New Roman"/>
          <w:sz w:val="24"/>
          <w:szCs w:val="24"/>
        </w:rPr>
        <w:t xml:space="preserve"> (6%)</w:t>
      </w:r>
      <w:r w:rsidR="00200C09" w:rsidRPr="003B2EFF">
        <w:rPr>
          <w:rFonts w:ascii="Times New Roman" w:hAnsi="Times New Roman" w:cs="Times New Roman"/>
          <w:sz w:val="24"/>
          <w:szCs w:val="24"/>
        </w:rPr>
        <w:t>,</w:t>
      </w:r>
      <w:r w:rsidR="0040112E">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physical drift from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w:t>
      </w:r>
      <w:r w:rsidR="0040112E">
        <w:rPr>
          <w:rFonts w:ascii="Times New Roman" w:hAnsi="Times New Roman" w:cs="Times New Roman"/>
          <w:sz w:val="24"/>
          <w:szCs w:val="24"/>
        </w:rPr>
        <w:t xml:space="preserve"> (19%)</w:t>
      </w:r>
      <w:r w:rsidR="00200C09" w:rsidRPr="003B2EFF">
        <w:rPr>
          <w:rFonts w:ascii="Times New Roman" w:hAnsi="Times New Roman" w:cs="Times New Roman"/>
          <w:sz w:val="24"/>
          <w:szCs w:val="24"/>
        </w:rPr>
        <w:t xml:space="preserve">, volatilization from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w:t>
      </w:r>
      <w:r w:rsidR="0040112E">
        <w:rPr>
          <w:rFonts w:ascii="Times New Roman" w:hAnsi="Times New Roman" w:cs="Times New Roman"/>
          <w:sz w:val="24"/>
          <w:szCs w:val="24"/>
        </w:rPr>
        <w:t xml:space="preserve"> (31%)</w:t>
      </w:r>
      <w:r w:rsidR="00200C09" w:rsidRPr="003B2EFF">
        <w:rPr>
          <w:rFonts w:ascii="Times New Roman" w:hAnsi="Times New Roman" w:cs="Times New Roman"/>
          <w:sz w:val="24"/>
          <w:szCs w:val="24"/>
        </w:rPr>
        <w:t>,</w:t>
      </w:r>
      <w:r w:rsidR="0040112E">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temperature inversion following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w:t>
      </w:r>
      <w:r w:rsidR="0040112E">
        <w:rPr>
          <w:rFonts w:ascii="Times New Roman" w:hAnsi="Times New Roman" w:cs="Times New Roman"/>
          <w:sz w:val="24"/>
          <w:szCs w:val="24"/>
        </w:rPr>
        <w:t xml:space="preserve"> (14%)</w:t>
      </w:r>
      <w:r w:rsidR="00200C09" w:rsidRPr="003B2EFF">
        <w:rPr>
          <w:rFonts w:ascii="Times New Roman" w:hAnsi="Times New Roman" w:cs="Times New Roman"/>
          <w:sz w:val="24"/>
          <w:szCs w:val="24"/>
        </w:rPr>
        <w:t>, physical drift from dicamba application in corn</w:t>
      </w:r>
      <w:r w:rsidR="0040112E">
        <w:rPr>
          <w:rFonts w:ascii="Times New Roman" w:hAnsi="Times New Roman" w:cs="Times New Roman"/>
          <w:sz w:val="24"/>
          <w:szCs w:val="24"/>
        </w:rPr>
        <w:t xml:space="preserve"> (9%)</w:t>
      </w:r>
      <w:r w:rsidR="00200C09" w:rsidRPr="003B2EFF">
        <w:rPr>
          <w:rFonts w:ascii="Times New Roman" w:hAnsi="Times New Roman" w:cs="Times New Roman"/>
          <w:sz w:val="24"/>
          <w:szCs w:val="24"/>
        </w:rPr>
        <w:t>, volatilization from dicamba application in corn</w:t>
      </w:r>
      <w:r w:rsidR="0040112E">
        <w:rPr>
          <w:rFonts w:ascii="Times New Roman" w:hAnsi="Times New Roman" w:cs="Times New Roman"/>
          <w:sz w:val="24"/>
          <w:szCs w:val="24"/>
        </w:rPr>
        <w:t xml:space="preserve"> (17%)</w:t>
      </w:r>
      <w:r w:rsidR="00200C09" w:rsidRPr="003B2EFF">
        <w:rPr>
          <w:rFonts w:ascii="Times New Roman" w:hAnsi="Times New Roman" w:cs="Times New Roman"/>
          <w:sz w:val="24"/>
          <w:szCs w:val="24"/>
        </w:rPr>
        <w:t>,</w:t>
      </w:r>
      <w:r w:rsidR="0040112E">
        <w:rPr>
          <w:rFonts w:ascii="Times New Roman" w:hAnsi="Times New Roman" w:cs="Times New Roman"/>
          <w:sz w:val="24"/>
          <w:szCs w:val="24"/>
        </w:rPr>
        <w:t xml:space="preserve"> </w:t>
      </w:r>
      <w:r w:rsidR="00200C09" w:rsidRPr="003B2EFF">
        <w:rPr>
          <w:rFonts w:ascii="Times New Roman" w:hAnsi="Times New Roman" w:cs="Times New Roman"/>
          <w:sz w:val="24"/>
          <w:szCs w:val="24"/>
        </w:rPr>
        <w:t>and temperature inversion followi</w:t>
      </w:r>
      <w:r w:rsidR="0040112E">
        <w:rPr>
          <w:rFonts w:ascii="Times New Roman" w:hAnsi="Times New Roman" w:cs="Times New Roman"/>
          <w:sz w:val="24"/>
          <w:szCs w:val="24"/>
        </w:rPr>
        <w:t xml:space="preserve">ng dicamba application in corn (4%) as their believed cause for dicamba injury </w:t>
      </w:r>
      <w:r w:rsidR="00200C09" w:rsidRPr="003B2EFF">
        <w:rPr>
          <w:rFonts w:ascii="Times New Roman" w:hAnsi="Times New Roman" w:cs="Times New Roman"/>
          <w:sz w:val="24"/>
          <w:szCs w:val="24"/>
        </w:rPr>
        <w:t xml:space="preserve">(total of 85 </w:t>
      </w:r>
      <w:ins w:id="252" w:author="Author">
        <w:r w:rsidR="00301E65">
          <w:rPr>
            <w:rFonts w:ascii="Times New Roman" w:hAnsi="Times New Roman" w:cs="Times New Roman"/>
            <w:sz w:val="24"/>
            <w:szCs w:val="24"/>
          </w:rPr>
          <w:t>respondents</w:t>
        </w:r>
      </w:ins>
      <w:del w:id="253" w:author="Author">
        <w:r w:rsidR="00200C09" w:rsidRPr="003B2EFF" w:rsidDel="00301E65">
          <w:rPr>
            <w:rFonts w:ascii="Times New Roman" w:hAnsi="Times New Roman" w:cs="Times New Roman"/>
            <w:sz w:val="24"/>
            <w:szCs w:val="24"/>
          </w:rPr>
          <w:delText>answers</w:delText>
        </w:r>
      </w:del>
      <w:r w:rsidR="00200C09" w:rsidRPr="003B2EFF">
        <w:rPr>
          <w:rFonts w:ascii="Times New Roman" w:hAnsi="Times New Roman" w:cs="Times New Roman"/>
          <w:sz w:val="24"/>
          <w:szCs w:val="24"/>
        </w:rPr>
        <w:t xml:space="preserve">). </w:t>
      </w:r>
      <w:r w:rsidR="00CD6778">
        <w:rPr>
          <w:rFonts w:ascii="Times New Roman" w:hAnsi="Times New Roman" w:cs="Times New Roman"/>
          <w:sz w:val="24"/>
          <w:szCs w:val="24"/>
        </w:rPr>
        <w:t>Although results indicate dicamba applications in DR soybean as a contributing factor to off-target injury, it is interesting to note that</w:t>
      </w:r>
      <w:r w:rsidR="00200C09" w:rsidRPr="003B2EFF">
        <w:rPr>
          <w:rFonts w:ascii="Times New Roman" w:hAnsi="Times New Roman" w:cs="Times New Roman"/>
          <w:sz w:val="24"/>
          <w:szCs w:val="24"/>
        </w:rPr>
        <w:t xml:space="preserve"> 3</w:t>
      </w:r>
      <w:r w:rsidR="0040112E">
        <w:rPr>
          <w:rFonts w:ascii="Times New Roman" w:hAnsi="Times New Roman" w:cs="Times New Roman"/>
          <w:sz w:val="24"/>
          <w:szCs w:val="24"/>
        </w:rPr>
        <w:t>0</w:t>
      </w:r>
      <w:r w:rsidR="00200C09" w:rsidRPr="003B2EFF">
        <w:rPr>
          <w:rFonts w:ascii="Times New Roman" w:hAnsi="Times New Roman" w:cs="Times New Roman"/>
          <w:sz w:val="24"/>
          <w:szCs w:val="24"/>
        </w:rPr>
        <w:t xml:space="preserve">% of respondents believe </w:t>
      </w:r>
      <w:r w:rsidR="00AA0C33">
        <w:rPr>
          <w:rFonts w:ascii="Times New Roman" w:hAnsi="Times New Roman" w:cs="Times New Roman"/>
          <w:sz w:val="24"/>
          <w:szCs w:val="24"/>
        </w:rPr>
        <w:t xml:space="preserve">that </w:t>
      </w:r>
      <w:r w:rsidR="00200C09" w:rsidRPr="003B2EFF">
        <w:rPr>
          <w:rFonts w:ascii="Times New Roman" w:hAnsi="Times New Roman" w:cs="Times New Roman"/>
          <w:sz w:val="24"/>
          <w:szCs w:val="24"/>
        </w:rPr>
        <w:t>dicamba injury in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w:t>
      </w:r>
      <w:r w:rsidR="0040112E">
        <w:rPr>
          <w:rFonts w:ascii="Times New Roman" w:hAnsi="Times New Roman" w:cs="Times New Roman"/>
          <w:sz w:val="24"/>
          <w:szCs w:val="24"/>
        </w:rPr>
        <w:t>s</w:t>
      </w:r>
      <w:r w:rsidR="00200C09" w:rsidRPr="003B2EFF">
        <w:rPr>
          <w:rFonts w:ascii="Times New Roman" w:hAnsi="Times New Roman" w:cs="Times New Roman"/>
          <w:sz w:val="24"/>
          <w:szCs w:val="24"/>
        </w:rPr>
        <w:t xml:space="preserve"> </w:t>
      </w:r>
      <w:r w:rsidR="00EF5902" w:rsidRPr="003B2EFF">
        <w:rPr>
          <w:rFonts w:ascii="Times New Roman" w:hAnsi="Times New Roman" w:cs="Times New Roman"/>
          <w:sz w:val="24"/>
          <w:szCs w:val="24"/>
        </w:rPr>
        <w:t xml:space="preserve">resulted </w:t>
      </w:r>
      <w:r w:rsidR="00200C09" w:rsidRPr="003B2EFF">
        <w:rPr>
          <w:rFonts w:ascii="Times New Roman" w:hAnsi="Times New Roman" w:cs="Times New Roman"/>
          <w:sz w:val="24"/>
          <w:szCs w:val="24"/>
        </w:rPr>
        <w:t>from dicamba application</w:t>
      </w:r>
      <w:r w:rsidR="00700E7E">
        <w:rPr>
          <w:rFonts w:ascii="Times New Roman" w:hAnsi="Times New Roman" w:cs="Times New Roman"/>
          <w:sz w:val="24"/>
          <w:szCs w:val="24"/>
        </w:rPr>
        <w:t>s</w:t>
      </w:r>
      <w:r w:rsidR="00200C09" w:rsidRPr="003B2EFF">
        <w:rPr>
          <w:rFonts w:ascii="Times New Roman" w:hAnsi="Times New Roman" w:cs="Times New Roman"/>
          <w:sz w:val="24"/>
          <w:szCs w:val="24"/>
        </w:rPr>
        <w:t xml:space="preserve"> in corn. </w:t>
      </w:r>
      <w:r w:rsidR="008078C4" w:rsidRPr="003B2EFF">
        <w:rPr>
          <w:rFonts w:ascii="Times New Roman" w:hAnsi="Times New Roman" w:cs="Times New Roman"/>
          <w:sz w:val="24"/>
          <w:szCs w:val="24"/>
        </w:rPr>
        <w:t xml:space="preserve">With </w:t>
      </w:r>
      <w:r w:rsidR="00AA0C33">
        <w:rPr>
          <w:rFonts w:ascii="Times New Roman" w:hAnsi="Times New Roman" w:cs="Times New Roman"/>
          <w:sz w:val="24"/>
          <w:szCs w:val="24"/>
        </w:rPr>
        <w:t xml:space="preserve">the </w:t>
      </w:r>
      <w:r w:rsidR="008078C4" w:rsidRPr="003B2EFF">
        <w:rPr>
          <w:rFonts w:ascii="Times New Roman" w:hAnsi="Times New Roman" w:cs="Times New Roman"/>
          <w:sz w:val="24"/>
          <w:szCs w:val="24"/>
        </w:rPr>
        <w:t xml:space="preserve">widespread occurrence of </w:t>
      </w:r>
      <w:r w:rsidR="00700E7E">
        <w:rPr>
          <w:rFonts w:ascii="Times New Roman" w:hAnsi="Times New Roman" w:cs="Times New Roman"/>
          <w:sz w:val="24"/>
          <w:szCs w:val="24"/>
        </w:rPr>
        <w:t xml:space="preserve">GR </w:t>
      </w:r>
      <w:r w:rsidR="0015729F">
        <w:rPr>
          <w:rFonts w:ascii="Times New Roman" w:hAnsi="Times New Roman" w:cs="Times New Roman"/>
          <w:sz w:val="24"/>
          <w:szCs w:val="24"/>
        </w:rPr>
        <w:t>co</w:t>
      </w:r>
      <w:r w:rsidR="004C203B">
        <w:rPr>
          <w:rFonts w:ascii="Times New Roman" w:hAnsi="Times New Roman" w:cs="Times New Roman"/>
          <w:sz w:val="24"/>
          <w:szCs w:val="24"/>
        </w:rPr>
        <w:t xml:space="preserve">mmon waterhemp </w:t>
      </w:r>
      <w:r w:rsidR="0015729F">
        <w:rPr>
          <w:rFonts w:ascii="Times New Roman" w:hAnsi="Times New Roman" w:cs="Times New Roman"/>
          <w:sz w:val="24"/>
          <w:szCs w:val="24"/>
        </w:rPr>
        <w:t xml:space="preserve">and </w:t>
      </w:r>
      <w:r w:rsidR="008078C4" w:rsidRPr="003B2EFF">
        <w:rPr>
          <w:rFonts w:ascii="Times New Roman" w:hAnsi="Times New Roman" w:cs="Times New Roman"/>
          <w:sz w:val="24"/>
          <w:szCs w:val="24"/>
        </w:rPr>
        <w:t xml:space="preserve">Palmer amaranth in Nebraska, </w:t>
      </w:r>
      <w:r w:rsidR="00E20AA8">
        <w:rPr>
          <w:rFonts w:ascii="Times New Roman" w:hAnsi="Times New Roman" w:cs="Times New Roman"/>
          <w:sz w:val="24"/>
          <w:szCs w:val="24"/>
        </w:rPr>
        <w:t>farmers</w:t>
      </w:r>
      <w:r w:rsidR="00E20AA8" w:rsidRPr="003B2EFF">
        <w:rPr>
          <w:rFonts w:ascii="Times New Roman" w:hAnsi="Times New Roman" w:cs="Times New Roman"/>
          <w:sz w:val="24"/>
          <w:szCs w:val="24"/>
        </w:rPr>
        <w:t xml:space="preserve"> </w:t>
      </w:r>
      <w:r w:rsidR="008078C4" w:rsidRPr="003B2EFF">
        <w:rPr>
          <w:rFonts w:ascii="Times New Roman" w:hAnsi="Times New Roman" w:cs="Times New Roman"/>
          <w:sz w:val="24"/>
          <w:szCs w:val="24"/>
        </w:rPr>
        <w:t>are relying more on dicamba applied later in the season for POST control in corn (</w:t>
      </w:r>
      <w:r w:rsidR="00E23439" w:rsidRPr="003B2EFF">
        <w:rPr>
          <w:rFonts w:ascii="Times New Roman" w:hAnsi="Times New Roman" w:cs="Times New Roman"/>
          <w:sz w:val="24"/>
          <w:szCs w:val="24"/>
        </w:rPr>
        <w:t xml:space="preserve">R. </w:t>
      </w:r>
      <w:r w:rsidR="00EF5902" w:rsidRPr="003B2EFF">
        <w:rPr>
          <w:rFonts w:ascii="Times New Roman" w:hAnsi="Times New Roman" w:cs="Times New Roman"/>
          <w:sz w:val="24"/>
          <w:szCs w:val="24"/>
        </w:rPr>
        <w:t xml:space="preserve">Werle; </w:t>
      </w:r>
      <w:r w:rsidR="004C203B">
        <w:rPr>
          <w:rFonts w:ascii="Times New Roman" w:hAnsi="Times New Roman" w:cs="Times New Roman"/>
          <w:sz w:val="24"/>
          <w:szCs w:val="24"/>
        </w:rPr>
        <w:t>personal communication).</w:t>
      </w:r>
      <w:r w:rsidR="0015729F">
        <w:rPr>
          <w:rFonts w:ascii="Times New Roman" w:hAnsi="Times New Roman" w:cs="Times New Roman"/>
          <w:sz w:val="24"/>
          <w:szCs w:val="24"/>
        </w:rPr>
        <w:t xml:space="preserve"> </w:t>
      </w:r>
      <w:r w:rsidR="008078C4" w:rsidRPr="003B2EFF">
        <w:rPr>
          <w:rFonts w:ascii="Times New Roman" w:hAnsi="Times New Roman" w:cs="Times New Roman"/>
          <w:sz w:val="24"/>
          <w:szCs w:val="24"/>
        </w:rPr>
        <w:t>This change in use pattern of dicamba</w:t>
      </w:r>
      <w:r w:rsidR="00CD6778">
        <w:rPr>
          <w:rFonts w:ascii="Times New Roman" w:hAnsi="Times New Roman" w:cs="Times New Roman"/>
          <w:sz w:val="24"/>
          <w:szCs w:val="24"/>
        </w:rPr>
        <w:t>-</w:t>
      </w:r>
      <w:r w:rsidR="0015729F">
        <w:rPr>
          <w:rFonts w:ascii="Times New Roman" w:hAnsi="Times New Roman" w:cs="Times New Roman"/>
          <w:sz w:val="24"/>
          <w:szCs w:val="24"/>
        </w:rPr>
        <w:t xml:space="preserve">based herbicides </w:t>
      </w:r>
      <w:r w:rsidR="008078C4" w:rsidRPr="003B2EFF">
        <w:rPr>
          <w:rFonts w:ascii="Times New Roman" w:hAnsi="Times New Roman" w:cs="Times New Roman"/>
          <w:sz w:val="24"/>
          <w:szCs w:val="24"/>
        </w:rPr>
        <w:t xml:space="preserve">in corn for </w:t>
      </w:r>
      <w:r w:rsidR="00AA0C33">
        <w:rPr>
          <w:rFonts w:ascii="Times New Roman" w:hAnsi="Times New Roman" w:cs="Times New Roman"/>
          <w:sz w:val="24"/>
          <w:szCs w:val="24"/>
        </w:rPr>
        <w:t xml:space="preserve">the </w:t>
      </w:r>
      <w:r w:rsidR="0015729F">
        <w:rPr>
          <w:rFonts w:ascii="Times New Roman" w:hAnsi="Times New Roman" w:cs="Times New Roman"/>
          <w:sz w:val="24"/>
          <w:szCs w:val="24"/>
        </w:rPr>
        <w:t xml:space="preserve">aforementioned weed </w:t>
      </w:r>
      <w:r w:rsidR="008078C4" w:rsidRPr="003B2EFF">
        <w:rPr>
          <w:rFonts w:ascii="Times New Roman" w:hAnsi="Times New Roman" w:cs="Times New Roman"/>
          <w:sz w:val="24"/>
          <w:szCs w:val="24"/>
        </w:rPr>
        <w:t xml:space="preserve">control in Nebraska and potential off-target dicamba movement </w:t>
      </w:r>
      <w:r w:rsidR="00EF5902" w:rsidRPr="003B2EFF">
        <w:rPr>
          <w:rFonts w:ascii="Times New Roman" w:hAnsi="Times New Roman" w:cs="Times New Roman"/>
          <w:sz w:val="24"/>
          <w:szCs w:val="24"/>
        </w:rPr>
        <w:t xml:space="preserve">from </w:t>
      </w:r>
      <w:r w:rsidR="0015729F">
        <w:rPr>
          <w:rFonts w:ascii="Times New Roman" w:hAnsi="Times New Roman" w:cs="Times New Roman"/>
          <w:sz w:val="24"/>
          <w:szCs w:val="24"/>
        </w:rPr>
        <w:t>their</w:t>
      </w:r>
      <w:r w:rsidR="00EF5902" w:rsidRPr="003B2EFF">
        <w:rPr>
          <w:rFonts w:ascii="Times New Roman" w:hAnsi="Times New Roman" w:cs="Times New Roman"/>
          <w:sz w:val="24"/>
          <w:szCs w:val="24"/>
        </w:rPr>
        <w:t xml:space="preserve"> applications </w:t>
      </w:r>
      <w:r w:rsidR="008078C4" w:rsidRPr="003B2EFF">
        <w:rPr>
          <w:rFonts w:ascii="Times New Roman" w:hAnsi="Times New Roman" w:cs="Times New Roman"/>
          <w:sz w:val="24"/>
          <w:szCs w:val="24"/>
        </w:rPr>
        <w:t xml:space="preserve">need to be further investigated. </w:t>
      </w:r>
    </w:p>
    <w:p w14:paraId="370D228D" w14:textId="4508721A" w:rsidR="00C421E5" w:rsidRPr="003B2EFF" w:rsidRDefault="00BD7407" w:rsidP="00C421E5">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EA56FC" w:rsidRPr="003B2EFF">
        <w:rPr>
          <w:rFonts w:ascii="Times New Roman" w:hAnsi="Times New Roman" w:cs="Times New Roman"/>
          <w:sz w:val="24"/>
          <w:szCs w:val="24"/>
        </w:rPr>
        <w:t xml:space="preserve">he </w:t>
      </w:r>
      <w:r w:rsidR="00E23439" w:rsidRPr="003B2EFF">
        <w:rPr>
          <w:rFonts w:ascii="Times New Roman" w:hAnsi="Times New Roman" w:cs="Times New Roman"/>
          <w:sz w:val="24"/>
          <w:szCs w:val="24"/>
        </w:rPr>
        <w:t>likelihood</w:t>
      </w:r>
      <w:r w:rsidR="00EA56FC" w:rsidRPr="003B2EFF">
        <w:rPr>
          <w:rFonts w:ascii="Times New Roman" w:hAnsi="Times New Roman" w:cs="Times New Roman"/>
          <w:sz w:val="24"/>
          <w:szCs w:val="24"/>
        </w:rPr>
        <w:t xml:space="preserve"> </w:t>
      </w:r>
      <w:r w:rsidR="00E23439" w:rsidRPr="003B2EFF">
        <w:rPr>
          <w:rFonts w:ascii="Times New Roman" w:hAnsi="Times New Roman" w:cs="Times New Roman"/>
          <w:sz w:val="24"/>
          <w:szCs w:val="24"/>
        </w:rPr>
        <w:t xml:space="preserve">of </w:t>
      </w:r>
      <w:r w:rsidR="00EA56FC" w:rsidRPr="003B2EFF">
        <w:rPr>
          <w:rFonts w:ascii="Times New Roman" w:hAnsi="Times New Roman" w:cs="Times New Roman"/>
          <w:sz w:val="24"/>
          <w:szCs w:val="24"/>
        </w:rPr>
        <w:t xml:space="preserve">dicamba injury </w:t>
      </w:r>
      <w:r w:rsidR="00700E7E">
        <w:rPr>
          <w:rFonts w:ascii="Times New Roman" w:hAnsi="Times New Roman" w:cs="Times New Roman"/>
          <w:sz w:val="24"/>
          <w:szCs w:val="24"/>
        </w:rPr>
        <w:t>i</w:t>
      </w:r>
      <w:r w:rsidR="00EA56FC" w:rsidRPr="003B2EFF">
        <w:rPr>
          <w:rFonts w:ascii="Times New Roman" w:hAnsi="Times New Roman" w:cs="Times New Roman"/>
          <w:sz w:val="24"/>
          <w:szCs w:val="24"/>
        </w:rPr>
        <w:t>n non-D</w:t>
      </w:r>
      <w:r>
        <w:rPr>
          <w:rFonts w:ascii="Times New Roman" w:hAnsi="Times New Roman" w:cs="Times New Roman"/>
          <w:sz w:val="24"/>
          <w:szCs w:val="24"/>
        </w:rPr>
        <w:t>R</w:t>
      </w:r>
      <w:r w:rsidR="00EA56FC" w:rsidRPr="003B2EFF">
        <w:rPr>
          <w:rFonts w:ascii="Times New Roman" w:hAnsi="Times New Roman" w:cs="Times New Roman"/>
          <w:sz w:val="24"/>
          <w:szCs w:val="24"/>
        </w:rPr>
        <w:t xml:space="preserve"> soybean</w:t>
      </w:r>
      <w:r w:rsidR="0040112E">
        <w:rPr>
          <w:rFonts w:ascii="Times New Roman" w:hAnsi="Times New Roman" w:cs="Times New Roman"/>
          <w:sz w:val="24"/>
          <w:szCs w:val="24"/>
        </w:rPr>
        <w:t>s</w:t>
      </w:r>
      <w:r w:rsidR="00EA56FC" w:rsidRPr="003B2EFF">
        <w:rPr>
          <w:rFonts w:ascii="Times New Roman" w:hAnsi="Times New Roman" w:cs="Times New Roman"/>
          <w:sz w:val="24"/>
          <w:szCs w:val="24"/>
        </w:rPr>
        <w:t xml:space="preserve"> increased with late</w:t>
      </w:r>
      <w:r w:rsidR="00CD6778">
        <w:rPr>
          <w:rFonts w:ascii="Times New Roman" w:hAnsi="Times New Roman" w:cs="Times New Roman"/>
          <w:sz w:val="24"/>
          <w:szCs w:val="24"/>
        </w:rPr>
        <w:t>-season</w:t>
      </w:r>
      <w:r w:rsidR="00EA56FC" w:rsidRPr="003B2EFF">
        <w:rPr>
          <w:rFonts w:ascii="Times New Roman" w:hAnsi="Times New Roman" w:cs="Times New Roman"/>
          <w:sz w:val="24"/>
          <w:szCs w:val="24"/>
        </w:rPr>
        <w:t xml:space="preserve"> applications </w:t>
      </w:r>
      <w:r w:rsidR="002608E2" w:rsidRPr="003B2EFF">
        <w:rPr>
          <w:rFonts w:ascii="Times New Roman" w:hAnsi="Times New Roman" w:cs="Times New Roman"/>
          <w:sz w:val="24"/>
          <w:szCs w:val="24"/>
        </w:rPr>
        <w:t xml:space="preserve">in 2017 </w:t>
      </w:r>
      <w:r w:rsidR="00EA56FC" w:rsidRPr="003B2EFF">
        <w:rPr>
          <w:rFonts w:ascii="Times New Roman" w:hAnsi="Times New Roman" w:cs="Times New Roman"/>
          <w:sz w:val="24"/>
          <w:szCs w:val="24"/>
        </w:rPr>
        <w:t>(</w:t>
      </w:r>
      <w:r w:rsidR="0040112E">
        <w:rPr>
          <w:rFonts w:ascii="Times New Roman" w:hAnsi="Times New Roman" w:cs="Times New Roman"/>
          <w:sz w:val="24"/>
          <w:szCs w:val="24"/>
        </w:rPr>
        <w:t>Q11, Table 1</w:t>
      </w:r>
      <w:ins w:id="254" w:author="Author">
        <w:r w:rsidR="00025059">
          <w:rPr>
            <w:rFonts w:ascii="Times New Roman" w:hAnsi="Times New Roman" w:cs="Times New Roman"/>
            <w:sz w:val="24"/>
            <w:szCs w:val="24"/>
          </w:rPr>
          <w:t>C</w:t>
        </w:r>
      </w:ins>
      <w:r w:rsidR="0040112E">
        <w:rPr>
          <w:rFonts w:ascii="Times New Roman" w:hAnsi="Times New Roman" w:cs="Times New Roman"/>
          <w:sz w:val="24"/>
          <w:szCs w:val="24"/>
        </w:rPr>
        <w:t xml:space="preserve">; </w:t>
      </w:r>
      <w:r w:rsidR="00EA56FC" w:rsidRPr="003B2EFF">
        <w:rPr>
          <w:rFonts w:ascii="Times New Roman" w:hAnsi="Times New Roman" w:cs="Times New Roman"/>
          <w:sz w:val="24"/>
          <w:szCs w:val="24"/>
        </w:rPr>
        <w:t xml:space="preserve">Figure </w:t>
      </w:r>
      <w:del w:id="255" w:author="Author">
        <w:r w:rsidR="00EA56FC" w:rsidRPr="003B2EFF" w:rsidDel="000403EE">
          <w:rPr>
            <w:rFonts w:ascii="Times New Roman" w:hAnsi="Times New Roman" w:cs="Times New Roman"/>
            <w:sz w:val="24"/>
            <w:szCs w:val="24"/>
          </w:rPr>
          <w:delText>2</w:delText>
        </w:r>
      </w:del>
      <w:ins w:id="256" w:author="Author">
        <w:r w:rsidR="000403EE">
          <w:rPr>
            <w:rFonts w:ascii="Times New Roman" w:hAnsi="Times New Roman" w:cs="Times New Roman"/>
            <w:sz w:val="24"/>
            <w:szCs w:val="24"/>
          </w:rPr>
          <w:t>3</w:t>
        </w:r>
      </w:ins>
      <w:r w:rsidR="00EA56FC" w:rsidRPr="003B2EFF">
        <w:rPr>
          <w:rFonts w:ascii="Times New Roman" w:hAnsi="Times New Roman" w:cs="Times New Roman"/>
          <w:sz w:val="24"/>
          <w:szCs w:val="24"/>
        </w:rPr>
        <w:t xml:space="preserve">). </w:t>
      </w:r>
      <w:r w:rsidR="00700E7E">
        <w:rPr>
          <w:rFonts w:ascii="Times New Roman" w:hAnsi="Times New Roman" w:cs="Times New Roman"/>
          <w:sz w:val="24"/>
          <w:szCs w:val="24"/>
        </w:rPr>
        <w:t>D</w:t>
      </w:r>
      <w:r w:rsidR="00067CF6" w:rsidRPr="003B2EFF">
        <w:rPr>
          <w:rFonts w:ascii="Times New Roman" w:hAnsi="Times New Roman" w:cs="Times New Roman"/>
          <w:sz w:val="24"/>
          <w:szCs w:val="24"/>
        </w:rPr>
        <w:t>icamba applications</w:t>
      </w:r>
      <w:r w:rsidR="00CD6778">
        <w:rPr>
          <w:rFonts w:ascii="Times New Roman" w:hAnsi="Times New Roman" w:cs="Times New Roman"/>
          <w:sz w:val="24"/>
          <w:szCs w:val="24"/>
        </w:rPr>
        <w:t xml:space="preserve"> </w:t>
      </w:r>
      <w:r w:rsidR="00700E7E">
        <w:rPr>
          <w:rFonts w:ascii="Times New Roman" w:hAnsi="Times New Roman" w:cs="Times New Roman"/>
          <w:sz w:val="24"/>
          <w:szCs w:val="24"/>
        </w:rPr>
        <w:t xml:space="preserve">in </w:t>
      </w:r>
      <w:r w:rsidR="00CD6778">
        <w:rPr>
          <w:rFonts w:ascii="Times New Roman" w:hAnsi="Times New Roman" w:cs="Times New Roman"/>
          <w:sz w:val="24"/>
          <w:szCs w:val="24"/>
        </w:rPr>
        <w:t>DR soybean</w:t>
      </w:r>
      <w:r w:rsidR="00067CF6" w:rsidRPr="003B2EFF">
        <w:rPr>
          <w:rFonts w:ascii="Times New Roman" w:hAnsi="Times New Roman" w:cs="Times New Roman"/>
          <w:sz w:val="24"/>
          <w:szCs w:val="24"/>
        </w:rPr>
        <w:t xml:space="preserve"> made after late</w:t>
      </w:r>
      <w:r w:rsidR="000B7AF3">
        <w:rPr>
          <w:rFonts w:ascii="Times New Roman" w:hAnsi="Times New Roman" w:cs="Times New Roman"/>
          <w:sz w:val="24"/>
          <w:szCs w:val="24"/>
        </w:rPr>
        <w:t xml:space="preserve"> </w:t>
      </w:r>
      <w:r w:rsidR="00067CF6" w:rsidRPr="003B2EFF">
        <w:rPr>
          <w:rFonts w:ascii="Times New Roman" w:hAnsi="Times New Roman" w:cs="Times New Roman"/>
          <w:sz w:val="24"/>
          <w:szCs w:val="24"/>
        </w:rPr>
        <w:t>Jun</w:t>
      </w:r>
      <w:r w:rsidR="00E23439" w:rsidRPr="003B2EFF">
        <w:rPr>
          <w:rFonts w:ascii="Times New Roman" w:hAnsi="Times New Roman" w:cs="Times New Roman"/>
          <w:sz w:val="24"/>
          <w:szCs w:val="24"/>
        </w:rPr>
        <w:t>e/early</w:t>
      </w:r>
      <w:r w:rsidR="000B7AF3">
        <w:rPr>
          <w:rFonts w:ascii="Times New Roman" w:hAnsi="Times New Roman" w:cs="Times New Roman"/>
          <w:sz w:val="24"/>
          <w:szCs w:val="24"/>
        </w:rPr>
        <w:t xml:space="preserve"> </w:t>
      </w:r>
      <w:r w:rsidR="00E23439" w:rsidRPr="003B2EFF">
        <w:rPr>
          <w:rFonts w:ascii="Times New Roman" w:hAnsi="Times New Roman" w:cs="Times New Roman"/>
          <w:sz w:val="24"/>
          <w:szCs w:val="24"/>
        </w:rPr>
        <w:t>July</w:t>
      </w:r>
      <w:r w:rsidR="00853B07" w:rsidRPr="003B2EFF">
        <w:rPr>
          <w:rFonts w:ascii="Times New Roman" w:hAnsi="Times New Roman" w:cs="Times New Roman"/>
          <w:sz w:val="24"/>
          <w:szCs w:val="24"/>
        </w:rPr>
        <w:t xml:space="preserve"> in</w:t>
      </w:r>
      <w:r w:rsidR="002608E2" w:rsidRPr="003B2EFF">
        <w:rPr>
          <w:rFonts w:ascii="Times New Roman" w:hAnsi="Times New Roman" w:cs="Times New Roman"/>
          <w:sz w:val="24"/>
          <w:szCs w:val="24"/>
        </w:rPr>
        <w:t xml:space="preserve"> 2017</w:t>
      </w:r>
      <w:r w:rsidR="00E23439" w:rsidRPr="003B2EFF">
        <w:rPr>
          <w:rFonts w:ascii="Times New Roman" w:hAnsi="Times New Roman" w:cs="Times New Roman"/>
          <w:sz w:val="24"/>
          <w:szCs w:val="24"/>
        </w:rPr>
        <w:t xml:space="preserve"> were</w:t>
      </w:r>
      <w:r w:rsidR="00067CF6" w:rsidRPr="003B2EFF">
        <w:rPr>
          <w:rFonts w:ascii="Times New Roman" w:hAnsi="Times New Roman" w:cs="Times New Roman"/>
          <w:sz w:val="24"/>
          <w:szCs w:val="24"/>
        </w:rPr>
        <w:t xml:space="preserve"> more likely (&gt;</w:t>
      </w:r>
      <w:r w:rsidR="00464997">
        <w:rPr>
          <w:rFonts w:ascii="Times New Roman" w:hAnsi="Times New Roman" w:cs="Times New Roman"/>
          <w:sz w:val="24"/>
          <w:szCs w:val="24"/>
        </w:rPr>
        <w:t xml:space="preserve"> </w:t>
      </w:r>
      <w:r w:rsidR="00067CF6" w:rsidRPr="003B2EFF">
        <w:rPr>
          <w:rFonts w:ascii="Times New Roman" w:hAnsi="Times New Roman" w:cs="Times New Roman"/>
          <w:sz w:val="24"/>
          <w:szCs w:val="24"/>
        </w:rPr>
        <w:t>50% chance) to cause</w:t>
      </w:r>
      <w:r w:rsidR="00EA56FC" w:rsidRPr="003B2EFF">
        <w:rPr>
          <w:rFonts w:ascii="Times New Roman" w:hAnsi="Times New Roman" w:cs="Times New Roman"/>
          <w:sz w:val="24"/>
          <w:szCs w:val="24"/>
        </w:rPr>
        <w:t xml:space="preserve"> injury </w:t>
      </w:r>
      <w:r w:rsidR="002608E2" w:rsidRPr="003B2EFF">
        <w:rPr>
          <w:rFonts w:ascii="Times New Roman" w:hAnsi="Times New Roman" w:cs="Times New Roman"/>
          <w:sz w:val="24"/>
          <w:szCs w:val="24"/>
        </w:rPr>
        <w:t>to</w:t>
      </w:r>
      <w:r w:rsidR="00067CF6" w:rsidRPr="003B2EFF">
        <w:rPr>
          <w:rFonts w:ascii="Times New Roman" w:hAnsi="Times New Roman" w:cs="Times New Roman"/>
          <w:sz w:val="24"/>
          <w:szCs w:val="24"/>
        </w:rPr>
        <w:t xml:space="preserve"> </w:t>
      </w:r>
      <w:r w:rsidR="00CD6778">
        <w:rPr>
          <w:rFonts w:ascii="Times New Roman" w:hAnsi="Times New Roman" w:cs="Times New Roman"/>
          <w:sz w:val="24"/>
          <w:szCs w:val="24"/>
        </w:rPr>
        <w:t xml:space="preserve">adjacent </w:t>
      </w:r>
      <w:r w:rsidR="00EA56FC" w:rsidRPr="003B2EFF">
        <w:rPr>
          <w:rFonts w:ascii="Times New Roman" w:hAnsi="Times New Roman" w:cs="Times New Roman"/>
          <w:sz w:val="24"/>
          <w:szCs w:val="24"/>
        </w:rPr>
        <w:t>non-D</w:t>
      </w:r>
      <w:r w:rsidR="000506C0">
        <w:rPr>
          <w:rFonts w:ascii="Times New Roman" w:hAnsi="Times New Roman" w:cs="Times New Roman"/>
          <w:sz w:val="24"/>
          <w:szCs w:val="24"/>
        </w:rPr>
        <w:t>R</w:t>
      </w:r>
      <w:r w:rsidR="00EA56FC" w:rsidRPr="003B2EFF">
        <w:rPr>
          <w:rFonts w:ascii="Times New Roman" w:hAnsi="Times New Roman" w:cs="Times New Roman"/>
          <w:sz w:val="24"/>
          <w:szCs w:val="24"/>
        </w:rPr>
        <w:t xml:space="preserve"> soybean in Nebraska. </w:t>
      </w:r>
      <w:r w:rsidR="00C41DC9" w:rsidRPr="003B2EFF">
        <w:rPr>
          <w:rFonts w:ascii="Times New Roman" w:hAnsi="Times New Roman" w:cs="Times New Roman"/>
          <w:sz w:val="24"/>
          <w:szCs w:val="24"/>
        </w:rPr>
        <w:t>We hypothesize that most late</w:t>
      </w:r>
      <w:r w:rsidR="00CD6778">
        <w:rPr>
          <w:rFonts w:ascii="Times New Roman" w:hAnsi="Times New Roman" w:cs="Times New Roman"/>
          <w:sz w:val="24"/>
          <w:szCs w:val="24"/>
        </w:rPr>
        <w:t>-season</w:t>
      </w:r>
      <w:r w:rsidR="00C41DC9" w:rsidRPr="003B2EFF">
        <w:rPr>
          <w:rFonts w:ascii="Times New Roman" w:hAnsi="Times New Roman" w:cs="Times New Roman"/>
          <w:sz w:val="24"/>
          <w:szCs w:val="24"/>
        </w:rPr>
        <w:t xml:space="preserve"> dicamba applications </w:t>
      </w:r>
      <w:r w:rsidR="00853B07" w:rsidRPr="003B2EFF">
        <w:rPr>
          <w:rFonts w:ascii="Times New Roman" w:hAnsi="Times New Roman" w:cs="Times New Roman"/>
          <w:sz w:val="24"/>
          <w:szCs w:val="24"/>
        </w:rPr>
        <w:t xml:space="preserve">in 2017 </w:t>
      </w:r>
      <w:r w:rsidR="00C41DC9" w:rsidRPr="003B2EFF">
        <w:rPr>
          <w:rFonts w:ascii="Times New Roman" w:hAnsi="Times New Roman" w:cs="Times New Roman"/>
          <w:sz w:val="24"/>
          <w:szCs w:val="24"/>
        </w:rPr>
        <w:t xml:space="preserve">were </w:t>
      </w:r>
      <w:r w:rsidR="00853B07" w:rsidRPr="003B2EFF">
        <w:rPr>
          <w:rFonts w:ascii="Times New Roman" w:hAnsi="Times New Roman" w:cs="Times New Roman"/>
          <w:sz w:val="24"/>
          <w:szCs w:val="24"/>
        </w:rPr>
        <w:t>perform</w:t>
      </w:r>
      <w:r w:rsidR="00C41DC9" w:rsidRPr="003B2EFF">
        <w:rPr>
          <w:rFonts w:ascii="Times New Roman" w:hAnsi="Times New Roman" w:cs="Times New Roman"/>
          <w:sz w:val="24"/>
          <w:szCs w:val="24"/>
        </w:rPr>
        <w:t xml:space="preserve">ed during </w:t>
      </w:r>
      <w:r w:rsidR="00CD6778">
        <w:rPr>
          <w:rFonts w:ascii="Times New Roman" w:hAnsi="Times New Roman" w:cs="Times New Roman"/>
          <w:sz w:val="24"/>
          <w:szCs w:val="24"/>
        </w:rPr>
        <w:t>less-than-ideal</w:t>
      </w:r>
      <w:r w:rsidR="00CD6778" w:rsidRPr="003B2EFF">
        <w:rPr>
          <w:rFonts w:ascii="Times New Roman" w:hAnsi="Times New Roman" w:cs="Times New Roman"/>
          <w:sz w:val="24"/>
          <w:szCs w:val="24"/>
        </w:rPr>
        <w:t xml:space="preserve"> </w:t>
      </w:r>
      <w:r w:rsidR="00C41DC9" w:rsidRPr="003B2EFF">
        <w:rPr>
          <w:rFonts w:ascii="Times New Roman" w:hAnsi="Times New Roman" w:cs="Times New Roman"/>
          <w:sz w:val="24"/>
          <w:szCs w:val="24"/>
        </w:rPr>
        <w:t>environmental conditions (e.g., higher wind speeds, temperature inversion, high temperatures)</w:t>
      </w:r>
      <w:r w:rsidR="00A36713">
        <w:rPr>
          <w:rFonts w:ascii="Times New Roman" w:hAnsi="Times New Roman" w:cs="Times New Roman"/>
          <w:sz w:val="24"/>
          <w:szCs w:val="24"/>
        </w:rPr>
        <w:t xml:space="preserve">. </w:t>
      </w:r>
      <w:ins w:id="257" w:author="Author">
        <w:r w:rsidR="003954A4">
          <w:rPr>
            <w:rFonts w:ascii="Times New Roman" w:hAnsi="Times New Roman" w:cs="Times New Roman"/>
            <w:sz w:val="24"/>
            <w:szCs w:val="24"/>
          </w:rPr>
          <w:t>T</w:t>
        </w:r>
        <w:r w:rsidR="003954A4" w:rsidRPr="00333A0E">
          <w:rPr>
            <w:rFonts w:ascii="Times New Roman" w:hAnsi="Times New Roman" w:cs="Times New Roman"/>
            <w:sz w:val="24"/>
            <w:szCs w:val="24"/>
          </w:rPr>
          <w:t>he current labels allow dicamba to be sprayed up to the R1 growth stage in DR soybeans</w:t>
        </w:r>
        <w:r w:rsidR="003954A4">
          <w:rPr>
            <w:rFonts w:ascii="Times New Roman" w:hAnsi="Times New Roman" w:cs="Times New Roman"/>
            <w:sz w:val="24"/>
            <w:szCs w:val="24"/>
          </w:rPr>
          <w:t>.</w:t>
        </w:r>
        <w:r w:rsidR="003954A4" w:rsidRPr="00333A0E">
          <w:rPr>
            <w:rFonts w:ascii="Times New Roman" w:hAnsi="Times New Roman" w:cs="Times New Roman"/>
            <w:sz w:val="24"/>
            <w:szCs w:val="24"/>
          </w:rPr>
          <w:t xml:space="preserve"> </w:t>
        </w:r>
      </w:ins>
      <w:r w:rsidR="00DE170C" w:rsidRPr="00333A0E">
        <w:rPr>
          <w:rFonts w:ascii="Times New Roman" w:hAnsi="Times New Roman" w:cs="Times New Roman"/>
          <w:sz w:val="24"/>
          <w:szCs w:val="24"/>
        </w:rPr>
        <w:t>Given this increase</w:t>
      </w:r>
      <w:r w:rsidR="0040112E" w:rsidRPr="00333A0E">
        <w:rPr>
          <w:rFonts w:ascii="Times New Roman" w:hAnsi="Times New Roman" w:cs="Times New Roman"/>
          <w:sz w:val="24"/>
          <w:szCs w:val="24"/>
        </w:rPr>
        <w:t>d</w:t>
      </w:r>
      <w:r w:rsidR="00DE170C" w:rsidRPr="00333A0E">
        <w:rPr>
          <w:rFonts w:ascii="Times New Roman" w:hAnsi="Times New Roman" w:cs="Times New Roman"/>
          <w:sz w:val="24"/>
          <w:szCs w:val="24"/>
        </w:rPr>
        <w:t xml:space="preserve"> risk of off-target movement from late-</w:t>
      </w:r>
      <w:r w:rsidR="00DE170C" w:rsidRPr="00333A0E">
        <w:rPr>
          <w:rFonts w:ascii="Times New Roman" w:hAnsi="Times New Roman" w:cs="Times New Roman"/>
          <w:sz w:val="24"/>
          <w:szCs w:val="24"/>
        </w:rPr>
        <w:lastRenderedPageBreak/>
        <w:t>season applications</w:t>
      </w:r>
      <w:r w:rsidR="00E3304A" w:rsidRPr="00333A0E">
        <w:rPr>
          <w:rFonts w:ascii="Times New Roman" w:hAnsi="Times New Roman" w:cs="Times New Roman"/>
          <w:sz w:val="24"/>
          <w:szCs w:val="24"/>
        </w:rPr>
        <w:t xml:space="preserve">, </w:t>
      </w:r>
      <w:del w:id="258" w:author="Author">
        <w:r w:rsidR="00A36713" w:rsidRPr="00333A0E" w:rsidDel="003954A4">
          <w:rPr>
            <w:rFonts w:ascii="Times New Roman" w:hAnsi="Times New Roman" w:cs="Times New Roman"/>
            <w:sz w:val="24"/>
            <w:szCs w:val="24"/>
          </w:rPr>
          <w:delText xml:space="preserve">the current labels allow dicamba to be sprayed up to </w:delText>
        </w:r>
        <w:r w:rsidR="00464997" w:rsidRPr="00333A0E" w:rsidDel="003954A4">
          <w:rPr>
            <w:rFonts w:ascii="Times New Roman" w:hAnsi="Times New Roman" w:cs="Times New Roman"/>
            <w:sz w:val="24"/>
            <w:szCs w:val="24"/>
          </w:rPr>
          <w:delText xml:space="preserve">the </w:delText>
        </w:r>
        <w:r w:rsidR="00A36713" w:rsidRPr="00333A0E" w:rsidDel="003954A4">
          <w:rPr>
            <w:rFonts w:ascii="Times New Roman" w:hAnsi="Times New Roman" w:cs="Times New Roman"/>
            <w:sz w:val="24"/>
            <w:szCs w:val="24"/>
          </w:rPr>
          <w:delText xml:space="preserve">R1 growth stage in </w:delText>
        </w:r>
        <w:r w:rsidR="005E0A9F" w:rsidRPr="00333A0E" w:rsidDel="003954A4">
          <w:rPr>
            <w:rFonts w:ascii="Times New Roman" w:hAnsi="Times New Roman" w:cs="Times New Roman"/>
            <w:sz w:val="24"/>
            <w:szCs w:val="24"/>
          </w:rPr>
          <w:delText xml:space="preserve">DR </w:delText>
        </w:r>
        <w:r w:rsidR="00A36713" w:rsidRPr="00333A0E" w:rsidDel="003954A4">
          <w:rPr>
            <w:rFonts w:ascii="Times New Roman" w:hAnsi="Times New Roman" w:cs="Times New Roman"/>
            <w:sz w:val="24"/>
            <w:szCs w:val="24"/>
          </w:rPr>
          <w:delText>soybean</w:delText>
        </w:r>
        <w:r w:rsidR="00E3304A" w:rsidRPr="00333A0E" w:rsidDel="003954A4">
          <w:rPr>
            <w:rFonts w:ascii="Times New Roman" w:hAnsi="Times New Roman" w:cs="Times New Roman"/>
            <w:sz w:val="24"/>
            <w:szCs w:val="24"/>
          </w:rPr>
          <w:delText>s</w:delText>
        </w:r>
        <w:r w:rsidR="00A36713" w:rsidRPr="00333A0E" w:rsidDel="00EF3C90">
          <w:rPr>
            <w:rFonts w:ascii="Times New Roman" w:hAnsi="Times New Roman" w:cs="Times New Roman"/>
            <w:sz w:val="24"/>
            <w:szCs w:val="24"/>
          </w:rPr>
          <w:delText xml:space="preserve">, </w:delText>
        </w:r>
      </w:del>
      <w:r w:rsidR="00A36713" w:rsidRPr="00333A0E">
        <w:rPr>
          <w:rFonts w:ascii="Times New Roman" w:hAnsi="Times New Roman" w:cs="Times New Roman"/>
          <w:sz w:val="24"/>
          <w:szCs w:val="24"/>
        </w:rPr>
        <w:t xml:space="preserve">farmers should consider using this herbicide early in the season as part of a </w:t>
      </w:r>
      <w:r w:rsidR="0039655D" w:rsidRPr="00333A0E">
        <w:rPr>
          <w:rFonts w:ascii="Times New Roman" w:hAnsi="Times New Roman" w:cs="Times New Roman"/>
          <w:sz w:val="24"/>
          <w:szCs w:val="24"/>
        </w:rPr>
        <w:t xml:space="preserve">preplant, </w:t>
      </w:r>
      <w:r w:rsidR="00A36713" w:rsidRPr="00333A0E">
        <w:rPr>
          <w:rFonts w:ascii="Times New Roman" w:hAnsi="Times New Roman" w:cs="Times New Roman"/>
          <w:sz w:val="24"/>
          <w:szCs w:val="24"/>
        </w:rPr>
        <w:t>PRE and</w:t>
      </w:r>
      <w:r w:rsidR="00464997" w:rsidRPr="00333A0E">
        <w:rPr>
          <w:rFonts w:ascii="Times New Roman" w:hAnsi="Times New Roman" w:cs="Times New Roman"/>
          <w:sz w:val="24"/>
          <w:szCs w:val="24"/>
        </w:rPr>
        <w:t>/</w:t>
      </w:r>
      <w:r w:rsidR="00A36713" w:rsidRPr="00333A0E">
        <w:rPr>
          <w:rFonts w:ascii="Times New Roman" w:hAnsi="Times New Roman" w:cs="Times New Roman"/>
          <w:sz w:val="24"/>
          <w:szCs w:val="24"/>
        </w:rPr>
        <w:t>or early-POST program to minimize the risk for off-target movement.</w:t>
      </w:r>
      <w:r w:rsidR="00A36713">
        <w:rPr>
          <w:rFonts w:ascii="Times New Roman" w:hAnsi="Times New Roman" w:cs="Times New Roman"/>
          <w:sz w:val="24"/>
          <w:szCs w:val="24"/>
        </w:rPr>
        <w:t xml:space="preserve"> </w:t>
      </w:r>
      <w:r w:rsidR="00853B07" w:rsidRPr="003B2EFF">
        <w:rPr>
          <w:rFonts w:ascii="Times New Roman" w:hAnsi="Times New Roman" w:cs="Times New Roman"/>
          <w:sz w:val="24"/>
          <w:szCs w:val="24"/>
        </w:rPr>
        <w:t>Moreover</w:t>
      </w:r>
      <w:r w:rsidR="006F5F95" w:rsidRPr="003B2EFF">
        <w:rPr>
          <w:rFonts w:ascii="Times New Roman" w:hAnsi="Times New Roman" w:cs="Times New Roman"/>
          <w:sz w:val="24"/>
          <w:szCs w:val="24"/>
        </w:rPr>
        <w:t xml:space="preserve">, </w:t>
      </w:r>
      <w:r w:rsidR="00700E7E">
        <w:rPr>
          <w:rFonts w:ascii="Times New Roman" w:hAnsi="Times New Roman" w:cs="Times New Roman"/>
          <w:sz w:val="24"/>
          <w:szCs w:val="24"/>
        </w:rPr>
        <w:t xml:space="preserve">neighboring </w:t>
      </w:r>
      <w:r w:rsidR="00C0794B">
        <w:rPr>
          <w:rFonts w:ascii="Times New Roman" w:hAnsi="Times New Roman" w:cs="Times New Roman"/>
          <w:sz w:val="24"/>
          <w:szCs w:val="24"/>
        </w:rPr>
        <w:t>non</w:t>
      </w:r>
      <w:r w:rsidR="001A3D84">
        <w:rPr>
          <w:rFonts w:ascii="Times New Roman" w:hAnsi="Times New Roman" w:cs="Times New Roman"/>
          <w:sz w:val="24"/>
          <w:szCs w:val="24"/>
        </w:rPr>
        <w:t>-</w:t>
      </w:r>
      <w:r w:rsidR="00C0794B">
        <w:rPr>
          <w:rFonts w:ascii="Times New Roman" w:hAnsi="Times New Roman" w:cs="Times New Roman"/>
          <w:sz w:val="24"/>
          <w:szCs w:val="24"/>
        </w:rPr>
        <w:t xml:space="preserve">DR </w:t>
      </w:r>
      <w:r w:rsidR="00853B07" w:rsidRPr="003B2EFF">
        <w:rPr>
          <w:rFonts w:ascii="Times New Roman" w:hAnsi="Times New Roman" w:cs="Times New Roman"/>
          <w:sz w:val="24"/>
          <w:szCs w:val="24"/>
        </w:rPr>
        <w:t>soybean</w:t>
      </w:r>
      <w:r w:rsidR="00A36713">
        <w:rPr>
          <w:rFonts w:ascii="Times New Roman" w:hAnsi="Times New Roman" w:cs="Times New Roman"/>
          <w:sz w:val="24"/>
          <w:szCs w:val="24"/>
        </w:rPr>
        <w:t xml:space="preserve"> become</w:t>
      </w:r>
      <w:r w:rsidR="00853B07" w:rsidRPr="003B2EFF">
        <w:rPr>
          <w:rFonts w:ascii="Times New Roman" w:hAnsi="Times New Roman" w:cs="Times New Roman"/>
          <w:sz w:val="24"/>
          <w:szCs w:val="24"/>
        </w:rPr>
        <w:t xml:space="preserve"> </w:t>
      </w:r>
      <w:r w:rsidR="00A36713" w:rsidRPr="003B2EFF">
        <w:rPr>
          <w:rFonts w:ascii="Times New Roman" w:hAnsi="Times New Roman" w:cs="Times New Roman"/>
          <w:sz w:val="24"/>
          <w:szCs w:val="24"/>
        </w:rPr>
        <w:t>mo</w:t>
      </w:r>
      <w:r w:rsidR="00E3304A">
        <w:rPr>
          <w:rFonts w:ascii="Times New Roman" w:hAnsi="Times New Roman" w:cs="Times New Roman"/>
          <w:sz w:val="24"/>
          <w:szCs w:val="24"/>
        </w:rPr>
        <w:t>re</w:t>
      </w:r>
      <w:r w:rsidR="00A36713" w:rsidRPr="003B2EFF">
        <w:rPr>
          <w:rFonts w:ascii="Times New Roman" w:hAnsi="Times New Roman" w:cs="Times New Roman"/>
          <w:sz w:val="24"/>
          <w:szCs w:val="24"/>
        </w:rPr>
        <w:t xml:space="preserve"> vulnerable to dicamba </w:t>
      </w:r>
      <w:r w:rsidR="00A36713">
        <w:rPr>
          <w:rFonts w:ascii="Times New Roman" w:hAnsi="Times New Roman" w:cs="Times New Roman"/>
          <w:sz w:val="24"/>
          <w:szCs w:val="24"/>
        </w:rPr>
        <w:t>injury at</w:t>
      </w:r>
      <w:r w:rsidR="00464997">
        <w:rPr>
          <w:rFonts w:ascii="Times New Roman" w:hAnsi="Times New Roman" w:cs="Times New Roman"/>
          <w:sz w:val="24"/>
          <w:szCs w:val="24"/>
        </w:rPr>
        <w:t xml:space="preserve"> the</w:t>
      </w:r>
      <w:r w:rsidR="00A36713">
        <w:rPr>
          <w:rFonts w:ascii="Times New Roman" w:hAnsi="Times New Roman" w:cs="Times New Roman"/>
          <w:sz w:val="24"/>
          <w:szCs w:val="24"/>
        </w:rPr>
        <w:t xml:space="preserve"> late vegetative to flowering</w:t>
      </w:r>
      <w:r w:rsidR="00A36713" w:rsidRPr="003B2EFF">
        <w:rPr>
          <w:rFonts w:ascii="Times New Roman" w:hAnsi="Times New Roman" w:cs="Times New Roman"/>
          <w:sz w:val="24"/>
          <w:szCs w:val="24"/>
        </w:rPr>
        <w:t xml:space="preserve"> stages</w:t>
      </w:r>
      <w:r w:rsidR="00853B07" w:rsidRPr="003B2EFF">
        <w:rPr>
          <w:rFonts w:ascii="Times New Roman" w:hAnsi="Times New Roman" w:cs="Times New Roman"/>
          <w:sz w:val="24"/>
          <w:szCs w:val="24"/>
        </w:rPr>
        <w:t xml:space="preserve">. </w:t>
      </w:r>
      <w:r w:rsidR="001A3D84">
        <w:rPr>
          <w:rFonts w:ascii="Times New Roman" w:hAnsi="Times New Roman" w:cs="Times New Roman"/>
          <w:sz w:val="24"/>
          <w:szCs w:val="24"/>
        </w:rPr>
        <w:t>I</w:t>
      </w:r>
      <w:r w:rsidR="00853B07" w:rsidRPr="003B2EFF">
        <w:rPr>
          <w:rFonts w:ascii="Times New Roman" w:hAnsi="Times New Roman" w:cs="Times New Roman"/>
          <w:sz w:val="24"/>
          <w:szCs w:val="24"/>
        </w:rPr>
        <w:t xml:space="preserve">n </w:t>
      </w:r>
      <w:r w:rsidR="00162EDA" w:rsidRPr="003B2EFF">
        <w:rPr>
          <w:rFonts w:ascii="Times New Roman" w:hAnsi="Times New Roman" w:cs="Times New Roman"/>
          <w:sz w:val="24"/>
          <w:szCs w:val="24"/>
        </w:rPr>
        <w:t>a</w:t>
      </w:r>
      <w:r w:rsidR="001A3D84">
        <w:rPr>
          <w:rFonts w:ascii="Times New Roman" w:hAnsi="Times New Roman" w:cs="Times New Roman"/>
          <w:sz w:val="24"/>
          <w:szCs w:val="24"/>
        </w:rPr>
        <w:t xml:space="preserve"> multi-location</w:t>
      </w:r>
      <w:r w:rsidR="00162EDA" w:rsidRPr="003B2EFF">
        <w:rPr>
          <w:rFonts w:ascii="Times New Roman" w:hAnsi="Times New Roman" w:cs="Times New Roman"/>
          <w:sz w:val="24"/>
          <w:szCs w:val="24"/>
        </w:rPr>
        <w:t xml:space="preserve"> study </w:t>
      </w:r>
      <w:r w:rsidR="00853B07" w:rsidRPr="003B2EFF">
        <w:rPr>
          <w:rFonts w:ascii="Times New Roman" w:hAnsi="Times New Roman" w:cs="Times New Roman"/>
          <w:sz w:val="24"/>
          <w:szCs w:val="24"/>
        </w:rPr>
        <w:t>by Griffin et al. (2013)</w:t>
      </w:r>
      <w:r w:rsidR="00162EDA" w:rsidRPr="003B2EFF">
        <w:rPr>
          <w:rFonts w:ascii="Times New Roman" w:hAnsi="Times New Roman" w:cs="Times New Roman"/>
          <w:sz w:val="24"/>
          <w:szCs w:val="24"/>
        </w:rPr>
        <w:t>, s</w:t>
      </w:r>
      <w:r w:rsidR="00A4490B" w:rsidRPr="003B2EFF">
        <w:rPr>
          <w:rFonts w:ascii="Times New Roman" w:hAnsi="Times New Roman" w:cs="Times New Roman"/>
          <w:sz w:val="24"/>
          <w:szCs w:val="24"/>
        </w:rPr>
        <w:t>oy</w:t>
      </w:r>
      <w:r w:rsidR="00162EDA" w:rsidRPr="003B2EFF">
        <w:rPr>
          <w:rFonts w:ascii="Times New Roman" w:hAnsi="Times New Roman" w:cs="Times New Roman"/>
          <w:sz w:val="24"/>
          <w:szCs w:val="24"/>
        </w:rPr>
        <w:t>bean showed 2.5 times more sensitiv</w:t>
      </w:r>
      <w:r w:rsidR="00200BDC" w:rsidRPr="003B2EFF">
        <w:rPr>
          <w:rFonts w:ascii="Times New Roman" w:hAnsi="Times New Roman" w:cs="Times New Roman"/>
          <w:sz w:val="24"/>
          <w:szCs w:val="24"/>
        </w:rPr>
        <w:t>ity</w:t>
      </w:r>
      <w:r w:rsidR="00162EDA"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to dicamba</w:t>
      </w:r>
      <w:r w:rsidR="001A3D84">
        <w:rPr>
          <w:rFonts w:ascii="Times New Roman" w:hAnsi="Times New Roman" w:cs="Times New Roman"/>
          <w:sz w:val="24"/>
          <w:szCs w:val="24"/>
        </w:rPr>
        <w:t xml:space="preserve"> micro-rates</w:t>
      </w:r>
      <w:r w:rsidR="00853B07" w:rsidRPr="003B2EFF">
        <w:rPr>
          <w:rFonts w:ascii="Times New Roman" w:hAnsi="Times New Roman" w:cs="Times New Roman"/>
          <w:sz w:val="24"/>
          <w:szCs w:val="24"/>
        </w:rPr>
        <w:t xml:space="preserve"> </w:t>
      </w:r>
      <w:r w:rsidR="00162EDA" w:rsidRPr="003B2EFF">
        <w:rPr>
          <w:rFonts w:ascii="Times New Roman" w:hAnsi="Times New Roman" w:cs="Times New Roman"/>
          <w:sz w:val="24"/>
          <w:szCs w:val="24"/>
        </w:rPr>
        <w:t xml:space="preserve">at </w:t>
      </w:r>
      <w:r w:rsidR="00464997">
        <w:rPr>
          <w:rFonts w:ascii="Times New Roman" w:hAnsi="Times New Roman" w:cs="Times New Roman"/>
          <w:sz w:val="24"/>
          <w:szCs w:val="24"/>
        </w:rPr>
        <w:t xml:space="preserve">the </w:t>
      </w:r>
      <w:r w:rsidR="00162EDA" w:rsidRPr="003B2EFF">
        <w:rPr>
          <w:rFonts w:ascii="Times New Roman" w:hAnsi="Times New Roman" w:cs="Times New Roman"/>
          <w:sz w:val="24"/>
          <w:szCs w:val="24"/>
        </w:rPr>
        <w:t xml:space="preserve">flowering </w:t>
      </w:r>
      <w:r w:rsidR="0039655D">
        <w:rPr>
          <w:rFonts w:ascii="Times New Roman" w:hAnsi="Times New Roman" w:cs="Times New Roman"/>
          <w:sz w:val="24"/>
          <w:szCs w:val="24"/>
        </w:rPr>
        <w:t xml:space="preserve">stage </w:t>
      </w:r>
      <w:r w:rsidR="00162EDA" w:rsidRPr="003B2EFF">
        <w:rPr>
          <w:rFonts w:ascii="Times New Roman" w:hAnsi="Times New Roman" w:cs="Times New Roman"/>
          <w:sz w:val="24"/>
          <w:szCs w:val="24"/>
        </w:rPr>
        <w:t xml:space="preserve">than </w:t>
      </w:r>
      <w:r w:rsidR="00200BDC" w:rsidRPr="003B2EFF">
        <w:rPr>
          <w:rFonts w:ascii="Times New Roman" w:hAnsi="Times New Roman" w:cs="Times New Roman"/>
          <w:sz w:val="24"/>
          <w:szCs w:val="24"/>
        </w:rPr>
        <w:t xml:space="preserve">at </w:t>
      </w:r>
      <w:r w:rsidR="00464997">
        <w:rPr>
          <w:rFonts w:ascii="Times New Roman" w:hAnsi="Times New Roman" w:cs="Times New Roman"/>
          <w:sz w:val="24"/>
          <w:szCs w:val="24"/>
        </w:rPr>
        <w:t xml:space="preserve">the </w:t>
      </w:r>
      <w:r w:rsidR="00162EDA" w:rsidRPr="003B2EFF">
        <w:rPr>
          <w:rFonts w:ascii="Times New Roman" w:hAnsi="Times New Roman" w:cs="Times New Roman"/>
          <w:sz w:val="24"/>
          <w:szCs w:val="24"/>
        </w:rPr>
        <w:t>vegetative stage</w:t>
      </w:r>
      <w:r w:rsidR="00853B07" w:rsidRPr="003B2EFF">
        <w:rPr>
          <w:rFonts w:ascii="Times New Roman" w:hAnsi="Times New Roman" w:cs="Times New Roman"/>
          <w:sz w:val="24"/>
          <w:szCs w:val="24"/>
        </w:rPr>
        <w:t>. According to</w:t>
      </w:r>
      <w:r w:rsidR="00D64458" w:rsidRPr="003B2EFF">
        <w:rPr>
          <w:rFonts w:ascii="Times New Roman" w:hAnsi="Times New Roman" w:cs="Times New Roman"/>
          <w:sz w:val="24"/>
          <w:szCs w:val="24"/>
        </w:rPr>
        <w:t xml:space="preserve"> a meta-analysis </w:t>
      </w:r>
      <w:r w:rsidR="00853B07" w:rsidRPr="003B2EFF">
        <w:rPr>
          <w:rFonts w:ascii="Times New Roman" w:hAnsi="Times New Roman" w:cs="Times New Roman"/>
          <w:sz w:val="24"/>
          <w:szCs w:val="24"/>
        </w:rPr>
        <w:t>conducted by Egan et al. (2014)</w:t>
      </w:r>
      <w:r w:rsidR="00D64458" w:rsidRPr="003B2EFF">
        <w:rPr>
          <w:rFonts w:ascii="Times New Roman" w:hAnsi="Times New Roman" w:cs="Times New Roman"/>
          <w:sz w:val="24"/>
          <w:szCs w:val="24"/>
        </w:rPr>
        <w:t xml:space="preserve">, </w:t>
      </w:r>
      <w:r w:rsidR="00055C18" w:rsidRPr="003B2EFF">
        <w:rPr>
          <w:rFonts w:ascii="Times New Roman" w:hAnsi="Times New Roman" w:cs="Times New Roman"/>
          <w:sz w:val="24"/>
          <w:szCs w:val="24"/>
        </w:rPr>
        <w:t xml:space="preserve">dicamba physical </w:t>
      </w:r>
      <w:r w:rsidR="00BD0CEF" w:rsidRPr="003B2EFF">
        <w:rPr>
          <w:rFonts w:ascii="Times New Roman" w:hAnsi="Times New Roman" w:cs="Times New Roman"/>
          <w:sz w:val="24"/>
          <w:szCs w:val="24"/>
        </w:rPr>
        <w:t xml:space="preserve">particle drift </w:t>
      </w:r>
      <w:r w:rsidR="00200BDC" w:rsidRPr="003B2EFF">
        <w:rPr>
          <w:rFonts w:ascii="Times New Roman" w:hAnsi="Times New Roman" w:cs="Times New Roman"/>
          <w:sz w:val="24"/>
          <w:szCs w:val="24"/>
        </w:rPr>
        <w:t>(5.6 g ai ha</w:t>
      </w:r>
      <w:r w:rsidR="00200BDC" w:rsidRPr="003B2EFF">
        <w:rPr>
          <w:rFonts w:ascii="Times New Roman" w:hAnsi="Times New Roman" w:cs="Times New Roman"/>
          <w:sz w:val="24"/>
          <w:szCs w:val="24"/>
          <w:vertAlign w:val="superscript"/>
        </w:rPr>
        <w:t>-1</w:t>
      </w:r>
      <w:r w:rsidR="00200BDC" w:rsidRPr="003B2EFF">
        <w:rPr>
          <w:rFonts w:ascii="Times New Roman" w:hAnsi="Times New Roman" w:cs="Times New Roman"/>
          <w:sz w:val="24"/>
          <w:szCs w:val="24"/>
        </w:rPr>
        <w:t xml:space="preserve">) </w:t>
      </w:r>
      <w:r w:rsidR="00BD0CEF" w:rsidRPr="003B2EFF">
        <w:rPr>
          <w:rFonts w:ascii="Times New Roman" w:hAnsi="Times New Roman" w:cs="Times New Roman"/>
          <w:sz w:val="24"/>
          <w:szCs w:val="24"/>
        </w:rPr>
        <w:t xml:space="preserve">at </w:t>
      </w:r>
      <w:r w:rsidR="00464997">
        <w:rPr>
          <w:rFonts w:ascii="Times New Roman" w:hAnsi="Times New Roman" w:cs="Times New Roman"/>
          <w:sz w:val="24"/>
          <w:szCs w:val="24"/>
        </w:rPr>
        <w:t xml:space="preserve">the </w:t>
      </w:r>
      <w:r w:rsidR="00167F27">
        <w:rPr>
          <w:rFonts w:ascii="Times New Roman" w:hAnsi="Times New Roman" w:cs="Times New Roman"/>
          <w:sz w:val="24"/>
          <w:szCs w:val="24"/>
        </w:rPr>
        <w:t xml:space="preserve">vegetative and </w:t>
      </w:r>
      <w:r w:rsidR="00BD0CEF" w:rsidRPr="003B2EFF">
        <w:rPr>
          <w:rFonts w:ascii="Times New Roman" w:hAnsi="Times New Roman" w:cs="Times New Roman"/>
          <w:sz w:val="24"/>
          <w:szCs w:val="24"/>
        </w:rPr>
        <w:t>flowering stage</w:t>
      </w:r>
      <w:r w:rsidR="00464997">
        <w:rPr>
          <w:rFonts w:ascii="Times New Roman" w:hAnsi="Times New Roman" w:cs="Times New Roman"/>
          <w:sz w:val="24"/>
          <w:szCs w:val="24"/>
        </w:rPr>
        <w:t>s</w:t>
      </w:r>
      <w:r w:rsidR="00BD0CEF" w:rsidRPr="003B2EFF">
        <w:rPr>
          <w:rFonts w:ascii="Times New Roman" w:hAnsi="Times New Roman" w:cs="Times New Roman"/>
          <w:sz w:val="24"/>
          <w:szCs w:val="24"/>
        </w:rPr>
        <w:t xml:space="preserve"> </w:t>
      </w:r>
      <w:r w:rsidR="00055C18" w:rsidRPr="003B2EFF">
        <w:rPr>
          <w:rFonts w:ascii="Times New Roman" w:hAnsi="Times New Roman" w:cs="Times New Roman"/>
          <w:sz w:val="24"/>
          <w:szCs w:val="24"/>
        </w:rPr>
        <w:t>c</w:t>
      </w:r>
      <w:r w:rsidR="00200BDC" w:rsidRPr="003B2EFF">
        <w:rPr>
          <w:rFonts w:ascii="Times New Roman" w:hAnsi="Times New Roman" w:cs="Times New Roman"/>
          <w:sz w:val="24"/>
          <w:szCs w:val="24"/>
        </w:rPr>
        <w:t>ould</w:t>
      </w:r>
      <w:r w:rsidR="00055C18" w:rsidRPr="003B2EFF">
        <w:rPr>
          <w:rFonts w:ascii="Times New Roman" w:hAnsi="Times New Roman" w:cs="Times New Roman"/>
          <w:sz w:val="24"/>
          <w:szCs w:val="24"/>
        </w:rPr>
        <w:t xml:space="preserve"> cause</w:t>
      </w:r>
      <w:r w:rsidR="00BD0CEF" w:rsidRPr="003B2EFF">
        <w:rPr>
          <w:rFonts w:ascii="Times New Roman" w:hAnsi="Times New Roman" w:cs="Times New Roman"/>
          <w:sz w:val="24"/>
          <w:szCs w:val="24"/>
        </w:rPr>
        <w:t xml:space="preserve"> </w:t>
      </w:r>
      <w:r w:rsidR="00167F27">
        <w:rPr>
          <w:rFonts w:ascii="Times New Roman" w:hAnsi="Times New Roman" w:cs="Times New Roman"/>
          <w:sz w:val="24"/>
          <w:szCs w:val="24"/>
        </w:rPr>
        <w:t xml:space="preserve">3.7 and </w:t>
      </w:r>
      <w:r w:rsidR="00BD0CEF" w:rsidRPr="003B2EFF">
        <w:rPr>
          <w:rFonts w:ascii="Times New Roman" w:hAnsi="Times New Roman" w:cs="Times New Roman"/>
          <w:sz w:val="24"/>
          <w:szCs w:val="24"/>
        </w:rPr>
        <w:t>8.7%</w:t>
      </w:r>
      <w:r w:rsidR="00055C18" w:rsidRPr="003B2EFF">
        <w:rPr>
          <w:rFonts w:ascii="Times New Roman" w:hAnsi="Times New Roman" w:cs="Times New Roman"/>
          <w:sz w:val="24"/>
          <w:szCs w:val="24"/>
        </w:rPr>
        <w:t xml:space="preserve"> soybean yield loss</w:t>
      </w:r>
      <w:r w:rsidR="00464997">
        <w:rPr>
          <w:rFonts w:ascii="Times New Roman" w:hAnsi="Times New Roman" w:cs="Times New Roman"/>
          <w:sz w:val="24"/>
          <w:szCs w:val="24"/>
        </w:rPr>
        <w:t xml:space="preserve">, </w:t>
      </w:r>
      <w:r w:rsidR="0039655D">
        <w:rPr>
          <w:rFonts w:ascii="Times New Roman" w:hAnsi="Times New Roman" w:cs="Times New Roman"/>
          <w:sz w:val="24"/>
          <w:szCs w:val="24"/>
        </w:rPr>
        <w:t xml:space="preserve">respectively, </w:t>
      </w:r>
      <w:r w:rsidR="00464997">
        <w:rPr>
          <w:rFonts w:ascii="Times New Roman" w:hAnsi="Times New Roman" w:cs="Times New Roman"/>
          <w:sz w:val="24"/>
          <w:szCs w:val="24"/>
        </w:rPr>
        <w:t>w</w:t>
      </w:r>
      <w:r w:rsidR="001A3D84">
        <w:rPr>
          <w:rFonts w:ascii="Times New Roman" w:hAnsi="Times New Roman" w:cs="Times New Roman"/>
          <w:sz w:val="24"/>
          <w:szCs w:val="24"/>
        </w:rPr>
        <w:t>hereas</w:t>
      </w:r>
      <w:r w:rsidR="00C421E5"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Kniss</w:t>
      </w:r>
      <w:r w:rsidR="00C421E5"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2018)</w:t>
      </w:r>
      <w:r w:rsidR="00C421E5" w:rsidRPr="003B2EFF">
        <w:rPr>
          <w:rFonts w:ascii="Times New Roman" w:hAnsi="Times New Roman" w:cs="Times New Roman"/>
          <w:sz w:val="24"/>
          <w:szCs w:val="24"/>
        </w:rPr>
        <w:t xml:space="preserve"> estimated that</w:t>
      </w:r>
      <w:r w:rsidR="00D81FBD" w:rsidRPr="003B2EFF">
        <w:rPr>
          <w:rFonts w:ascii="Times New Roman" w:hAnsi="Times New Roman" w:cs="Times New Roman"/>
          <w:sz w:val="24"/>
          <w:szCs w:val="24"/>
        </w:rPr>
        <w:t xml:space="preserve"> </w:t>
      </w:r>
      <w:r w:rsidR="001A3D84">
        <w:rPr>
          <w:rFonts w:ascii="Times New Roman" w:hAnsi="Times New Roman" w:cs="Times New Roman"/>
          <w:sz w:val="24"/>
          <w:szCs w:val="24"/>
        </w:rPr>
        <w:t>for</w:t>
      </w:r>
      <w:r w:rsidR="001A3D84" w:rsidRPr="003B2EFF">
        <w:rPr>
          <w:rFonts w:ascii="Times New Roman" w:hAnsi="Times New Roman" w:cs="Times New Roman"/>
          <w:sz w:val="24"/>
          <w:szCs w:val="24"/>
        </w:rPr>
        <w:t xml:space="preserve"> </w:t>
      </w:r>
      <w:r w:rsidR="00055C18" w:rsidRPr="003B2EFF">
        <w:rPr>
          <w:rFonts w:ascii="Times New Roman" w:hAnsi="Times New Roman" w:cs="Times New Roman"/>
          <w:sz w:val="24"/>
          <w:szCs w:val="24"/>
        </w:rPr>
        <w:t xml:space="preserve">8% dicamba injury observed at </w:t>
      </w:r>
      <w:r w:rsidR="00464997">
        <w:rPr>
          <w:rFonts w:ascii="Times New Roman" w:hAnsi="Times New Roman" w:cs="Times New Roman"/>
          <w:sz w:val="24"/>
          <w:szCs w:val="24"/>
        </w:rPr>
        <w:t xml:space="preserve">the </w:t>
      </w:r>
      <w:r w:rsidR="00055C18" w:rsidRPr="003B2EFF">
        <w:rPr>
          <w:rFonts w:ascii="Times New Roman" w:hAnsi="Times New Roman" w:cs="Times New Roman"/>
          <w:sz w:val="24"/>
          <w:szCs w:val="24"/>
        </w:rPr>
        <w:t>flowering stage</w:t>
      </w:r>
      <w:r w:rsidR="00815444">
        <w:rPr>
          <w:rFonts w:ascii="Times New Roman" w:hAnsi="Times New Roman" w:cs="Times New Roman"/>
          <w:sz w:val="24"/>
          <w:szCs w:val="24"/>
        </w:rPr>
        <w:t xml:space="preserve"> (V1 and V2)</w:t>
      </w:r>
      <w:r w:rsidR="00055C18" w:rsidRPr="003B2EFF">
        <w:rPr>
          <w:rFonts w:ascii="Times New Roman" w:hAnsi="Times New Roman" w:cs="Times New Roman"/>
          <w:sz w:val="24"/>
          <w:szCs w:val="24"/>
        </w:rPr>
        <w:t xml:space="preserve"> </w:t>
      </w:r>
      <w:r w:rsidR="00BE0BB7" w:rsidRPr="003B2EFF">
        <w:rPr>
          <w:rFonts w:ascii="Times New Roman" w:hAnsi="Times New Roman" w:cs="Times New Roman"/>
          <w:sz w:val="24"/>
          <w:szCs w:val="24"/>
        </w:rPr>
        <w:t>in non-D</w:t>
      </w:r>
      <w:r w:rsidR="00A62033">
        <w:rPr>
          <w:rFonts w:ascii="Times New Roman" w:hAnsi="Times New Roman" w:cs="Times New Roman"/>
          <w:sz w:val="24"/>
          <w:szCs w:val="24"/>
        </w:rPr>
        <w:t>R</w:t>
      </w:r>
      <w:r w:rsidR="00BE0BB7" w:rsidRPr="003B2EFF">
        <w:rPr>
          <w:rFonts w:ascii="Times New Roman" w:hAnsi="Times New Roman" w:cs="Times New Roman"/>
          <w:sz w:val="24"/>
          <w:szCs w:val="24"/>
        </w:rPr>
        <w:t xml:space="preserve"> soybean</w:t>
      </w:r>
      <w:r w:rsidR="00E3304A">
        <w:rPr>
          <w:rFonts w:ascii="Times New Roman" w:hAnsi="Times New Roman" w:cs="Times New Roman"/>
          <w:sz w:val="24"/>
          <w:szCs w:val="24"/>
        </w:rPr>
        <w:t>s</w:t>
      </w:r>
      <w:r w:rsidR="00200BDC" w:rsidRPr="003B2EFF">
        <w:rPr>
          <w:rFonts w:ascii="Times New Roman" w:hAnsi="Times New Roman" w:cs="Times New Roman"/>
          <w:sz w:val="24"/>
          <w:szCs w:val="24"/>
        </w:rPr>
        <w:t xml:space="preserve">, </w:t>
      </w:r>
      <w:r w:rsidR="00E3304A">
        <w:rPr>
          <w:rFonts w:ascii="Times New Roman" w:hAnsi="Times New Roman" w:cs="Times New Roman"/>
          <w:sz w:val="24"/>
          <w:szCs w:val="24"/>
        </w:rPr>
        <w:t xml:space="preserve">2.5% </w:t>
      </w:r>
      <w:r w:rsidR="00055C18" w:rsidRPr="003B2EFF">
        <w:rPr>
          <w:rFonts w:ascii="Times New Roman" w:hAnsi="Times New Roman" w:cs="Times New Roman"/>
          <w:sz w:val="24"/>
          <w:szCs w:val="24"/>
        </w:rPr>
        <w:t>yield loss</w:t>
      </w:r>
      <w:r w:rsidR="00DE170C">
        <w:rPr>
          <w:rFonts w:ascii="Times New Roman" w:hAnsi="Times New Roman" w:cs="Times New Roman"/>
          <w:sz w:val="24"/>
          <w:szCs w:val="24"/>
        </w:rPr>
        <w:t xml:space="preserve"> </w:t>
      </w:r>
      <w:r w:rsidR="00055C18" w:rsidRPr="003B2EFF">
        <w:rPr>
          <w:rFonts w:ascii="Times New Roman" w:hAnsi="Times New Roman" w:cs="Times New Roman"/>
          <w:sz w:val="24"/>
          <w:szCs w:val="24"/>
        </w:rPr>
        <w:t xml:space="preserve">is likely to occur. Therefore, </w:t>
      </w:r>
      <w:r w:rsidR="00C421E5" w:rsidRPr="003B2EFF">
        <w:rPr>
          <w:rFonts w:ascii="Times New Roman" w:hAnsi="Times New Roman" w:cs="Times New Roman"/>
          <w:sz w:val="24"/>
          <w:szCs w:val="24"/>
        </w:rPr>
        <w:t>avoiding dicamba application when soybeans are at advanced growth stages may reduce the likelihood of</w:t>
      </w:r>
      <w:r w:rsidR="001A3D84">
        <w:rPr>
          <w:rFonts w:ascii="Times New Roman" w:hAnsi="Times New Roman" w:cs="Times New Roman"/>
          <w:sz w:val="24"/>
          <w:szCs w:val="24"/>
        </w:rPr>
        <w:t xml:space="preserve"> </w:t>
      </w:r>
      <w:r w:rsidR="00A36713">
        <w:rPr>
          <w:rFonts w:ascii="Times New Roman" w:hAnsi="Times New Roman" w:cs="Times New Roman"/>
          <w:sz w:val="24"/>
          <w:szCs w:val="24"/>
        </w:rPr>
        <w:t xml:space="preserve">damage (i.e., soybean yield loss) </w:t>
      </w:r>
      <w:r w:rsidR="001A3D84">
        <w:rPr>
          <w:rFonts w:ascii="Times New Roman" w:hAnsi="Times New Roman" w:cs="Times New Roman"/>
          <w:sz w:val="24"/>
          <w:szCs w:val="24"/>
        </w:rPr>
        <w:t>from</w:t>
      </w:r>
      <w:r w:rsidR="00C421E5" w:rsidRPr="003B2EFF">
        <w:rPr>
          <w:rFonts w:ascii="Times New Roman" w:hAnsi="Times New Roman" w:cs="Times New Roman"/>
          <w:sz w:val="24"/>
          <w:szCs w:val="24"/>
        </w:rPr>
        <w:t xml:space="preserve"> </w:t>
      </w:r>
      <w:r w:rsidR="00A62033">
        <w:rPr>
          <w:rFonts w:ascii="Times New Roman" w:hAnsi="Times New Roman" w:cs="Times New Roman"/>
          <w:sz w:val="24"/>
          <w:szCs w:val="24"/>
        </w:rPr>
        <w:t>off-</w:t>
      </w:r>
      <w:r w:rsidR="00C421E5" w:rsidRPr="003B2EFF">
        <w:rPr>
          <w:rFonts w:ascii="Times New Roman" w:hAnsi="Times New Roman" w:cs="Times New Roman"/>
          <w:sz w:val="24"/>
          <w:szCs w:val="24"/>
        </w:rPr>
        <w:t>target movement</w:t>
      </w:r>
      <w:r w:rsidR="00A62033">
        <w:rPr>
          <w:rFonts w:ascii="Times New Roman" w:hAnsi="Times New Roman" w:cs="Times New Roman"/>
          <w:sz w:val="24"/>
          <w:szCs w:val="24"/>
        </w:rPr>
        <w:t>.</w:t>
      </w:r>
    </w:p>
    <w:p w14:paraId="4AE11B84" w14:textId="77777777" w:rsidR="006B3442" w:rsidRDefault="001A3D84" w:rsidP="00396F86">
      <w:pPr>
        <w:spacing w:line="480" w:lineRule="auto"/>
        <w:ind w:firstLine="720"/>
        <w:rPr>
          <w:ins w:id="259" w:author="Author"/>
          <w:rFonts w:ascii="Times New Roman" w:hAnsi="Times New Roman" w:cs="Times New Roman"/>
          <w:sz w:val="24"/>
          <w:szCs w:val="24"/>
        </w:rPr>
      </w:pPr>
      <w:r>
        <w:rPr>
          <w:rFonts w:ascii="Times New Roman" w:hAnsi="Times New Roman" w:cs="Times New Roman"/>
          <w:sz w:val="24"/>
          <w:szCs w:val="24"/>
        </w:rPr>
        <w:t xml:space="preserve">Survey responses </w:t>
      </w:r>
      <w:r w:rsidR="00FD3065" w:rsidRPr="003B2EFF">
        <w:rPr>
          <w:rFonts w:ascii="Times New Roman" w:hAnsi="Times New Roman" w:cs="Times New Roman"/>
          <w:sz w:val="24"/>
          <w:szCs w:val="24"/>
        </w:rPr>
        <w:t xml:space="preserve">mainly associated </w:t>
      </w:r>
      <w:r>
        <w:rPr>
          <w:rFonts w:ascii="Times New Roman" w:hAnsi="Times New Roman" w:cs="Times New Roman"/>
          <w:sz w:val="24"/>
          <w:szCs w:val="24"/>
        </w:rPr>
        <w:t>o</w:t>
      </w:r>
      <w:r w:rsidRPr="003B2EFF">
        <w:rPr>
          <w:rFonts w:ascii="Times New Roman" w:hAnsi="Times New Roman" w:cs="Times New Roman"/>
          <w:sz w:val="24"/>
          <w:szCs w:val="24"/>
        </w:rPr>
        <w:t xml:space="preserve">ff-target dicamba movement </w:t>
      </w:r>
      <w:r w:rsidR="00FD3065" w:rsidRPr="003B2EFF">
        <w:rPr>
          <w:rFonts w:ascii="Times New Roman" w:hAnsi="Times New Roman" w:cs="Times New Roman"/>
          <w:sz w:val="24"/>
          <w:szCs w:val="24"/>
        </w:rPr>
        <w:t>to dicamba use in D</w:t>
      </w:r>
      <w:r w:rsidR="00494776">
        <w:rPr>
          <w:rFonts w:ascii="Times New Roman" w:hAnsi="Times New Roman" w:cs="Times New Roman"/>
          <w:sz w:val="24"/>
          <w:szCs w:val="24"/>
        </w:rPr>
        <w:t>R</w:t>
      </w:r>
      <w:r w:rsidR="00FD3065" w:rsidRPr="003B2EFF">
        <w:rPr>
          <w:rFonts w:ascii="Times New Roman" w:hAnsi="Times New Roman" w:cs="Times New Roman"/>
          <w:sz w:val="24"/>
          <w:szCs w:val="24"/>
        </w:rPr>
        <w:t xml:space="preserve"> soybean</w:t>
      </w:r>
      <w:r>
        <w:rPr>
          <w:rFonts w:ascii="Times New Roman" w:hAnsi="Times New Roman" w:cs="Times New Roman"/>
          <w:sz w:val="24"/>
          <w:szCs w:val="24"/>
        </w:rPr>
        <w:t>,</w:t>
      </w:r>
      <w:r w:rsidR="00FD3065" w:rsidRPr="003B2EFF">
        <w:rPr>
          <w:rFonts w:ascii="Times New Roman" w:hAnsi="Times New Roman" w:cs="Times New Roman"/>
          <w:sz w:val="24"/>
          <w:szCs w:val="24"/>
        </w:rPr>
        <w:t xml:space="preserve"> but also</w:t>
      </w:r>
      <w:r>
        <w:rPr>
          <w:rFonts w:ascii="Times New Roman" w:hAnsi="Times New Roman" w:cs="Times New Roman"/>
          <w:sz w:val="24"/>
          <w:szCs w:val="24"/>
        </w:rPr>
        <w:t xml:space="preserve"> indicated </w:t>
      </w:r>
      <w:r w:rsidR="003411E1">
        <w:rPr>
          <w:rFonts w:ascii="Times New Roman" w:hAnsi="Times New Roman" w:cs="Times New Roman"/>
          <w:sz w:val="24"/>
          <w:szCs w:val="24"/>
        </w:rPr>
        <w:t xml:space="preserve">that </w:t>
      </w:r>
      <w:r>
        <w:rPr>
          <w:rFonts w:ascii="Times New Roman" w:hAnsi="Times New Roman" w:cs="Times New Roman"/>
          <w:sz w:val="24"/>
          <w:szCs w:val="24"/>
        </w:rPr>
        <w:t>dicamba applications</w:t>
      </w:r>
      <w:r w:rsidR="00FD3065" w:rsidRPr="003B2EFF">
        <w:rPr>
          <w:rFonts w:ascii="Times New Roman" w:hAnsi="Times New Roman" w:cs="Times New Roman"/>
          <w:sz w:val="24"/>
          <w:szCs w:val="24"/>
        </w:rPr>
        <w:t xml:space="preserve"> in corn</w:t>
      </w:r>
      <w:r>
        <w:rPr>
          <w:rFonts w:ascii="Times New Roman" w:hAnsi="Times New Roman" w:cs="Times New Roman"/>
          <w:sz w:val="24"/>
          <w:szCs w:val="24"/>
        </w:rPr>
        <w:t xml:space="preserve"> may have played a role</w:t>
      </w:r>
      <w:r w:rsidR="00FD3065" w:rsidRPr="003B2EFF">
        <w:rPr>
          <w:rFonts w:ascii="Times New Roman" w:hAnsi="Times New Roman" w:cs="Times New Roman"/>
          <w:sz w:val="24"/>
          <w:szCs w:val="24"/>
        </w:rPr>
        <w:t xml:space="preserve">. Thus, farmers should be mindful of </w:t>
      </w:r>
      <w:r>
        <w:rPr>
          <w:rFonts w:ascii="Times New Roman" w:hAnsi="Times New Roman" w:cs="Times New Roman"/>
          <w:sz w:val="24"/>
          <w:szCs w:val="24"/>
        </w:rPr>
        <w:t>nearby</w:t>
      </w:r>
      <w:r w:rsidRPr="003B2EFF">
        <w:rPr>
          <w:rFonts w:ascii="Times New Roman" w:hAnsi="Times New Roman" w:cs="Times New Roman"/>
          <w:sz w:val="24"/>
          <w:szCs w:val="24"/>
        </w:rPr>
        <w:t xml:space="preserve"> </w:t>
      </w:r>
      <w:r w:rsidR="00FD3065" w:rsidRPr="003B2EFF">
        <w:rPr>
          <w:rFonts w:ascii="Times New Roman" w:hAnsi="Times New Roman" w:cs="Times New Roman"/>
          <w:sz w:val="24"/>
          <w:szCs w:val="24"/>
        </w:rPr>
        <w:t xml:space="preserve">dicamba-susceptible crops </w:t>
      </w:r>
      <w:r>
        <w:rPr>
          <w:rFonts w:ascii="Times New Roman" w:hAnsi="Times New Roman" w:cs="Times New Roman"/>
          <w:sz w:val="24"/>
          <w:szCs w:val="24"/>
        </w:rPr>
        <w:t>when making any dicamba application</w:t>
      </w:r>
      <w:del w:id="260" w:author="Author">
        <w:r w:rsidDel="003954A4">
          <w:rPr>
            <w:rFonts w:ascii="Times New Roman" w:hAnsi="Times New Roman" w:cs="Times New Roman"/>
            <w:sz w:val="24"/>
            <w:szCs w:val="24"/>
          </w:rPr>
          <w:delText>s</w:delText>
        </w:r>
      </w:del>
      <w:r w:rsidR="00494776">
        <w:rPr>
          <w:rFonts w:ascii="Times New Roman" w:hAnsi="Times New Roman" w:cs="Times New Roman"/>
          <w:sz w:val="24"/>
          <w:szCs w:val="24"/>
        </w:rPr>
        <w:t>.</w:t>
      </w:r>
      <w:r w:rsidR="00FD3065" w:rsidRPr="003B2EFF">
        <w:rPr>
          <w:rFonts w:ascii="Times New Roman" w:hAnsi="Times New Roman" w:cs="Times New Roman"/>
          <w:sz w:val="24"/>
          <w:szCs w:val="24"/>
        </w:rPr>
        <w:t xml:space="preserve"> </w:t>
      </w:r>
      <w:r w:rsidR="00263CE6" w:rsidRPr="003B2EFF">
        <w:rPr>
          <w:rFonts w:ascii="Times New Roman" w:hAnsi="Times New Roman" w:cs="Times New Roman"/>
          <w:sz w:val="24"/>
          <w:szCs w:val="24"/>
        </w:rPr>
        <w:t xml:space="preserve">Results show that farmers </w:t>
      </w:r>
      <w:r w:rsidR="00FD3065" w:rsidRPr="003B2EFF">
        <w:rPr>
          <w:rFonts w:ascii="Times New Roman" w:hAnsi="Times New Roman" w:cs="Times New Roman"/>
          <w:sz w:val="24"/>
          <w:szCs w:val="24"/>
        </w:rPr>
        <w:t xml:space="preserve">need and </w:t>
      </w:r>
      <w:r w:rsidR="00263CE6" w:rsidRPr="003B2EFF">
        <w:rPr>
          <w:rFonts w:ascii="Times New Roman" w:hAnsi="Times New Roman" w:cs="Times New Roman"/>
          <w:sz w:val="24"/>
          <w:szCs w:val="24"/>
        </w:rPr>
        <w:t>are wi</w:t>
      </w:r>
      <w:r w:rsidR="00A22E72" w:rsidRPr="003B2EFF">
        <w:rPr>
          <w:rFonts w:ascii="Times New Roman" w:hAnsi="Times New Roman" w:cs="Times New Roman"/>
          <w:sz w:val="24"/>
          <w:szCs w:val="24"/>
        </w:rPr>
        <w:t xml:space="preserve">lling to adopt </w:t>
      </w:r>
      <w:r w:rsidR="00FD3065" w:rsidRPr="003B2EFF">
        <w:rPr>
          <w:rFonts w:ascii="Times New Roman" w:hAnsi="Times New Roman" w:cs="Times New Roman"/>
          <w:sz w:val="24"/>
          <w:szCs w:val="24"/>
        </w:rPr>
        <w:t>D</w:t>
      </w:r>
      <w:r>
        <w:rPr>
          <w:rFonts w:ascii="Times New Roman" w:hAnsi="Times New Roman" w:cs="Times New Roman"/>
          <w:sz w:val="24"/>
          <w:szCs w:val="24"/>
        </w:rPr>
        <w:t>R</w:t>
      </w:r>
      <w:r w:rsidR="00FD3065" w:rsidRPr="003B2EFF">
        <w:rPr>
          <w:rFonts w:ascii="Times New Roman" w:hAnsi="Times New Roman" w:cs="Times New Roman"/>
          <w:sz w:val="24"/>
          <w:szCs w:val="24"/>
        </w:rPr>
        <w:t xml:space="preserve"> soybean </w:t>
      </w:r>
      <w:r w:rsidR="00A22E72" w:rsidRPr="003B2EFF">
        <w:rPr>
          <w:rFonts w:ascii="Times New Roman" w:hAnsi="Times New Roman" w:cs="Times New Roman"/>
          <w:sz w:val="24"/>
          <w:szCs w:val="24"/>
        </w:rPr>
        <w:t xml:space="preserve">technology </w:t>
      </w:r>
      <w:r w:rsidR="00277035" w:rsidRPr="003B2EFF">
        <w:rPr>
          <w:rFonts w:ascii="Times New Roman" w:hAnsi="Times New Roman" w:cs="Times New Roman"/>
          <w:sz w:val="24"/>
          <w:szCs w:val="24"/>
        </w:rPr>
        <w:t xml:space="preserve">and </w:t>
      </w:r>
      <w:r w:rsidR="003411E1">
        <w:rPr>
          <w:rFonts w:ascii="Times New Roman" w:hAnsi="Times New Roman" w:cs="Times New Roman"/>
          <w:sz w:val="24"/>
          <w:szCs w:val="24"/>
        </w:rPr>
        <w:t xml:space="preserve">that </w:t>
      </w:r>
      <w:r w:rsidR="00A22E72" w:rsidRPr="003B2EFF">
        <w:rPr>
          <w:rFonts w:ascii="Times New Roman" w:hAnsi="Times New Roman" w:cs="Times New Roman"/>
          <w:sz w:val="24"/>
          <w:szCs w:val="24"/>
        </w:rPr>
        <w:t>the</w:t>
      </w:r>
      <w:r w:rsidR="00263CE6" w:rsidRPr="003B2EFF">
        <w:rPr>
          <w:rFonts w:ascii="Times New Roman" w:hAnsi="Times New Roman" w:cs="Times New Roman"/>
          <w:sz w:val="24"/>
          <w:szCs w:val="24"/>
        </w:rPr>
        <w:t xml:space="preserve"> number of</w:t>
      </w:r>
      <w:r w:rsidR="00843944">
        <w:rPr>
          <w:rFonts w:ascii="Times New Roman" w:hAnsi="Times New Roman" w:cs="Times New Roman"/>
          <w:sz w:val="24"/>
          <w:szCs w:val="24"/>
        </w:rPr>
        <w:t xml:space="preserve"> DR soybean</w:t>
      </w:r>
      <w:r w:rsidR="00263CE6" w:rsidRPr="003B2EFF">
        <w:rPr>
          <w:rFonts w:ascii="Times New Roman" w:hAnsi="Times New Roman" w:cs="Times New Roman"/>
          <w:sz w:val="24"/>
          <w:szCs w:val="24"/>
        </w:rPr>
        <w:t xml:space="preserve"> h</w:t>
      </w:r>
      <w:r w:rsidR="004C203B">
        <w:rPr>
          <w:rFonts w:ascii="Times New Roman" w:hAnsi="Times New Roman" w:cs="Times New Roman"/>
          <w:sz w:val="24"/>
          <w:szCs w:val="24"/>
        </w:rPr>
        <w:t>a</w:t>
      </w:r>
      <w:r w:rsidR="00263CE6" w:rsidRPr="003B2EFF">
        <w:rPr>
          <w:rFonts w:ascii="Times New Roman" w:hAnsi="Times New Roman" w:cs="Times New Roman"/>
          <w:sz w:val="24"/>
          <w:szCs w:val="24"/>
        </w:rPr>
        <w:t xml:space="preserve"> </w:t>
      </w:r>
      <w:r w:rsidR="00277035" w:rsidRPr="003B2EFF">
        <w:rPr>
          <w:rFonts w:ascii="Times New Roman" w:hAnsi="Times New Roman" w:cs="Times New Roman"/>
          <w:sz w:val="24"/>
          <w:szCs w:val="24"/>
        </w:rPr>
        <w:t xml:space="preserve">planted will </w:t>
      </w:r>
      <w:r w:rsidR="00FD3065" w:rsidRPr="003B2EFF">
        <w:rPr>
          <w:rFonts w:ascii="Times New Roman" w:hAnsi="Times New Roman" w:cs="Times New Roman"/>
          <w:sz w:val="24"/>
          <w:szCs w:val="24"/>
        </w:rPr>
        <w:t xml:space="preserve">significantly </w:t>
      </w:r>
      <w:r w:rsidR="00263CE6" w:rsidRPr="003B2EFF">
        <w:rPr>
          <w:rFonts w:ascii="Times New Roman" w:hAnsi="Times New Roman" w:cs="Times New Roman"/>
          <w:sz w:val="24"/>
          <w:szCs w:val="24"/>
        </w:rPr>
        <w:t xml:space="preserve">increase in 2018. </w:t>
      </w:r>
      <w:r w:rsidR="003465BC">
        <w:rPr>
          <w:rFonts w:ascii="Times New Roman" w:hAnsi="Times New Roman" w:cs="Times New Roman"/>
          <w:sz w:val="24"/>
          <w:szCs w:val="24"/>
        </w:rPr>
        <w:t>According to our survey, m</w:t>
      </w:r>
      <w:r w:rsidR="00FD3065" w:rsidRPr="003B2EFF">
        <w:rPr>
          <w:rFonts w:ascii="Times New Roman" w:hAnsi="Times New Roman" w:cs="Times New Roman"/>
          <w:sz w:val="24"/>
          <w:szCs w:val="24"/>
        </w:rPr>
        <w:t>ost</w:t>
      </w:r>
      <w:r w:rsidR="00F32D00"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F32D00" w:rsidRPr="003B2EFF">
        <w:rPr>
          <w:rFonts w:ascii="Times New Roman" w:hAnsi="Times New Roman" w:cs="Times New Roman"/>
          <w:sz w:val="24"/>
          <w:szCs w:val="24"/>
        </w:rPr>
        <w:t xml:space="preserve"> </w:t>
      </w:r>
      <w:proofErr w:type="gramStart"/>
      <w:r w:rsidR="00F32D00" w:rsidRPr="003B2EFF">
        <w:rPr>
          <w:rFonts w:ascii="Times New Roman" w:hAnsi="Times New Roman" w:cs="Times New Roman"/>
          <w:sz w:val="24"/>
          <w:szCs w:val="24"/>
        </w:rPr>
        <w:t>are</w:t>
      </w:r>
      <w:proofErr w:type="gramEnd"/>
      <w:r w:rsidR="00F32D00" w:rsidRPr="003B2EFF">
        <w:rPr>
          <w:rFonts w:ascii="Times New Roman" w:hAnsi="Times New Roman" w:cs="Times New Roman"/>
          <w:sz w:val="24"/>
          <w:szCs w:val="24"/>
        </w:rPr>
        <w:t xml:space="preserve"> sprayed by non-commercial applicators</w:t>
      </w:r>
      <w:r w:rsidR="00C74359" w:rsidRPr="003B2EFF">
        <w:rPr>
          <w:rFonts w:ascii="Times New Roman" w:hAnsi="Times New Roman" w:cs="Times New Roman"/>
          <w:sz w:val="24"/>
          <w:szCs w:val="24"/>
        </w:rPr>
        <w:t xml:space="preserve"> in Nebraska</w:t>
      </w:r>
      <w:r w:rsidR="00F32D00" w:rsidRPr="003B2EFF">
        <w:rPr>
          <w:rFonts w:ascii="Times New Roman" w:hAnsi="Times New Roman" w:cs="Times New Roman"/>
          <w:sz w:val="24"/>
          <w:szCs w:val="24"/>
        </w:rPr>
        <w:t>, highlight</w:t>
      </w:r>
      <w:r w:rsidR="003411E1">
        <w:rPr>
          <w:rFonts w:ascii="Times New Roman" w:hAnsi="Times New Roman" w:cs="Times New Roman"/>
          <w:sz w:val="24"/>
          <w:szCs w:val="24"/>
        </w:rPr>
        <w:t>ing</w:t>
      </w:r>
      <w:r w:rsidR="00F32D00" w:rsidRPr="003B2EFF">
        <w:rPr>
          <w:rFonts w:ascii="Times New Roman" w:hAnsi="Times New Roman" w:cs="Times New Roman"/>
          <w:sz w:val="24"/>
          <w:szCs w:val="24"/>
        </w:rPr>
        <w:t xml:space="preserve"> the </w:t>
      </w:r>
      <w:r w:rsidR="00EF5902" w:rsidRPr="003B2EFF">
        <w:rPr>
          <w:rFonts w:ascii="Times New Roman" w:hAnsi="Times New Roman" w:cs="Times New Roman"/>
          <w:sz w:val="24"/>
          <w:szCs w:val="24"/>
        </w:rPr>
        <w:t xml:space="preserve">importance of </w:t>
      </w:r>
      <w:r w:rsidR="00876AE3" w:rsidRPr="003B2EFF">
        <w:rPr>
          <w:rFonts w:ascii="Times New Roman" w:hAnsi="Times New Roman" w:cs="Times New Roman"/>
          <w:sz w:val="24"/>
          <w:szCs w:val="24"/>
        </w:rPr>
        <w:t>state</w:t>
      </w:r>
      <w:r w:rsidR="003411E1">
        <w:rPr>
          <w:rFonts w:ascii="Times New Roman" w:hAnsi="Times New Roman" w:cs="Times New Roman"/>
          <w:sz w:val="24"/>
          <w:szCs w:val="24"/>
        </w:rPr>
        <w:t>-</w:t>
      </w:r>
      <w:r w:rsidR="007F3ACC">
        <w:rPr>
          <w:rFonts w:ascii="Times New Roman" w:hAnsi="Times New Roman" w:cs="Times New Roman"/>
          <w:sz w:val="24"/>
          <w:szCs w:val="24"/>
        </w:rPr>
        <w:t xml:space="preserve"> or </w:t>
      </w:r>
      <w:r w:rsidR="004C203B">
        <w:rPr>
          <w:rFonts w:ascii="Times New Roman" w:hAnsi="Times New Roman" w:cs="Times New Roman"/>
          <w:sz w:val="24"/>
          <w:szCs w:val="24"/>
        </w:rPr>
        <w:t>region-specific</w:t>
      </w:r>
      <w:r w:rsidR="00876AE3" w:rsidRPr="003B2EFF">
        <w:rPr>
          <w:rFonts w:ascii="Times New Roman" w:hAnsi="Times New Roman" w:cs="Times New Roman"/>
          <w:sz w:val="24"/>
          <w:szCs w:val="24"/>
        </w:rPr>
        <w:t xml:space="preserve"> applicator </w:t>
      </w:r>
      <w:r w:rsidR="00F32D00" w:rsidRPr="003B2EFF">
        <w:rPr>
          <w:rFonts w:ascii="Times New Roman" w:hAnsi="Times New Roman" w:cs="Times New Roman"/>
          <w:sz w:val="24"/>
          <w:szCs w:val="24"/>
        </w:rPr>
        <w:t>training</w:t>
      </w:r>
      <w:r w:rsidR="0039655D">
        <w:rPr>
          <w:rFonts w:ascii="Times New Roman" w:hAnsi="Times New Roman" w:cs="Times New Roman"/>
          <w:sz w:val="24"/>
          <w:szCs w:val="24"/>
        </w:rPr>
        <w:t xml:space="preserve"> programs</w:t>
      </w:r>
      <w:r w:rsidR="00F32D00" w:rsidRPr="003B2EFF">
        <w:rPr>
          <w:rFonts w:ascii="Times New Roman" w:hAnsi="Times New Roman" w:cs="Times New Roman"/>
          <w:sz w:val="24"/>
          <w:szCs w:val="24"/>
        </w:rPr>
        <w:t xml:space="preserve">. </w:t>
      </w:r>
      <w:r w:rsidR="007F3ACC">
        <w:rPr>
          <w:rFonts w:ascii="Times New Roman" w:hAnsi="Times New Roman" w:cs="Times New Roman"/>
          <w:sz w:val="24"/>
          <w:szCs w:val="24"/>
        </w:rPr>
        <w:t>In addition to concerns over off-target</w:t>
      </w:r>
      <w:r w:rsidR="00CE7986">
        <w:rPr>
          <w:rFonts w:ascii="Times New Roman" w:hAnsi="Times New Roman" w:cs="Times New Roman"/>
          <w:sz w:val="24"/>
          <w:szCs w:val="24"/>
        </w:rPr>
        <w:t xml:space="preserve"> movement and</w:t>
      </w:r>
      <w:r w:rsidR="007F3ACC">
        <w:rPr>
          <w:rFonts w:ascii="Times New Roman" w:hAnsi="Times New Roman" w:cs="Times New Roman"/>
          <w:sz w:val="24"/>
          <w:szCs w:val="24"/>
        </w:rPr>
        <w:t xml:space="preserve"> injury, </w:t>
      </w:r>
      <w:r w:rsidR="003411E1">
        <w:rPr>
          <w:rFonts w:ascii="Times New Roman" w:hAnsi="Times New Roman" w:cs="Times New Roman"/>
          <w:sz w:val="24"/>
          <w:szCs w:val="24"/>
        </w:rPr>
        <w:t xml:space="preserve">the </w:t>
      </w:r>
      <w:r w:rsidR="00B71B07">
        <w:rPr>
          <w:rFonts w:ascii="Times New Roman" w:hAnsi="Times New Roman" w:cs="Times New Roman"/>
          <w:sz w:val="24"/>
          <w:szCs w:val="24"/>
        </w:rPr>
        <w:t xml:space="preserve">adoption of </w:t>
      </w:r>
      <w:r w:rsidR="00E3304A">
        <w:rPr>
          <w:rFonts w:ascii="Times New Roman" w:hAnsi="Times New Roman" w:cs="Times New Roman"/>
          <w:sz w:val="24"/>
          <w:szCs w:val="24"/>
        </w:rPr>
        <w:t>resistance</w:t>
      </w:r>
      <w:r w:rsidR="0039655D">
        <w:rPr>
          <w:rFonts w:ascii="Times New Roman" w:hAnsi="Times New Roman" w:cs="Times New Roman"/>
          <w:sz w:val="24"/>
          <w:szCs w:val="24"/>
        </w:rPr>
        <w:t xml:space="preserve"> </w:t>
      </w:r>
      <w:r w:rsidR="007F3ACC">
        <w:rPr>
          <w:rFonts w:ascii="Times New Roman" w:hAnsi="Times New Roman" w:cs="Times New Roman"/>
          <w:sz w:val="24"/>
          <w:szCs w:val="24"/>
        </w:rPr>
        <w:t xml:space="preserve">management </w:t>
      </w:r>
      <w:r w:rsidR="00B71B07">
        <w:rPr>
          <w:rFonts w:ascii="Times New Roman" w:hAnsi="Times New Roman" w:cs="Times New Roman"/>
          <w:sz w:val="24"/>
          <w:szCs w:val="24"/>
        </w:rPr>
        <w:t xml:space="preserve">strategies </w:t>
      </w:r>
      <w:r w:rsidR="007F3ACC">
        <w:rPr>
          <w:rFonts w:ascii="Times New Roman" w:hAnsi="Times New Roman" w:cs="Times New Roman"/>
          <w:sz w:val="24"/>
          <w:szCs w:val="24"/>
        </w:rPr>
        <w:t xml:space="preserve">is critical to maintain dicamba as an effective tool for controlling </w:t>
      </w:r>
      <w:r w:rsidR="00B71B07">
        <w:rPr>
          <w:rFonts w:ascii="Times New Roman" w:hAnsi="Times New Roman" w:cs="Times New Roman"/>
          <w:sz w:val="24"/>
          <w:szCs w:val="24"/>
        </w:rPr>
        <w:t xml:space="preserve">troublesome </w:t>
      </w:r>
      <w:r w:rsidR="007F3ACC">
        <w:rPr>
          <w:rFonts w:ascii="Times New Roman" w:hAnsi="Times New Roman" w:cs="Times New Roman"/>
          <w:sz w:val="24"/>
          <w:szCs w:val="24"/>
        </w:rPr>
        <w:t>GR</w:t>
      </w:r>
      <w:r w:rsidR="00B71B07">
        <w:rPr>
          <w:rFonts w:ascii="Times New Roman" w:hAnsi="Times New Roman" w:cs="Times New Roman"/>
          <w:sz w:val="24"/>
          <w:szCs w:val="24"/>
        </w:rPr>
        <w:t>-</w:t>
      </w:r>
      <w:r w:rsidR="007F3ACC">
        <w:rPr>
          <w:rFonts w:ascii="Times New Roman" w:hAnsi="Times New Roman" w:cs="Times New Roman"/>
          <w:sz w:val="24"/>
          <w:szCs w:val="24"/>
        </w:rPr>
        <w:t xml:space="preserve">weeds. </w:t>
      </w:r>
      <w:r w:rsidR="00CE7986">
        <w:rPr>
          <w:rFonts w:ascii="Times New Roman" w:hAnsi="Times New Roman" w:cs="Times New Roman"/>
          <w:sz w:val="24"/>
          <w:szCs w:val="24"/>
        </w:rPr>
        <w:t>Effective weed management is becoming more complicated and the challenges related to dicamba in 2017 have only highlighted this realit</w:t>
      </w:r>
      <w:r w:rsidR="00CE7986" w:rsidRPr="00D64E9A">
        <w:rPr>
          <w:rFonts w:ascii="Times New Roman" w:hAnsi="Times New Roman" w:cs="Times New Roman"/>
          <w:sz w:val="24"/>
          <w:szCs w:val="24"/>
        </w:rPr>
        <w:t xml:space="preserve">y. </w:t>
      </w:r>
      <w:del w:id="261" w:author="Author">
        <w:r w:rsidR="00CE7986" w:rsidRPr="00D64E9A" w:rsidDel="007A3E0D">
          <w:rPr>
            <w:rFonts w:ascii="Times New Roman" w:hAnsi="Times New Roman" w:cs="Times New Roman"/>
            <w:sz w:val="24"/>
            <w:szCs w:val="24"/>
          </w:rPr>
          <w:delText>Now</w:delText>
        </w:r>
        <w:r w:rsidR="003411E1" w:rsidRPr="00D64E9A" w:rsidDel="007A3E0D">
          <w:rPr>
            <w:rFonts w:ascii="Times New Roman" w:hAnsi="Times New Roman" w:cs="Times New Roman"/>
            <w:sz w:val="24"/>
            <w:szCs w:val="24"/>
          </w:rPr>
          <w:delText>,</w:delText>
        </w:r>
        <w:r w:rsidR="00CE7986" w:rsidRPr="00D64E9A" w:rsidDel="007A3E0D">
          <w:rPr>
            <w:rFonts w:ascii="Times New Roman" w:hAnsi="Times New Roman" w:cs="Times New Roman"/>
            <w:sz w:val="24"/>
            <w:szCs w:val="24"/>
          </w:rPr>
          <w:delText xml:space="preserve"> w</w:delText>
        </w:r>
      </w:del>
      <w:ins w:id="262" w:author="Author">
        <w:r w:rsidR="007A3E0D">
          <w:rPr>
            <w:rFonts w:ascii="Times New Roman" w:hAnsi="Times New Roman" w:cs="Times New Roman"/>
            <w:sz w:val="24"/>
            <w:szCs w:val="24"/>
          </w:rPr>
          <w:t>W</w:t>
        </w:r>
      </w:ins>
      <w:r w:rsidR="007F3ACC" w:rsidRPr="00D64E9A">
        <w:rPr>
          <w:rFonts w:ascii="Times New Roman" w:hAnsi="Times New Roman" w:cs="Times New Roman"/>
          <w:sz w:val="24"/>
          <w:szCs w:val="24"/>
        </w:rPr>
        <w:t>ith</w:t>
      </w:r>
      <w:r w:rsidR="00CE7986" w:rsidRPr="00D64E9A">
        <w:rPr>
          <w:rFonts w:ascii="Times New Roman" w:hAnsi="Times New Roman" w:cs="Times New Roman"/>
          <w:sz w:val="24"/>
          <w:szCs w:val="24"/>
        </w:rPr>
        <w:t xml:space="preserve"> </w:t>
      </w:r>
      <w:ins w:id="263" w:author="Author">
        <w:r w:rsidR="007A3E0D">
          <w:rPr>
            <w:rFonts w:ascii="Times New Roman" w:hAnsi="Times New Roman" w:cs="Times New Roman"/>
            <w:sz w:val="24"/>
            <w:szCs w:val="24"/>
          </w:rPr>
          <w:t xml:space="preserve">the new </w:t>
        </w:r>
      </w:ins>
      <w:r w:rsidR="00B71B07" w:rsidRPr="00D64E9A">
        <w:rPr>
          <w:rFonts w:ascii="Times New Roman" w:hAnsi="Times New Roman" w:cs="Times New Roman"/>
          <w:sz w:val="24"/>
          <w:szCs w:val="24"/>
        </w:rPr>
        <w:t>stricter</w:t>
      </w:r>
      <w:r w:rsidR="00CE7986" w:rsidRPr="00D64E9A">
        <w:rPr>
          <w:rFonts w:ascii="Times New Roman" w:hAnsi="Times New Roman" w:cs="Times New Roman"/>
          <w:sz w:val="24"/>
          <w:szCs w:val="24"/>
        </w:rPr>
        <w:t xml:space="preserve"> </w:t>
      </w:r>
      <w:r w:rsidR="0039655D" w:rsidRPr="00D64E9A">
        <w:rPr>
          <w:rFonts w:ascii="Times New Roman" w:hAnsi="Times New Roman" w:cs="Times New Roman"/>
          <w:sz w:val="24"/>
          <w:szCs w:val="24"/>
        </w:rPr>
        <w:t xml:space="preserve">dicamba </w:t>
      </w:r>
      <w:del w:id="264" w:author="Author">
        <w:r w:rsidR="00CE7986" w:rsidRPr="00D64E9A" w:rsidDel="007A3E0D">
          <w:rPr>
            <w:rFonts w:ascii="Times New Roman" w:hAnsi="Times New Roman" w:cs="Times New Roman"/>
            <w:sz w:val="24"/>
            <w:szCs w:val="24"/>
          </w:rPr>
          <w:delText>labels</w:delText>
        </w:r>
      </w:del>
      <w:ins w:id="265" w:author="Author">
        <w:r w:rsidR="007A3E0D">
          <w:rPr>
            <w:rFonts w:ascii="Times New Roman" w:hAnsi="Times New Roman" w:cs="Times New Roman"/>
            <w:sz w:val="24"/>
            <w:szCs w:val="24"/>
          </w:rPr>
          <w:t>application</w:t>
        </w:r>
        <w:del w:id="266" w:author="Author">
          <w:r w:rsidR="007A3E0D" w:rsidDel="003954A4">
            <w:rPr>
              <w:rFonts w:ascii="Times New Roman" w:hAnsi="Times New Roman" w:cs="Times New Roman"/>
              <w:sz w:val="24"/>
              <w:szCs w:val="24"/>
            </w:rPr>
            <w:delText>s</w:delText>
          </w:r>
        </w:del>
        <w:r w:rsidR="007A3E0D">
          <w:rPr>
            <w:rFonts w:ascii="Times New Roman" w:hAnsi="Times New Roman" w:cs="Times New Roman"/>
            <w:sz w:val="24"/>
            <w:szCs w:val="24"/>
          </w:rPr>
          <w:t xml:space="preserve"> requirements</w:t>
        </w:r>
      </w:ins>
      <w:r w:rsidR="00CE7986" w:rsidRPr="00D64E9A">
        <w:rPr>
          <w:rFonts w:ascii="Times New Roman" w:hAnsi="Times New Roman" w:cs="Times New Roman"/>
          <w:sz w:val="24"/>
          <w:szCs w:val="24"/>
        </w:rPr>
        <w:t>, increase</w:t>
      </w:r>
      <w:r w:rsidR="00B71B07" w:rsidRPr="00D64E9A">
        <w:rPr>
          <w:rFonts w:ascii="Times New Roman" w:hAnsi="Times New Roman" w:cs="Times New Roman"/>
          <w:sz w:val="24"/>
          <w:szCs w:val="24"/>
        </w:rPr>
        <w:t>d</w:t>
      </w:r>
      <w:r w:rsidR="00CE7986" w:rsidRPr="00D64E9A">
        <w:rPr>
          <w:rFonts w:ascii="Times New Roman" w:hAnsi="Times New Roman" w:cs="Times New Roman"/>
          <w:sz w:val="24"/>
          <w:szCs w:val="24"/>
        </w:rPr>
        <w:t xml:space="preserve"> training</w:t>
      </w:r>
      <w:del w:id="267" w:author="Author">
        <w:r w:rsidR="00CE7986" w:rsidRPr="00D64E9A" w:rsidDel="007A3E0D">
          <w:rPr>
            <w:rFonts w:ascii="Times New Roman" w:hAnsi="Times New Roman" w:cs="Times New Roman"/>
            <w:sz w:val="24"/>
            <w:szCs w:val="24"/>
          </w:rPr>
          <w:delText xml:space="preserve"> requirements</w:delText>
        </w:r>
      </w:del>
      <w:r w:rsidR="00CE7986" w:rsidRPr="00D64E9A">
        <w:rPr>
          <w:rFonts w:ascii="Times New Roman" w:hAnsi="Times New Roman" w:cs="Times New Roman"/>
          <w:sz w:val="24"/>
          <w:szCs w:val="24"/>
        </w:rPr>
        <w:t>,</w:t>
      </w:r>
      <w:r w:rsidR="00283D00" w:rsidRPr="00D64E9A">
        <w:rPr>
          <w:rFonts w:ascii="Times New Roman" w:hAnsi="Times New Roman" w:cs="Times New Roman"/>
          <w:sz w:val="24"/>
          <w:szCs w:val="24"/>
        </w:rPr>
        <w:t xml:space="preserve"> and additional ha</w:t>
      </w:r>
      <w:r w:rsidR="00E6423D" w:rsidRPr="00D64E9A">
        <w:rPr>
          <w:rFonts w:ascii="Times New Roman" w:hAnsi="Times New Roman" w:cs="Times New Roman"/>
          <w:sz w:val="24"/>
          <w:szCs w:val="24"/>
        </w:rPr>
        <w:t xml:space="preserve"> to be planted with DR soybean, the hope is</w:t>
      </w:r>
      <w:r w:rsidR="00CE7986" w:rsidRPr="00D64E9A">
        <w:rPr>
          <w:rFonts w:ascii="Times New Roman" w:hAnsi="Times New Roman" w:cs="Times New Roman"/>
          <w:sz w:val="24"/>
          <w:szCs w:val="24"/>
        </w:rPr>
        <w:t xml:space="preserve"> </w:t>
      </w:r>
      <w:r w:rsidR="00B71B07" w:rsidRPr="00D64E9A">
        <w:rPr>
          <w:rFonts w:ascii="Times New Roman" w:hAnsi="Times New Roman" w:cs="Times New Roman"/>
          <w:sz w:val="24"/>
          <w:szCs w:val="24"/>
        </w:rPr>
        <w:t xml:space="preserve">that </w:t>
      </w:r>
      <w:r w:rsidR="00E6423D" w:rsidRPr="00D64E9A">
        <w:rPr>
          <w:rFonts w:ascii="Times New Roman" w:hAnsi="Times New Roman" w:cs="Times New Roman"/>
          <w:sz w:val="24"/>
          <w:szCs w:val="24"/>
        </w:rPr>
        <w:t xml:space="preserve">off-target injury </w:t>
      </w:r>
      <w:r w:rsidR="00B71B07" w:rsidRPr="00D64E9A">
        <w:rPr>
          <w:rFonts w:ascii="Times New Roman" w:hAnsi="Times New Roman" w:cs="Times New Roman"/>
          <w:sz w:val="24"/>
          <w:szCs w:val="24"/>
        </w:rPr>
        <w:t xml:space="preserve">in </w:t>
      </w:r>
      <w:r w:rsidR="00B71B07" w:rsidRPr="00D64E9A">
        <w:rPr>
          <w:rFonts w:ascii="Times New Roman" w:hAnsi="Times New Roman" w:cs="Times New Roman"/>
          <w:sz w:val="24"/>
          <w:szCs w:val="24"/>
        </w:rPr>
        <w:lastRenderedPageBreak/>
        <w:t>non-</w:t>
      </w:r>
      <w:r w:rsidR="005E0A9F" w:rsidRPr="00D64E9A">
        <w:rPr>
          <w:rFonts w:ascii="Times New Roman" w:hAnsi="Times New Roman" w:cs="Times New Roman"/>
          <w:sz w:val="24"/>
          <w:szCs w:val="24"/>
        </w:rPr>
        <w:t xml:space="preserve">DR </w:t>
      </w:r>
      <w:r w:rsidR="00E6423D" w:rsidRPr="00D64E9A">
        <w:rPr>
          <w:rFonts w:ascii="Times New Roman" w:hAnsi="Times New Roman" w:cs="Times New Roman"/>
          <w:sz w:val="24"/>
          <w:szCs w:val="24"/>
        </w:rPr>
        <w:t xml:space="preserve">soybean </w:t>
      </w:r>
      <w:r w:rsidR="00B71B07" w:rsidRPr="00D64E9A">
        <w:rPr>
          <w:rFonts w:ascii="Times New Roman" w:hAnsi="Times New Roman" w:cs="Times New Roman"/>
          <w:sz w:val="24"/>
          <w:szCs w:val="24"/>
        </w:rPr>
        <w:t>will</w:t>
      </w:r>
      <w:r w:rsidR="00E6423D" w:rsidRPr="00D64E9A">
        <w:rPr>
          <w:rFonts w:ascii="Times New Roman" w:hAnsi="Times New Roman" w:cs="Times New Roman"/>
          <w:sz w:val="24"/>
          <w:szCs w:val="24"/>
        </w:rPr>
        <w:t xml:space="preserve"> decrease in 2018</w:t>
      </w:r>
      <w:r w:rsidR="003411E1" w:rsidRPr="00D64E9A">
        <w:rPr>
          <w:rFonts w:ascii="Times New Roman" w:hAnsi="Times New Roman" w:cs="Times New Roman"/>
          <w:sz w:val="24"/>
          <w:szCs w:val="24"/>
        </w:rPr>
        <w:t>, though</w:t>
      </w:r>
      <w:r w:rsidR="00E6423D" w:rsidRPr="00D64E9A">
        <w:rPr>
          <w:rFonts w:ascii="Times New Roman" w:hAnsi="Times New Roman" w:cs="Times New Roman"/>
          <w:sz w:val="24"/>
          <w:szCs w:val="24"/>
        </w:rPr>
        <w:t xml:space="preserve"> preliminary</w:t>
      </w:r>
      <w:r w:rsidR="00CE7986" w:rsidRPr="00D64E9A">
        <w:rPr>
          <w:rFonts w:ascii="Times New Roman" w:hAnsi="Times New Roman" w:cs="Times New Roman"/>
          <w:sz w:val="24"/>
          <w:szCs w:val="24"/>
        </w:rPr>
        <w:t xml:space="preserve"> research suggest</w:t>
      </w:r>
      <w:r w:rsidR="00E6423D" w:rsidRPr="00D64E9A">
        <w:rPr>
          <w:rFonts w:ascii="Times New Roman" w:hAnsi="Times New Roman" w:cs="Times New Roman"/>
          <w:sz w:val="24"/>
          <w:szCs w:val="24"/>
        </w:rPr>
        <w:t>s</w:t>
      </w:r>
      <w:r w:rsidR="00CE7986" w:rsidRPr="00D64E9A">
        <w:rPr>
          <w:rFonts w:ascii="Times New Roman" w:hAnsi="Times New Roman" w:cs="Times New Roman"/>
          <w:sz w:val="24"/>
          <w:szCs w:val="24"/>
        </w:rPr>
        <w:t xml:space="preserve"> </w:t>
      </w:r>
      <w:r w:rsidR="00E3304A" w:rsidRPr="00D64E9A">
        <w:rPr>
          <w:rFonts w:ascii="Times New Roman" w:hAnsi="Times New Roman" w:cs="Times New Roman"/>
          <w:sz w:val="24"/>
          <w:szCs w:val="24"/>
        </w:rPr>
        <w:t xml:space="preserve">that </w:t>
      </w:r>
      <w:r w:rsidR="003411E1" w:rsidRPr="00D64E9A">
        <w:rPr>
          <w:rFonts w:ascii="Times New Roman" w:hAnsi="Times New Roman" w:cs="Times New Roman"/>
          <w:sz w:val="24"/>
          <w:szCs w:val="24"/>
        </w:rPr>
        <w:t xml:space="preserve">the </w:t>
      </w:r>
      <w:r w:rsidR="00CE7986" w:rsidRPr="00D64E9A">
        <w:rPr>
          <w:rFonts w:ascii="Times New Roman" w:hAnsi="Times New Roman" w:cs="Times New Roman"/>
          <w:sz w:val="24"/>
          <w:szCs w:val="24"/>
        </w:rPr>
        <w:t>new</w:t>
      </w:r>
      <w:ins w:id="268" w:author="Author">
        <w:r w:rsidR="003954A4">
          <w:rPr>
            <w:rFonts w:ascii="Times New Roman" w:hAnsi="Times New Roman" w:cs="Times New Roman"/>
            <w:sz w:val="24"/>
            <w:szCs w:val="24"/>
          </w:rPr>
          <w:t>er</w:t>
        </w:r>
      </w:ins>
      <w:r w:rsidR="00CE7986" w:rsidRPr="00D64E9A">
        <w:rPr>
          <w:rFonts w:ascii="Times New Roman" w:hAnsi="Times New Roman" w:cs="Times New Roman"/>
          <w:sz w:val="24"/>
          <w:szCs w:val="24"/>
        </w:rPr>
        <w:t xml:space="preserve"> </w:t>
      </w:r>
      <w:r w:rsidR="00E3304A" w:rsidRPr="00D64E9A">
        <w:rPr>
          <w:rFonts w:ascii="Times New Roman" w:hAnsi="Times New Roman" w:cs="Times New Roman"/>
          <w:sz w:val="24"/>
          <w:szCs w:val="24"/>
        </w:rPr>
        <w:t xml:space="preserve">low-volatility </w:t>
      </w:r>
      <w:r w:rsidR="00CE7986" w:rsidRPr="00D64E9A">
        <w:rPr>
          <w:rFonts w:ascii="Times New Roman" w:hAnsi="Times New Roman" w:cs="Times New Roman"/>
          <w:sz w:val="24"/>
          <w:szCs w:val="24"/>
        </w:rPr>
        <w:t>restricted</w:t>
      </w:r>
      <w:r w:rsidR="003411E1" w:rsidRPr="00D64E9A">
        <w:rPr>
          <w:rFonts w:ascii="Times New Roman" w:hAnsi="Times New Roman" w:cs="Times New Roman"/>
          <w:sz w:val="24"/>
          <w:szCs w:val="24"/>
        </w:rPr>
        <w:t>-</w:t>
      </w:r>
      <w:r w:rsidR="00CE7986" w:rsidRPr="00D64E9A">
        <w:rPr>
          <w:rFonts w:ascii="Times New Roman" w:hAnsi="Times New Roman" w:cs="Times New Roman"/>
          <w:sz w:val="24"/>
          <w:szCs w:val="24"/>
        </w:rPr>
        <w:t>use dica</w:t>
      </w:r>
      <w:r w:rsidR="00E6423D" w:rsidRPr="00D64E9A">
        <w:rPr>
          <w:rFonts w:ascii="Times New Roman" w:hAnsi="Times New Roman" w:cs="Times New Roman"/>
          <w:sz w:val="24"/>
          <w:szCs w:val="24"/>
        </w:rPr>
        <w:t xml:space="preserve">mba formulations </w:t>
      </w:r>
      <w:r w:rsidR="00E3304A" w:rsidRPr="00D64E9A">
        <w:rPr>
          <w:rFonts w:ascii="Times New Roman" w:hAnsi="Times New Roman" w:cs="Times New Roman"/>
          <w:sz w:val="24"/>
          <w:szCs w:val="24"/>
        </w:rPr>
        <w:t xml:space="preserve">can volatilize </w:t>
      </w:r>
      <w:r w:rsidR="00E6423D" w:rsidRPr="00D64E9A">
        <w:rPr>
          <w:rFonts w:ascii="Times New Roman" w:hAnsi="Times New Roman" w:cs="Times New Roman"/>
          <w:sz w:val="24"/>
          <w:szCs w:val="24"/>
        </w:rPr>
        <w:t>(</w:t>
      </w:r>
      <w:r w:rsidR="00BA6E51" w:rsidRPr="00D64E9A">
        <w:rPr>
          <w:rFonts w:ascii="Times New Roman" w:hAnsi="Times New Roman" w:cs="Times New Roman"/>
          <w:sz w:val="24"/>
          <w:szCs w:val="24"/>
        </w:rPr>
        <w:t xml:space="preserve">Mueller, 2017; </w:t>
      </w:r>
      <w:r w:rsidR="00E6423D" w:rsidRPr="00D64E9A">
        <w:rPr>
          <w:rFonts w:ascii="Times New Roman" w:hAnsi="Times New Roman" w:cs="Times New Roman"/>
          <w:sz w:val="24"/>
          <w:szCs w:val="24"/>
        </w:rPr>
        <w:t>Young, 2017)</w:t>
      </w:r>
      <w:r w:rsidR="00D64E9A" w:rsidRPr="00D64E9A">
        <w:rPr>
          <w:rFonts w:ascii="Times New Roman" w:hAnsi="Times New Roman" w:cs="Times New Roman"/>
          <w:sz w:val="24"/>
          <w:szCs w:val="24"/>
        </w:rPr>
        <w:t>. Also,</w:t>
      </w:r>
      <w:r w:rsidR="003411E1" w:rsidRPr="00D64E9A">
        <w:rPr>
          <w:rFonts w:ascii="Times New Roman" w:hAnsi="Times New Roman" w:cs="Times New Roman"/>
          <w:sz w:val="24"/>
          <w:szCs w:val="24"/>
        </w:rPr>
        <w:t xml:space="preserve"> </w:t>
      </w:r>
      <w:r w:rsidR="00E6423D" w:rsidRPr="00D64E9A">
        <w:rPr>
          <w:rFonts w:ascii="Times New Roman" w:hAnsi="Times New Roman" w:cs="Times New Roman"/>
          <w:sz w:val="24"/>
          <w:szCs w:val="24"/>
        </w:rPr>
        <w:t>late-season application with older formulations of dicamba in corn may also contribut</w:t>
      </w:r>
      <w:r w:rsidR="003411E1" w:rsidRPr="00D64E9A">
        <w:rPr>
          <w:rFonts w:ascii="Times New Roman" w:hAnsi="Times New Roman" w:cs="Times New Roman"/>
          <w:sz w:val="24"/>
          <w:szCs w:val="24"/>
        </w:rPr>
        <w:t>e</w:t>
      </w:r>
      <w:r w:rsidR="00E6423D" w:rsidRPr="00D64E9A">
        <w:rPr>
          <w:rFonts w:ascii="Times New Roman" w:hAnsi="Times New Roman" w:cs="Times New Roman"/>
          <w:sz w:val="24"/>
          <w:szCs w:val="24"/>
        </w:rPr>
        <w:t xml:space="preserve"> to off-target movement and injury. </w:t>
      </w:r>
      <w:r w:rsidR="00040AD5" w:rsidRPr="00D64E9A">
        <w:rPr>
          <w:rFonts w:ascii="Times New Roman" w:hAnsi="Times New Roman" w:cs="Times New Roman"/>
          <w:sz w:val="24"/>
          <w:szCs w:val="24"/>
        </w:rPr>
        <w:t>Given</w:t>
      </w:r>
      <w:r w:rsidR="00E6423D" w:rsidRPr="00D64E9A">
        <w:rPr>
          <w:rFonts w:ascii="Times New Roman" w:hAnsi="Times New Roman" w:cs="Times New Roman"/>
          <w:sz w:val="24"/>
          <w:szCs w:val="24"/>
        </w:rPr>
        <w:t xml:space="preserve"> these factors, the use of surveys to understand </w:t>
      </w:r>
      <w:r w:rsidR="00040AD5" w:rsidRPr="00D64E9A">
        <w:rPr>
          <w:rFonts w:ascii="Times New Roman" w:hAnsi="Times New Roman" w:cs="Times New Roman"/>
          <w:sz w:val="24"/>
          <w:szCs w:val="24"/>
        </w:rPr>
        <w:t>farmers’</w:t>
      </w:r>
      <w:r w:rsidR="00E6423D" w:rsidRPr="00D64E9A">
        <w:rPr>
          <w:rFonts w:ascii="Times New Roman" w:hAnsi="Times New Roman" w:cs="Times New Roman"/>
          <w:sz w:val="24"/>
          <w:szCs w:val="24"/>
        </w:rPr>
        <w:t xml:space="preserve"> experience</w:t>
      </w:r>
      <w:r w:rsidR="00040AD5" w:rsidRPr="00D64E9A">
        <w:rPr>
          <w:rFonts w:ascii="Times New Roman" w:hAnsi="Times New Roman" w:cs="Times New Roman"/>
          <w:sz w:val="24"/>
          <w:szCs w:val="24"/>
        </w:rPr>
        <w:t>s</w:t>
      </w:r>
      <w:r w:rsidR="00E6423D" w:rsidRPr="00D64E9A">
        <w:rPr>
          <w:rFonts w:ascii="Times New Roman" w:hAnsi="Times New Roman" w:cs="Times New Roman"/>
          <w:sz w:val="24"/>
          <w:szCs w:val="24"/>
        </w:rPr>
        <w:t xml:space="preserve"> and perceptions is </w:t>
      </w:r>
      <w:r w:rsidR="003411E1" w:rsidRPr="00D64E9A">
        <w:rPr>
          <w:rFonts w:ascii="Times New Roman" w:hAnsi="Times New Roman" w:cs="Times New Roman"/>
          <w:sz w:val="24"/>
          <w:szCs w:val="24"/>
        </w:rPr>
        <w:t>vital</w:t>
      </w:r>
      <w:r w:rsidR="003411E1">
        <w:rPr>
          <w:rFonts w:ascii="Times New Roman" w:hAnsi="Times New Roman" w:cs="Times New Roman"/>
          <w:sz w:val="24"/>
          <w:szCs w:val="24"/>
        </w:rPr>
        <w:t xml:space="preserve"> to assist</w:t>
      </w:r>
      <w:r w:rsidR="00E6423D">
        <w:rPr>
          <w:rFonts w:ascii="Times New Roman" w:hAnsi="Times New Roman" w:cs="Times New Roman"/>
          <w:sz w:val="24"/>
          <w:szCs w:val="24"/>
        </w:rPr>
        <w:t xml:space="preserve"> scientists </w:t>
      </w:r>
      <w:r w:rsidR="003411E1">
        <w:rPr>
          <w:rFonts w:ascii="Times New Roman" w:hAnsi="Times New Roman" w:cs="Times New Roman"/>
          <w:sz w:val="24"/>
          <w:szCs w:val="24"/>
        </w:rPr>
        <w:t xml:space="preserve">in </w:t>
      </w:r>
      <w:r w:rsidR="00B71B07">
        <w:rPr>
          <w:rFonts w:ascii="Times New Roman" w:hAnsi="Times New Roman" w:cs="Times New Roman"/>
          <w:sz w:val="24"/>
          <w:szCs w:val="24"/>
        </w:rPr>
        <w:t>develop</w:t>
      </w:r>
      <w:r w:rsidR="003411E1">
        <w:rPr>
          <w:rFonts w:ascii="Times New Roman" w:hAnsi="Times New Roman" w:cs="Times New Roman"/>
          <w:sz w:val="24"/>
          <w:szCs w:val="24"/>
        </w:rPr>
        <w:t>ing</w:t>
      </w:r>
      <w:r w:rsidR="00B71B07">
        <w:rPr>
          <w:rFonts w:ascii="Times New Roman" w:hAnsi="Times New Roman" w:cs="Times New Roman"/>
          <w:sz w:val="24"/>
          <w:szCs w:val="24"/>
        </w:rPr>
        <w:t xml:space="preserve"> </w:t>
      </w:r>
      <w:r w:rsidR="00E6423D">
        <w:rPr>
          <w:rFonts w:ascii="Times New Roman" w:hAnsi="Times New Roman" w:cs="Times New Roman"/>
          <w:sz w:val="24"/>
          <w:szCs w:val="24"/>
        </w:rPr>
        <w:t xml:space="preserve">research and education </w:t>
      </w:r>
      <w:r w:rsidR="00040AD5">
        <w:rPr>
          <w:rFonts w:ascii="Times New Roman" w:hAnsi="Times New Roman" w:cs="Times New Roman"/>
          <w:sz w:val="24"/>
          <w:szCs w:val="24"/>
        </w:rPr>
        <w:t xml:space="preserve">efforts </w:t>
      </w:r>
      <w:r w:rsidR="00E6423D">
        <w:rPr>
          <w:rFonts w:ascii="Times New Roman" w:hAnsi="Times New Roman" w:cs="Times New Roman"/>
          <w:sz w:val="24"/>
          <w:szCs w:val="24"/>
        </w:rPr>
        <w:t xml:space="preserve">so </w:t>
      </w:r>
      <w:r w:rsidR="003411E1">
        <w:rPr>
          <w:rFonts w:ascii="Times New Roman" w:hAnsi="Times New Roman" w:cs="Times New Roman"/>
          <w:sz w:val="24"/>
          <w:szCs w:val="24"/>
        </w:rPr>
        <w:t xml:space="preserve">that </w:t>
      </w:r>
      <w:r w:rsidR="00E6423D">
        <w:rPr>
          <w:rFonts w:ascii="Times New Roman" w:hAnsi="Times New Roman" w:cs="Times New Roman"/>
          <w:sz w:val="24"/>
          <w:szCs w:val="24"/>
        </w:rPr>
        <w:t xml:space="preserve">farmers can more effectively utilize and protect </w:t>
      </w:r>
      <w:r w:rsidR="003411E1">
        <w:rPr>
          <w:rFonts w:ascii="Times New Roman" w:hAnsi="Times New Roman" w:cs="Times New Roman"/>
          <w:sz w:val="24"/>
          <w:szCs w:val="24"/>
        </w:rPr>
        <w:t xml:space="preserve">the </w:t>
      </w:r>
      <w:r w:rsidR="00E6423D">
        <w:rPr>
          <w:rFonts w:ascii="Times New Roman" w:hAnsi="Times New Roman" w:cs="Times New Roman"/>
          <w:sz w:val="24"/>
          <w:szCs w:val="24"/>
        </w:rPr>
        <w:t xml:space="preserve">weed management tools available to them. </w:t>
      </w:r>
      <w:r w:rsidR="00296486">
        <w:rPr>
          <w:rFonts w:ascii="Times New Roman" w:hAnsi="Times New Roman" w:cs="Times New Roman"/>
          <w:sz w:val="24"/>
          <w:szCs w:val="24"/>
        </w:rPr>
        <w:t>F</w:t>
      </w:r>
      <w:r w:rsidR="00D77AA6" w:rsidRPr="003B2EFF">
        <w:rPr>
          <w:rFonts w:ascii="Times New Roman" w:hAnsi="Times New Roman" w:cs="Times New Roman"/>
          <w:sz w:val="24"/>
          <w:szCs w:val="24"/>
        </w:rPr>
        <w:t xml:space="preserve">urther surveys </w:t>
      </w:r>
      <w:r w:rsidR="00A839F2" w:rsidRPr="003B2EFF">
        <w:rPr>
          <w:rFonts w:ascii="Times New Roman" w:hAnsi="Times New Roman" w:cs="Times New Roman"/>
          <w:sz w:val="24"/>
          <w:szCs w:val="24"/>
        </w:rPr>
        <w:t xml:space="preserve">will </w:t>
      </w:r>
      <w:del w:id="269" w:author="Author">
        <w:r w:rsidR="00A839F2" w:rsidRPr="003B2EFF" w:rsidDel="003954A4">
          <w:rPr>
            <w:rFonts w:ascii="Times New Roman" w:hAnsi="Times New Roman" w:cs="Times New Roman"/>
            <w:sz w:val="24"/>
            <w:szCs w:val="24"/>
          </w:rPr>
          <w:delText xml:space="preserve">be </w:delText>
        </w:r>
      </w:del>
      <w:r w:rsidR="003411E1">
        <w:rPr>
          <w:rFonts w:ascii="Times New Roman" w:hAnsi="Times New Roman" w:cs="Times New Roman"/>
          <w:sz w:val="24"/>
          <w:szCs w:val="24"/>
        </w:rPr>
        <w:t>also aid researchers</w:t>
      </w:r>
      <w:r w:rsidR="00136916" w:rsidRPr="003B2EFF">
        <w:rPr>
          <w:rFonts w:ascii="Times New Roman" w:hAnsi="Times New Roman" w:cs="Times New Roman"/>
          <w:sz w:val="24"/>
          <w:szCs w:val="24"/>
        </w:rPr>
        <w:t xml:space="preserve"> </w:t>
      </w:r>
      <w:ins w:id="270" w:author="Author">
        <w:r w:rsidR="003954A4">
          <w:rPr>
            <w:rFonts w:ascii="Times New Roman" w:hAnsi="Times New Roman" w:cs="Times New Roman"/>
            <w:sz w:val="24"/>
            <w:szCs w:val="24"/>
          </w:rPr>
          <w:t xml:space="preserve">and policy makers </w:t>
        </w:r>
      </w:ins>
      <w:r w:rsidR="003411E1">
        <w:rPr>
          <w:rFonts w:ascii="Times New Roman" w:hAnsi="Times New Roman" w:cs="Times New Roman"/>
          <w:sz w:val="24"/>
          <w:szCs w:val="24"/>
        </w:rPr>
        <w:t>in</w:t>
      </w:r>
      <w:r w:rsidR="00136916" w:rsidRPr="003B2EFF">
        <w:rPr>
          <w:rFonts w:ascii="Times New Roman" w:hAnsi="Times New Roman" w:cs="Times New Roman"/>
          <w:sz w:val="24"/>
          <w:szCs w:val="24"/>
        </w:rPr>
        <w:t xml:space="preserve"> monitor</w:t>
      </w:r>
      <w:r w:rsidR="003411E1">
        <w:rPr>
          <w:rFonts w:ascii="Times New Roman" w:hAnsi="Times New Roman" w:cs="Times New Roman"/>
          <w:sz w:val="24"/>
          <w:szCs w:val="24"/>
        </w:rPr>
        <w:t>ing</w:t>
      </w:r>
      <w:r w:rsidR="00D77AA6" w:rsidRPr="003B2EFF">
        <w:rPr>
          <w:rFonts w:ascii="Times New Roman" w:hAnsi="Times New Roman" w:cs="Times New Roman"/>
          <w:sz w:val="24"/>
          <w:szCs w:val="24"/>
        </w:rPr>
        <w:t xml:space="preserve"> the status </w:t>
      </w:r>
      <w:r w:rsidR="00136916" w:rsidRPr="003B2EFF">
        <w:rPr>
          <w:rFonts w:ascii="Times New Roman" w:hAnsi="Times New Roman" w:cs="Times New Roman"/>
          <w:sz w:val="24"/>
          <w:szCs w:val="24"/>
        </w:rPr>
        <w:t xml:space="preserve">and impact </w:t>
      </w:r>
      <w:r w:rsidR="00D77AA6" w:rsidRPr="003B2EFF">
        <w:rPr>
          <w:rFonts w:ascii="Times New Roman" w:hAnsi="Times New Roman" w:cs="Times New Roman"/>
          <w:sz w:val="24"/>
          <w:szCs w:val="24"/>
        </w:rPr>
        <w:t xml:space="preserve">of </w:t>
      </w:r>
      <w:r w:rsidR="006F09F8" w:rsidRPr="003B2EFF">
        <w:rPr>
          <w:rFonts w:ascii="Times New Roman" w:hAnsi="Times New Roman" w:cs="Times New Roman"/>
          <w:sz w:val="24"/>
          <w:szCs w:val="24"/>
        </w:rPr>
        <w:t>D</w:t>
      </w:r>
      <w:r w:rsidR="00BD7407">
        <w:rPr>
          <w:rFonts w:ascii="Times New Roman" w:hAnsi="Times New Roman" w:cs="Times New Roman"/>
          <w:sz w:val="24"/>
          <w:szCs w:val="24"/>
        </w:rPr>
        <w:t>R</w:t>
      </w:r>
      <w:r w:rsidR="00136916" w:rsidRPr="003B2EFF">
        <w:rPr>
          <w:rFonts w:ascii="Times New Roman" w:hAnsi="Times New Roman" w:cs="Times New Roman"/>
          <w:sz w:val="24"/>
          <w:szCs w:val="24"/>
        </w:rPr>
        <w:t xml:space="preserve"> soybean </w:t>
      </w:r>
      <w:r w:rsidR="00D77AA6" w:rsidRPr="003B2EFF">
        <w:rPr>
          <w:rFonts w:ascii="Times New Roman" w:hAnsi="Times New Roman" w:cs="Times New Roman"/>
          <w:sz w:val="24"/>
          <w:szCs w:val="24"/>
        </w:rPr>
        <w:t xml:space="preserve">technology </w:t>
      </w:r>
      <w:r w:rsidR="003220B3" w:rsidRPr="003B2EFF">
        <w:rPr>
          <w:rFonts w:ascii="Times New Roman" w:hAnsi="Times New Roman" w:cs="Times New Roman"/>
          <w:sz w:val="24"/>
          <w:szCs w:val="24"/>
        </w:rPr>
        <w:t xml:space="preserve">in Nebraska and </w:t>
      </w:r>
      <w:del w:id="271" w:author="Author">
        <w:r w:rsidR="00FD3065" w:rsidRPr="003B2EFF" w:rsidDel="008E5C1A">
          <w:rPr>
            <w:rFonts w:ascii="Times New Roman" w:hAnsi="Times New Roman" w:cs="Times New Roman"/>
            <w:sz w:val="24"/>
            <w:szCs w:val="24"/>
          </w:rPr>
          <w:delText>beyond</w:delText>
        </w:r>
      </w:del>
      <w:ins w:id="272" w:author="Author">
        <w:r w:rsidR="008E5C1A">
          <w:rPr>
            <w:rFonts w:ascii="Times New Roman" w:hAnsi="Times New Roman" w:cs="Times New Roman"/>
            <w:sz w:val="24"/>
            <w:szCs w:val="24"/>
          </w:rPr>
          <w:t>other geographies</w:t>
        </w:r>
      </w:ins>
      <w:r w:rsidR="003220B3" w:rsidRPr="003B2EFF">
        <w:rPr>
          <w:rFonts w:ascii="Times New Roman" w:hAnsi="Times New Roman" w:cs="Times New Roman"/>
          <w:sz w:val="24"/>
          <w:szCs w:val="24"/>
        </w:rPr>
        <w:t xml:space="preserve">. </w:t>
      </w:r>
    </w:p>
    <w:p w14:paraId="3B65F58A" w14:textId="77777777" w:rsidR="006B3442" w:rsidRDefault="006B3442" w:rsidP="00396F86">
      <w:pPr>
        <w:spacing w:line="480" w:lineRule="auto"/>
        <w:ind w:firstLine="720"/>
        <w:rPr>
          <w:ins w:id="273" w:author="Author"/>
          <w:rFonts w:ascii="Times New Roman" w:hAnsi="Times New Roman" w:cs="Times New Roman"/>
          <w:sz w:val="24"/>
          <w:szCs w:val="24"/>
        </w:rPr>
      </w:pPr>
    </w:p>
    <w:p w14:paraId="2AB1EB0B" w14:textId="77777777" w:rsidR="006B3442" w:rsidRPr="00CD4B1F" w:rsidRDefault="006B3442" w:rsidP="006B3442">
      <w:pPr>
        <w:spacing w:line="480" w:lineRule="auto"/>
        <w:outlineLvl w:val="0"/>
        <w:rPr>
          <w:ins w:id="274" w:author="Author"/>
          <w:rFonts w:ascii="Times New Roman" w:hAnsi="Times New Roman" w:cs="Times New Roman"/>
          <w:b/>
          <w:color w:val="000000" w:themeColor="text1"/>
          <w:sz w:val="24"/>
          <w:szCs w:val="24"/>
          <w:lang w:val="en-GB"/>
          <w:rPrChange w:id="275" w:author="Author">
            <w:rPr>
              <w:ins w:id="276" w:author="Author"/>
              <w:rFonts w:ascii="Times New Roman" w:hAnsi="Times New Roman" w:cs="Times New Roman"/>
              <w:b/>
              <w:sz w:val="24"/>
              <w:szCs w:val="24"/>
              <w:lang w:val="en-GB"/>
            </w:rPr>
          </w:rPrChange>
        </w:rPr>
      </w:pPr>
      <w:ins w:id="277" w:author="Author">
        <w:r w:rsidRPr="00CD4B1F">
          <w:rPr>
            <w:rFonts w:ascii="Times New Roman" w:hAnsi="Times New Roman" w:cs="Times New Roman"/>
            <w:b/>
            <w:color w:val="000000" w:themeColor="text1"/>
            <w:sz w:val="24"/>
            <w:szCs w:val="24"/>
            <w:lang w:val="en-GB"/>
            <w:rPrChange w:id="278" w:author="Author">
              <w:rPr>
                <w:rFonts w:ascii="Times New Roman" w:hAnsi="Times New Roman" w:cs="Times New Roman"/>
                <w:b/>
                <w:sz w:val="24"/>
                <w:szCs w:val="24"/>
                <w:lang w:val="en-GB"/>
              </w:rPr>
            </w:rPrChange>
          </w:rPr>
          <w:t>Acknowledgments</w:t>
        </w:r>
      </w:ins>
    </w:p>
    <w:p w14:paraId="3F268BF7" w14:textId="2250E5E0" w:rsidR="000179E0" w:rsidRPr="00CD4B1F" w:rsidRDefault="006B3442" w:rsidP="006B3442">
      <w:pPr>
        <w:spacing w:line="480" w:lineRule="auto"/>
        <w:ind w:firstLine="720"/>
        <w:rPr>
          <w:rFonts w:ascii="Times New Roman" w:hAnsi="Times New Roman" w:cs="Times New Roman"/>
          <w:color w:val="000000" w:themeColor="text1"/>
          <w:sz w:val="24"/>
          <w:szCs w:val="24"/>
          <w:rPrChange w:id="279" w:author="Author">
            <w:rPr>
              <w:rFonts w:ascii="Times New Roman" w:hAnsi="Times New Roman" w:cs="Times New Roman"/>
              <w:sz w:val="24"/>
              <w:szCs w:val="24"/>
            </w:rPr>
          </w:rPrChange>
        </w:rPr>
      </w:pPr>
      <w:ins w:id="280" w:author="Author">
        <w:r w:rsidRPr="00CD4B1F">
          <w:rPr>
            <w:rFonts w:ascii="Times New Roman" w:hAnsi="Times New Roman" w:cs="Times New Roman"/>
            <w:color w:val="000000" w:themeColor="text1"/>
            <w:sz w:val="24"/>
            <w:szCs w:val="24"/>
            <w:shd w:val="clear" w:color="auto" w:fill="FEFDFA"/>
            <w:rPrChange w:id="281" w:author="Author">
              <w:rPr>
                <w:rFonts w:ascii="Georgia" w:hAnsi="Georgia"/>
                <w:color w:val="5B5B5A"/>
                <w:shd w:val="clear" w:color="auto" w:fill="FEFDFA"/>
              </w:rPr>
            </w:rPrChange>
          </w:rPr>
          <w:t xml:space="preserve">We would like to acknowledge Keith Glewen (UNL Extension Educator), Lisa Jasa (CropWatch Editor), and Gustavo Vieira (UNL Visiting Undergraduate Student) for their assistance with the survey. A special thanks to all survey participants for their time answering the questions and providing us valuable feedback. </w:t>
        </w:r>
      </w:ins>
      <w:r w:rsidR="000179E0">
        <w:rPr>
          <w:rFonts w:ascii="Times New Roman" w:hAnsi="Times New Roman" w:cs="Times New Roman"/>
          <w:sz w:val="24"/>
          <w:szCs w:val="24"/>
        </w:rPr>
        <w:br w:type="page"/>
      </w:r>
    </w:p>
    <w:p w14:paraId="44D44771" w14:textId="76A3ED8A" w:rsidR="000179E0" w:rsidRPr="003B2EFF" w:rsidRDefault="000179E0" w:rsidP="00FB5D8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1A466058"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fldChar w:fldCharType="begin" w:fldLock="1"/>
      </w:r>
      <w:r w:rsidRPr="003B2EFF">
        <w:rPr>
          <w:rFonts w:ascii="Times New Roman" w:hAnsi="Times New Roman" w:cs="Times New Roman"/>
          <w:sz w:val="24"/>
          <w:szCs w:val="24"/>
        </w:rPr>
        <w:instrText xml:space="preserve">ADDIN Mendeley Bibliography CSL_BIBLIOGRAPHY </w:instrText>
      </w:r>
      <w:r w:rsidRPr="003B2EFF">
        <w:rPr>
          <w:rFonts w:ascii="Times New Roman" w:hAnsi="Times New Roman" w:cs="Times New Roman"/>
          <w:sz w:val="24"/>
          <w:szCs w:val="24"/>
        </w:rPr>
        <w:fldChar w:fldCharType="separate"/>
      </w:r>
      <w:r w:rsidRPr="003B2EFF">
        <w:rPr>
          <w:rFonts w:ascii="Times New Roman" w:hAnsi="Times New Roman" w:cs="Times New Roman"/>
          <w:noProof/>
          <w:sz w:val="24"/>
          <w:szCs w:val="24"/>
        </w:rPr>
        <w:t>Alves GS, Kruger GR, da Cunha JPAR, Vieira BC, Henry RS, Obradovic A, Grujic M (2017) Spray Drift from Dicamba and Glyphosate Applications in a Wind Tunnel. Weed Technol 31:387–395</w:t>
      </w:r>
    </w:p>
    <w:p w14:paraId="18EAC146"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Auch DE, Arnold WE (1978) Dicamba use and Injury on Soybeans (</w:t>
      </w:r>
      <w:r w:rsidRPr="003B2EFF">
        <w:rPr>
          <w:rFonts w:ascii="Times New Roman" w:hAnsi="Times New Roman" w:cs="Times New Roman"/>
          <w:i/>
          <w:iCs/>
          <w:noProof/>
          <w:sz w:val="24"/>
          <w:szCs w:val="24"/>
        </w:rPr>
        <w:t>Glycine max</w:t>
      </w:r>
      <w:r w:rsidRPr="003B2EFF">
        <w:rPr>
          <w:rFonts w:ascii="Times New Roman" w:hAnsi="Times New Roman" w:cs="Times New Roman"/>
          <w:noProof/>
          <w:sz w:val="24"/>
          <w:szCs w:val="24"/>
        </w:rPr>
        <w:t>) in South Dakota. Weed Sci 26:471–475</w:t>
      </w:r>
    </w:p>
    <w:p w14:paraId="010561D7"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Behrens MR, Mutlu N, Chakraborty S, Dumitru R, Jiang WZ, Lavallee BJ, Herman PL, Clemente TE, Weeks DP (2007) Dicamba resistance: enlarging and preserving biotechnology-based weed management strategies. Science (80- ) 316:1185–1188</w:t>
      </w:r>
    </w:p>
    <w:p w14:paraId="46872C8D"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Behrens R, Lueschen WE (1979) Dicamba Volatility. Weed Sci 27:486–493</w:t>
      </w:r>
    </w:p>
    <w:p w14:paraId="4AC506F3"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Benbrook CM (2016) Trends in glyphosate herbicide use in the United States and globally Background. Environ Sci Eur 28:3</w:t>
      </w:r>
    </w:p>
    <w:p w14:paraId="03A86289"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Bish MD, Bradley KW (2017) Survey of Missouri Pesticide Applicator Practices, Knowledge, and Perceptions. Weed Technol 31:165–177</w:t>
      </w:r>
    </w:p>
    <w:p w14:paraId="6DD8D578"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Bonny S (2008) Genetically modified glyphosate-tolerant soybean in the USA: adoption factors, impacts and prospects. A review. Agron Sustain Dev 28:21–32</w:t>
      </w:r>
    </w:p>
    <w:p w14:paraId="3282432C" w14:textId="47F0268B" w:rsidR="000179E0" w:rsidRPr="00C1296E" w:rsidRDefault="000179E0" w:rsidP="00396F86">
      <w:pPr>
        <w:widowControl w:val="0"/>
        <w:autoSpaceDE w:val="0"/>
        <w:autoSpaceDN w:val="0"/>
        <w:adjustRightInd w:val="0"/>
        <w:spacing w:line="480" w:lineRule="auto"/>
        <w:ind w:left="480" w:hanging="480"/>
        <w:rPr>
          <w:rFonts w:ascii="Times New Roman" w:hAnsi="Times New Roman" w:cs="Times New Roman"/>
          <w:noProof/>
          <w:color w:val="FF0000"/>
          <w:sz w:val="24"/>
          <w:szCs w:val="24"/>
        </w:rPr>
      </w:pPr>
      <w:r w:rsidRPr="003B2EFF">
        <w:rPr>
          <w:rFonts w:ascii="Times New Roman" w:hAnsi="Times New Roman" w:cs="Times New Roman"/>
          <w:noProof/>
          <w:sz w:val="24"/>
          <w:szCs w:val="24"/>
        </w:rPr>
        <w:t>Busi R, Goggin DE, Heap I, Horak MJ, Jugulam M, Masters RA, Napier R, Riar DS, Satchivi NM, Torra J, Westra P, Wright TR (</w:t>
      </w:r>
      <w:r w:rsidR="000D063B" w:rsidRPr="003B2EFF">
        <w:rPr>
          <w:rFonts w:ascii="Times New Roman" w:hAnsi="Times New Roman" w:cs="Times New Roman"/>
          <w:noProof/>
          <w:sz w:val="24"/>
          <w:szCs w:val="24"/>
        </w:rPr>
        <w:t>201</w:t>
      </w:r>
      <w:r w:rsidR="000D063B">
        <w:rPr>
          <w:rFonts w:ascii="Times New Roman" w:hAnsi="Times New Roman" w:cs="Times New Roman"/>
          <w:noProof/>
          <w:sz w:val="24"/>
          <w:szCs w:val="24"/>
        </w:rPr>
        <w:t>8</w:t>
      </w:r>
      <w:r w:rsidRPr="003B2EFF">
        <w:rPr>
          <w:rFonts w:ascii="Times New Roman" w:hAnsi="Times New Roman" w:cs="Times New Roman"/>
          <w:noProof/>
          <w:sz w:val="24"/>
          <w:szCs w:val="24"/>
        </w:rPr>
        <w:t xml:space="preserve">) Weed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esistance to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ynthetic </w:t>
      </w:r>
      <w:r w:rsidR="005B4EF7">
        <w:rPr>
          <w:rFonts w:ascii="Times New Roman" w:hAnsi="Times New Roman" w:cs="Times New Roman"/>
          <w:noProof/>
          <w:sz w:val="24"/>
          <w:szCs w:val="24"/>
        </w:rPr>
        <w:t>a</w:t>
      </w:r>
      <w:r w:rsidRPr="003B2EFF">
        <w:rPr>
          <w:rFonts w:ascii="Times New Roman" w:hAnsi="Times New Roman" w:cs="Times New Roman"/>
          <w:noProof/>
          <w:sz w:val="24"/>
          <w:szCs w:val="24"/>
        </w:rPr>
        <w:t xml:space="preserve">uxin </w:t>
      </w:r>
      <w:r w:rsidR="005B4EF7">
        <w:rPr>
          <w:rFonts w:ascii="Times New Roman" w:hAnsi="Times New Roman" w:cs="Times New Roman"/>
          <w:noProof/>
          <w:sz w:val="24"/>
          <w:szCs w:val="24"/>
        </w:rPr>
        <w:t>h</w:t>
      </w:r>
      <w:r w:rsidRPr="003B2EFF">
        <w:rPr>
          <w:rFonts w:ascii="Times New Roman" w:hAnsi="Times New Roman" w:cs="Times New Roman"/>
          <w:noProof/>
          <w:sz w:val="24"/>
          <w:szCs w:val="24"/>
        </w:rPr>
        <w:t>erbicides. Pest Manag S</w:t>
      </w:r>
      <w:r w:rsidRPr="000D063B">
        <w:rPr>
          <w:rFonts w:ascii="Times New Roman" w:hAnsi="Times New Roman" w:cs="Times New Roman"/>
          <w:noProof/>
          <w:color w:val="000000" w:themeColor="text1"/>
          <w:sz w:val="24"/>
          <w:szCs w:val="24"/>
        </w:rPr>
        <w:t>ci</w:t>
      </w:r>
      <w:r w:rsidR="00333A0E">
        <w:rPr>
          <w:rFonts w:ascii="Times New Roman" w:hAnsi="Times New Roman" w:cs="Times New Roman"/>
          <w:noProof/>
          <w:color w:val="000000" w:themeColor="text1"/>
          <w:sz w:val="24"/>
          <w:szCs w:val="24"/>
        </w:rPr>
        <w:t xml:space="preserve">, </w:t>
      </w:r>
      <w:r w:rsidR="00333A0E">
        <w:rPr>
          <w:rFonts w:ascii="Times New Roman" w:hAnsi="Times New Roman" w:cs="Times New Roman"/>
          <w:i/>
          <w:noProof/>
          <w:color w:val="000000" w:themeColor="text1"/>
          <w:sz w:val="24"/>
          <w:szCs w:val="24"/>
        </w:rPr>
        <w:t>i</w:t>
      </w:r>
      <w:r w:rsidR="000D063B" w:rsidRPr="00333A0E">
        <w:rPr>
          <w:rFonts w:ascii="Times New Roman" w:hAnsi="Times New Roman" w:cs="Times New Roman"/>
          <w:i/>
          <w:noProof/>
          <w:color w:val="000000" w:themeColor="text1"/>
          <w:sz w:val="24"/>
          <w:szCs w:val="24"/>
        </w:rPr>
        <w:t>n press</w:t>
      </w:r>
    </w:p>
    <w:p w14:paraId="4A57BC16"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Carlsen SCK, Spliid NH, Svensmark B (2006) Drift of 10 herbicides after tractor spray application. 2. Primary drift (droplet drift). Chemosphere 64:778–786</w:t>
      </w:r>
    </w:p>
    <w:p w14:paraId="22D76E5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Dill GM, CaJacob CA, Padgette SR (2008) Glyphosate-resistant crops: adoption, use and future considerations. Pest Manag Sci 64:326–331</w:t>
      </w:r>
    </w:p>
    <w:p w14:paraId="3DAFB02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p>
    <w:p w14:paraId="1804BD4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Duke SO (2015) Perspectives on transgenic, herbicide-resistant crops in the United States almost 20 years after introduction. Pest Manag Sci 71:652–657</w:t>
      </w:r>
    </w:p>
    <w:p w14:paraId="08DD233C"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Duke SO, Powles SB (2008) Glyphosate: a once-in-a-century herbicide. Pest Manag Sci 64:319–325</w:t>
      </w:r>
    </w:p>
    <w:p w14:paraId="269D664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Egan JF, Barlow KM, Mortensen DA (2014) A Meta-Analysis on the Effects of 2,4-D and Dicamba Drift on Soybean and Cotton. Weed Sci 62:193–206</w:t>
      </w:r>
    </w:p>
    <w:p w14:paraId="7F687A97"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Egan JF, Mortensen DA (2012) Quantifying vapor drift of dicamba herbicides applied to soybean. Environ Toxicol Chem 31:1023–1031</w:t>
      </w:r>
    </w:p>
    <w:p w14:paraId="6633EEC9" w14:textId="77777777" w:rsidR="000179E0" w:rsidRPr="003B2EFF" w:rsidRDefault="000179E0" w:rsidP="00396F86">
      <w:pPr>
        <w:widowControl w:val="0"/>
        <w:autoSpaceDE w:val="0"/>
        <w:autoSpaceDN w:val="0"/>
        <w:adjustRightInd w:val="0"/>
        <w:spacing w:line="480" w:lineRule="auto"/>
        <w:ind w:left="475" w:hanging="475"/>
        <w:rPr>
          <w:rFonts w:ascii="Times New Roman" w:hAnsi="Times New Roman" w:cs="Times New Roman"/>
          <w:sz w:val="24"/>
          <w:szCs w:val="24"/>
        </w:rPr>
      </w:pPr>
      <w:r w:rsidRPr="003B2EFF">
        <w:rPr>
          <w:rFonts w:ascii="Times New Roman" w:hAnsi="Times New Roman" w:cs="Times New Roman"/>
          <w:sz w:val="24"/>
          <w:szCs w:val="24"/>
        </w:rPr>
        <w:t>EPA (2017) EPA and states' collective efforts lead to regulatory action on dicamba.</w:t>
      </w:r>
    </w:p>
    <w:p w14:paraId="715C7FA4" w14:textId="77777777" w:rsidR="000179E0" w:rsidRPr="003B2EFF" w:rsidRDefault="000179E0" w:rsidP="00396F86">
      <w:pPr>
        <w:widowControl w:val="0"/>
        <w:autoSpaceDE w:val="0"/>
        <w:autoSpaceDN w:val="0"/>
        <w:adjustRightInd w:val="0"/>
        <w:spacing w:line="480" w:lineRule="auto"/>
        <w:ind w:left="475"/>
        <w:rPr>
          <w:rFonts w:ascii="Times New Roman" w:hAnsi="Times New Roman" w:cs="Times New Roman"/>
          <w:sz w:val="24"/>
          <w:szCs w:val="24"/>
        </w:rPr>
      </w:pPr>
      <w:r w:rsidRPr="003B2EFF">
        <w:rPr>
          <w:rFonts w:ascii="Times New Roman" w:hAnsi="Times New Roman" w:cs="Times New Roman"/>
          <w:sz w:val="24"/>
          <w:szCs w:val="24"/>
        </w:rPr>
        <w:t>https://www.epa.gov/newsreleases/epa-and-states-collective-efforts-lead-regulatory-action-dicamba. Accessed: January 04, 2018</w:t>
      </w:r>
    </w:p>
    <w:p w14:paraId="0499A2A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Fernandez-Cornejo J, Wechsler S, Livingston M, Mitchell L (2014) Genetically Engineered Crops in the United States. Page SSRN Electronic Journal. 42 p</w:t>
      </w:r>
    </w:p>
    <w:p w14:paraId="1500AB45" w14:textId="4024B021"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Givens WA, Shaw DR, Kruger GR, Johnson WG, Weller SC, Young BG, Wilson RG, Owen MDK, Jordan D (2009) Survey of </w:t>
      </w:r>
      <w:r w:rsidR="005B4EF7">
        <w:rPr>
          <w:rFonts w:ascii="Times New Roman" w:hAnsi="Times New Roman" w:cs="Times New Roman"/>
          <w:noProof/>
          <w:sz w:val="24"/>
          <w:szCs w:val="24"/>
        </w:rPr>
        <w:t>t</w:t>
      </w:r>
      <w:r w:rsidRPr="003B2EFF">
        <w:rPr>
          <w:rFonts w:ascii="Times New Roman" w:hAnsi="Times New Roman" w:cs="Times New Roman"/>
          <w:noProof/>
          <w:sz w:val="24"/>
          <w:szCs w:val="24"/>
        </w:rPr>
        <w:t xml:space="preserve">illage </w:t>
      </w:r>
      <w:r w:rsidR="005B4EF7">
        <w:rPr>
          <w:rFonts w:ascii="Times New Roman" w:hAnsi="Times New Roman" w:cs="Times New Roman"/>
          <w:noProof/>
          <w:sz w:val="24"/>
          <w:szCs w:val="24"/>
        </w:rPr>
        <w:t>t</w:t>
      </w:r>
      <w:r w:rsidRPr="003B2EFF">
        <w:rPr>
          <w:rFonts w:ascii="Times New Roman" w:hAnsi="Times New Roman" w:cs="Times New Roman"/>
          <w:noProof/>
          <w:sz w:val="24"/>
          <w:szCs w:val="24"/>
        </w:rPr>
        <w:t xml:space="preserve">rends </w:t>
      </w:r>
      <w:r w:rsidR="005B4EF7">
        <w:rPr>
          <w:rFonts w:ascii="Times New Roman" w:hAnsi="Times New Roman" w:cs="Times New Roman"/>
          <w:noProof/>
          <w:sz w:val="24"/>
          <w:szCs w:val="24"/>
        </w:rPr>
        <w:t>f</w:t>
      </w:r>
      <w:r w:rsidRPr="003B2EFF">
        <w:rPr>
          <w:rFonts w:ascii="Times New Roman" w:hAnsi="Times New Roman" w:cs="Times New Roman"/>
          <w:noProof/>
          <w:sz w:val="24"/>
          <w:szCs w:val="24"/>
        </w:rPr>
        <w:t xml:space="preserve">ollowing the </w:t>
      </w:r>
      <w:r w:rsidR="005B4EF7">
        <w:rPr>
          <w:rFonts w:ascii="Times New Roman" w:hAnsi="Times New Roman" w:cs="Times New Roman"/>
          <w:noProof/>
          <w:sz w:val="24"/>
          <w:szCs w:val="24"/>
        </w:rPr>
        <w:t>a</w:t>
      </w:r>
      <w:r w:rsidRPr="003B2EFF">
        <w:rPr>
          <w:rFonts w:ascii="Times New Roman" w:hAnsi="Times New Roman" w:cs="Times New Roman"/>
          <w:noProof/>
          <w:sz w:val="24"/>
          <w:szCs w:val="24"/>
        </w:rPr>
        <w:t xml:space="preserve">doption of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lyphosate-</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esistant </w:t>
      </w:r>
      <w:r w:rsidR="005B4EF7">
        <w:rPr>
          <w:rFonts w:ascii="Times New Roman" w:hAnsi="Times New Roman" w:cs="Times New Roman"/>
          <w:noProof/>
          <w:sz w:val="24"/>
          <w:szCs w:val="24"/>
        </w:rPr>
        <w:t>c</w:t>
      </w:r>
      <w:r w:rsidRPr="003B2EFF">
        <w:rPr>
          <w:rFonts w:ascii="Times New Roman" w:hAnsi="Times New Roman" w:cs="Times New Roman"/>
          <w:noProof/>
          <w:sz w:val="24"/>
          <w:szCs w:val="24"/>
        </w:rPr>
        <w:t>rops. Weed Technol 23:150–155</w:t>
      </w:r>
    </w:p>
    <w:p w14:paraId="55B7330F" w14:textId="72BF4F3F"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Griffin JL, Bauerle MJ, Stephenson DO, Miller DK, Boudreaux JM (2013) Soybean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esponse to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w:t>
      </w:r>
      <w:r w:rsidR="005B4EF7">
        <w:rPr>
          <w:rFonts w:ascii="Times New Roman" w:hAnsi="Times New Roman" w:cs="Times New Roman"/>
          <w:noProof/>
          <w:sz w:val="24"/>
          <w:szCs w:val="24"/>
        </w:rPr>
        <w:t>a</w:t>
      </w:r>
      <w:r w:rsidRPr="003B2EFF">
        <w:rPr>
          <w:rFonts w:ascii="Times New Roman" w:hAnsi="Times New Roman" w:cs="Times New Roman"/>
          <w:noProof/>
          <w:sz w:val="24"/>
          <w:szCs w:val="24"/>
        </w:rPr>
        <w:t xml:space="preserve">pplied at </w:t>
      </w:r>
      <w:r w:rsidR="005B4EF7">
        <w:rPr>
          <w:rFonts w:ascii="Times New Roman" w:hAnsi="Times New Roman" w:cs="Times New Roman"/>
          <w:noProof/>
          <w:sz w:val="24"/>
          <w:szCs w:val="24"/>
        </w:rPr>
        <w:t>v</w:t>
      </w:r>
      <w:r w:rsidRPr="003B2EFF">
        <w:rPr>
          <w:rFonts w:ascii="Times New Roman" w:hAnsi="Times New Roman" w:cs="Times New Roman"/>
          <w:noProof/>
          <w:sz w:val="24"/>
          <w:szCs w:val="24"/>
        </w:rPr>
        <w:t xml:space="preserve">egetative and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eproductive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 xml:space="preserve">rowth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tages. Weed Technol 27:696–703</w:t>
      </w:r>
    </w:p>
    <w:p w14:paraId="702E9ABE"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Hager A (2017) O</w:t>
      </w:r>
      <w:r w:rsidRPr="003A75AE">
        <w:rPr>
          <w:rFonts w:ascii="Times New Roman" w:hAnsi="Times New Roman" w:cs="Times New Roman"/>
          <w:sz w:val="24"/>
          <w:szCs w:val="24"/>
        </w:rPr>
        <w:t>bservations of</w:t>
      </w:r>
      <w:r w:rsidRPr="003B2EFF">
        <w:rPr>
          <w:rFonts w:ascii="Times New Roman" w:hAnsi="Times New Roman" w:cs="Times New Roman"/>
          <w:sz w:val="24"/>
          <w:szCs w:val="24"/>
        </w:rPr>
        <w:t xml:space="preserve"> the Midwest weed extension scientists. Page 98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p>
    <w:p w14:paraId="46F3522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Heap I (2014) Global perspective of herbicide-resistant weeds. Pest Manag Sci 70:1306–1315</w:t>
      </w:r>
    </w:p>
    <w:p w14:paraId="7FA26D1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lastRenderedPageBreak/>
        <w:t>Heap I (2018a) Weeds resistant to ALS inhibitors (B/2). http://www.weedscience.org/Summary/MOA.aspx. Accessed: January 10, 2018</w:t>
      </w:r>
    </w:p>
    <w:p w14:paraId="153EFE0B" w14:textId="77777777" w:rsidR="000179E0" w:rsidRPr="003B2EFF" w:rsidRDefault="000179E0" w:rsidP="00396F86">
      <w:pPr>
        <w:widowControl w:val="0"/>
        <w:autoSpaceDE w:val="0"/>
        <w:autoSpaceDN w:val="0"/>
        <w:adjustRightInd w:val="0"/>
        <w:spacing w:line="480" w:lineRule="auto"/>
        <w:ind w:left="475" w:hanging="475"/>
        <w:rPr>
          <w:rFonts w:ascii="Times New Roman" w:hAnsi="Times New Roman" w:cs="Times New Roman"/>
          <w:sz w:val="24"/>
          <w:szCs w:val="24"/>
        </w:rPr>
      </w:pPr>
      <w:r w:rsidRPr="003B2EFF">
        <w:rPr>
          <w:rFonts w:ascii="Times New Roman" w:hAnsi="Times New Roman" w:cs="Times New Roman"/>
          <w:sz w:val="24"/>
          <w:szCs w:val="24"/>
        </w:rPr>
        <w:t>Heap I (2018b) Weeds resistant to the herbicide glyphosate.</w:t>
      </w:r>
    </w:p>
    <w:p w14:paraId="2CA4AFF5" w14:textId="77777777" w:rsidR="000179E0" w:rsidRPr="003B2EFF" w:rsidRDefault="000179E0" w:rsidP="00396F86">
      <w:pPr>
        <w:widowControl w:val="0"/>
        <w:autoSpaceDE w:val="0"/>
        <w:autoSpaceDN w:val="0"/>
        <w:adjustRightInd w:val="0"/>
        <w:spacing w:line="480" w:lineRule="auto"/>
        <w:ind w:left="475"/>
        <w:rPr>
          <w:rFonts w:ascii="Times New Roman" w:hAnsi="Times New Roman" w:cs="Times New Roman"/>
          <w:sz w:val="24"/>
          <w:szCs w:val="24"/>
        </w:rPr>
      </w:pPr>
      <w:r w:rsidRPr="003B2EFF">
        <w:rPr>
          <w:rFonts w:ascii="Times New Roman" w:hAnsi="Times New Roman" w:cs="Times New Roman"/>
          <w:sz w:val="24"/>
          <w:szCs w:val="24"/>
        </w:rPr>
        <w:t>http://www.weedscience.org/Summary/ResistbyActive.aspx. Accessed: January 15, 2018</w:t>
      </w:r>
    </w:p>
    <w:p w14:paraId="44FF1A2D"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Heap I (2018c) Weeds resistant to the herbicide dicamba.</w:t>
      </w:r>
    </w:p>
    <w:p w14:paraId="099C17D4" w14:textId="77777777" w:rsidR="000179E0" w:rsidRPr="003B2EFF" w:rsidRDefault="000179E0" w:rsidP="00396F86">
      <w:pPr>
        <w:widowControl w:val="0"/>
        <w:autoSpaceDE w:val="0"/>
        <w:autoSpaceDN w:val="0"/>
        <w:adjustRightInd w:val="0"/>
        <w:spacing w:line="480" w:lineRule="auto"/>
        <w:ind w:left="480"/>
        <w:rPr>
          <w:rFonts w:ascii="Times New Roman" w:hAnsi="Times New Roman" w:cs="Times New Roman"/>
          <w:sz w:val="24"/>
          <w:szCs w:val="24"/>
        </w:rPr>
      </w:pPr>
      <w:r w:rsidRPr="003B2EFF">
        <w:rPr>
          <w:rFonts w:ascii="Times New Roman" w:hAnsi="Times New Roman" w:cs="Times New Roman"/>
          <w:sz w:val="24"/>
          <w:szCs w:val="24"/>
        </w:rPr>
        <w:t>http://www.weedscience.org/Summary/ResistbyActive.aspx. Accessed: January 24, 2018</w:t>
      </w:r>
    </w:p>
    <w:p w14:paraId="444ACD92" w14:textId="565CEF83"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Johnson B, Young B, Matthews J, Marquardt P, Slack C, Bradley K, York A, Culpepper S, Hager A, Al-Khatib K, Steckel L, Moechnig M, Loux M, Bernards M, Smeda R (2010) Weed control in dicamba-resistant soybeans. Crop Manag 9</w:t>
      </w:r>
      <w:ins w:id="282" w:author="Author">
        <w:r w:rsidR="008E5C1A">
          <w:rPr>
            <w:rFonts w:ascii="Times New Roman" w:hAnsi="Times New Roman" w:cs="Times New Roman"/>
            <w:noProof/>
            <w:sz w:val="24"/>
            <w:szCs w:val="24"/>
          </w:rPr>
          <w:t>(1)</w:t>
        </w:r>
      </w:ins>
      <w:del w:id="283" w:author="Author">
        <w:r w:rsidRPr="003B2EFF" w:rsidDel="008E5C1A">
          <w:rPr>
            <w:rFonts w:ascii="Times New Roman" w:hAnsi="Times New Roman" w:cs="Times New Roman"/>
            <w:noProof/>
            <w:sz w:val="24"/>
            <w:szCs w:val="24"/>
          </w:rPr>
          <w:delText>:0</w:delText>
        </w:r>
      </w:del>
    </w:p>
    <w:p w14:paraId="04BD44AA"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Keelin JW, Abernathy JR (1988) Woollyleaf bursage (</w:t>
      </w:r>
      <w:r w:rsidRPr="003B2EFF">
        <w:rPr>
          <w:rFonts w:ascii="Times New Roman" w:hAnsi="Times New Roman" w:cs="Times New Roman"/>
          <w:i/>
          <w:iCs/>
          <w:noProof/>
          <w:sz w:val="24"/>
          <w:szCs w:val="24"/>
        </w:rPr>
        <w:t>Ambrosia grayi</w:t>
      </w:r>
      <w:r w:rsidRPr="003B2EFF">
        <w:rPr>
          <w:rFonts w:ascii="Times New Roman" w:hAnsi="Times New Roman" w:cs="Times New Roman"/>
          <w:noProof/>
          <w:sz w:val="24"/>
          <w:szCs w:val="24"/>
        </w:rPr>
        <w:t>) and Texas blueweed (</w:t>
      </w:r>
      <w:r w:rsidRPr="003B2EFF">
        <w:rPr>
          <w:rFonts w:ascii="Times New Roman" w:hAnsi="Times New Roman" w:cs="Times New Roman"/>
          <w:i/>
          <w:iCs/>
          <w:noProof/>
          <w:sz w:val="24"/>
          <w:szCs w:val="24"/>
        </w:rPr>
        <w:t>Helianthus ciliaris</w:t>
      </w:r>
      <w:r w:rsidRPr="003B2EFF">
        <w:rPr>
          <w:rFonts w:ascii="Times New Roman" w:hAnsi="Times New Roman" w:cs="Times New Roman"/>
          <w:noProof/>
          <w:sz w:val="24"/>
          <w:szCs w:val="24"/>
        </w:rPr>
        <w:t>) Control by Dicamba. Weed Technol 2:12–15</w:t>
      </w:r>
    </w:p>
    <w:p w14:paraId="6BFFF370" w14:textId="4F7A92A8"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t xml:space="preserve">Kniss A (2018) An updated meta-analysis of soybean response to dicamba. </w:t>
      </w:r>
      <w:del w:id="284" w:author="Author">
        <w:r w:rsidRPr="003B2EFF" w:rsidDel="003804AA">
          <w:rPr>
            <w:rFonts w:ascii="Times New Roman" w:hAnsi="Times New Roman" w:cs="Times New Roman"/>
            <w:sz w:val="24"/>
            <w:szCs w:val="24"/>
          </w:rPr>
          <w:delText xml:space="preserve">In press </w:delText>
        </w:r>
        <w:r w:rsidRPr="003B2EFF" w:rsidDel="003804AA">
          <w:rPr>
            <w:rFonts w:ascii="Times New Roman" w:hAnsi="Times New Roman" w:cs="Times New Roman"/>
            <w:i/>
            <w:sz w:val="24"/>
            <w:szCs w:val="24"/>
          </w:rPr>
          <w:delText>in</w:delText>
        </w:r>
        <w:r w:rsidRPr="003B2EFF" w:rsidDel="003804AA">
          <w:rPr>
            <w:rFonts w:ascii="Times New Roman" w:hAnsi="Times New Roman" w:cs="Times New Roman"/>
            <w:sz w:val="24"/>
            <w:szCs w:val="24"/>
          </w:rPr>
          <w:delText xml:space="preserve"> </w:delText>
        </w:r>
      </w:del>
      <w:r w:rsidR="003804AA">
        <w:rPr>
          <w:rFonts w:ascii="Times New Roman" w:hAnsi="Times New Roman" w:cs="Times New Roman"/>
          <w:sz w:val="24"/>
          <w:szCs w:val="24"/>
        </w:rPr>
        <w:t xml:space="preserve">Abstract 29, </w:t>
      </w:r>
      <w:r w:rsidRPr="003B2EFF">
        <w:rPr>
          <w:rFonts w:ascii="Times New Roman" w:hAnsi="Times New Roman" w:cs="Times New Roman"/>
          <w:sz w:val="24"/>
          <w:szCs w:val="24"/>
        </w:rPr>
        <w:t>Proceedings of the 58</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Weed Science Society of America. Arlington, VA: Weed Science Society of America.</w:t>
      </w:r>
    </w:p>
    <w:p w14:paraId="552B0D0B" w14:textId="34AE5272"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Mohseni-Moghadam M, Doohan D (2015) Response of </w:t>
      </w:r>
      <w:r w:rsidR="005B4EF7">
        <w:rPr>
          <w:rFonts w:ascii="Times New Roman" w:hAnsi="Times New Roman" w:cs="Times New Roman"/>
          <w:noProof/>
          <w:sz w:val="24"/>
          <w:szCs w:val="24"/>
        </w:rPr>
        <w:t>b</w:t>
      </w:r>
      <w:r w:rsidRPr="003B2EFF">
        <w:rPr>
          <w:rFonts w:ascii="Times New Roman" w:hAnsi="Times New Roman" w:cs="Times New Roman"/>
          <w:noProof/>
          <w:sz w:val="24"/>
          <w:szCs w:val="24"/>
        </w:rPr>
        <w:t xml:space="preserve">ell </w:t>
      </w:r>
      <w:r w:rsidR="005B4EF7">
        <w:rPr>
          <w:rFonts w:ascii="Times New Roman" w:hAnsi="Times New Roman" w:cs="Times New Roman"/>
          <w:noProof/>
          <w:sz w:val="24"/>
          <w:szCs w:val="24"/>
        </w:rPr>
        <w:t>p</w:t>
      </w:r>
      <w:r w:rsidRPr="003B2EFF">
        <w:rPr>
          <w:rFonts w:ascii="Times New Roman" w:hAnsi="Times New Roman" w:cs="Times New Roman"/>
          <w:noProof/>
          <w:sz w:val="24"/>
          <w:szCs w:val="24"/>
        </w:rPr>
        <w:t xml:space="preserve">epper and </w:t>
      </w:r>
      <w:r w:rsidR="005B4EF7">
        <w:rPr>
          <w:rFonts w:ascii="Times New Roman" w:hAnsi="Times New Roman" w:cs="Times New Roman"/>
          <w:noProof/>
          <w:sz w:val="24"/>
          <w:szCs w:val="24"/>
        </w:rPr>
        <w:t>b</w:t>
      </w:r>
      <w:r w:rsidRPr="003B2EFF">
        <w:rPr>
          <w:rFonts w:ascii="Times New Roman" w:hAnsi="Times New Roman" w:cs="Times New Roman"/>
          <w:noProof/>
          <w:sz w:val="24"/>
          <w:szCs w:val="24"/>
        </w:rPr>
        <w:t xml:space="preserve">roccoli to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imulated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rift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ates of 2,4-D and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icamba. Weed Technol 29:226–232</w:t>
      </w:r>
    </w:p>
    <w:p w14:paraId="6FA0347D" w14:textId="4C6789BD" w:rsidR="000179E0"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Mohseni-Moghadam M, Wolfe S, Dami I, Doohan D (2016) Response of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 xml:space="preserve">ine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 xml:space="preserve">rape </w:t>
      </w:r>
      <w:r w:rsidR="005B4EF7">
        <w:rPr>
          <w:rFonts w:ascii="Times New Roman" w:hAnsi="Times New Roman" w:cs="Times New Roman"/>
          <w:noProof/>
          <w:sz w:val="24"/>
          <w:szCs w:val="24"/>
        </w:rPr>
        <w:t>c</w:t>
      </w:r>
      <w:r w:rsidRPr="003B2EFF">
        <w:rPr>
          <w:rFonts w:ascii="Times New Roman" w:hAnsi="Times New Roman" w:cs="Times New Roman"/>
          <w:noProof/>
          <w:sz w:val="24"/>
          <w:szCs w:val="24"/>
        </w:rPr>
        <w:t xml:space="preserve">ultivars to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imulated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rift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ates of 2,4-D,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and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 xml:space="preserve">lyphosate, and 2,4-D or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w:t>
      </w:r>
      <w:r w:rsidR="005B4EF7">
        <w:rPr>
          <w:rFonts w:ascii="Times New Roman" w:hAnsi="Times New Roman" w:cs="Times New Roman"/>
          <w:noProof/>
          <w:sz w:val="24"/>
          <w:szCs w:val="24"/>
        </w:rPr>
        <w:t>p</w:t>
      </w:r>
      <w:r w:rsidRPr="003B2EFF">
        <w:rPr>
          <w:rFonts w:ascii="Times New Roman" w:hAnsi="Times New Roman" w:cs="Times New Roman"/>
          <w:noProof/>
          <w:sz w:val="24"/>
          <w:szCs w:val="24"/>
        </w:rPr>
        <w:t xml:space="preserve">lus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lyphosate. Weed Technol 30:807–814</w:t>
      </w:r>
    </w:p>
    <w:p w14:paraId="7198792C" w14:textId="62E1896E" w:rsidR="00BA6E51" w:rsidRPr="003B2EFF" w:rsidRDefault="00BA6E51"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t>Mueller T</w:t>
      </w:r>
      <w:r w:rsidRPr="003B2EFF">
        <w:rPr>
          <w:rFonts w:ascii="Times New Roman" w:hAnsi="Times New Roman" w:cs="Times New Roman"/>
          <w:sz w:val="24"/>
          <w:szCs w:val="24"/>
        </w:rPr>
        <w:t xml:space="preserve"> (2017) </w:t>
      </w:r>
      <w:r>
        <w:rPr>
          <w:rFonts w:ascii="Times New Roman" w:hAnsi="Times New Roman" w:cs="Times New Roman"/>
          <w:sz w:val="24"/>
          <w:szCs w:val="24"/>
        </w:rPr>
        <w:t xml:space="preserve">Dicamba </w:t>
      </w:r>
      <w:del w:id="285" w:author="Author">
        <w:r w:rsidDel="008E5C1A">
          <w:rPr>
            <w:rFonts w:ascii="Times New Roman" w:hAnsi="Times New Roman" w:cs="Times New Roman"/>
            <w:sz w:val="24"/>
            <w:szCs w:val="24"/>
          </w:rPr>
          <w:delText xml:space="preserve">vitalization </w:delText>
        </w:r>
      </w:del>
      <w:ins w:id="286" w:author="Author">
        <w:r w:rsidR="008E5C1A">
          <w:rPr>
            <w:rFonts w:ascii="Times New Roman" w:hAnsi="Times New Roman" w:cs="Times New Roman"/>
            <w:sz w:val="24"/>
            <w:szCs w:val="24"/>
          </w:rPr>
          <w:t xml:space="preserve">votalization </w:t>
        </w:r>
      </w:ins>
      <w:r>
        <w:rPr>
          <w:rFonts w:ascii="Times New Roman" w:hAnsi="Times New Roman" w:cs="Times New Roman"/>
          <w:sz w:val="24"/>
          <w:szCs w:val="24"/>
        </w:rPr>
        <w:t>from field surfaces</w:t>
      </w:r>
      <w:r w:rsidRPr="003B2EFF">
        <w:rPr>
          <w:rFonts w:ascii="Times New Roman" w:hAnsi="Times New Roman" w:cs="Times New Roman"/>
          <w:sz w:val="24"/>
          <w:szCs w:val="24"/>
        </w:rPr>
        <w:t xml:space="preserve">. Pages </w:t>
      </w:r>
      <w:r>
        <w:rPr>
          <w:rFonts w:ascii="Times New Roman" w:hAnsi="Times New Roman" w:cs="Times New Roman"/>
          <w:sz w:val="24"/>
          <w:szCs w:val="24"/>
        </w:rPr>
        <w:t>95</w:t>
      </w:r>
      <w:r w:rsidRPr="003B2EFF">
        <w:rPr>
          <w:rFonts w:ascii="Times New Roman" w:hAnsi="Times New Roman" w:cs="Times New Roman"/>
          <w:sz w:val="24"/>
          <w:szCs w:val="24"/>
        </w:rPr>
        <w:t xml:space="preserve">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w:t>
      </w:r>
    </w:p>
    <w:p w14:paraId="700A82EA"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Perry ED, Ciliberto F, Hennessy DA, Moschini G (2016) Genetically engineered crops and </w:t>
      </w:r>
      <w:r w:rsidRPr="003B2EFF">
        <w:rPr>
          <w:rFonts w:ascii="Times New Roman" w:hAnsi="Times New Roman" w:cs="Times New Roman"/>
          <w:noProof/>
          <w:sz w:val="24"/>
          <w:szCs w:val="24"/>
        </w:rPr>
        <w:lastRenderedPageBreak/>
        <w:t>pesticide use in U.S. maize and soybeans. Sci Adv 2:e1600850</w:t>
      </w:r>
    </w:p>
    <w:p w14:paraId="5E4D2D3D" w14:textId="3CD28D3B"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Rankins AJ, Byrd Jr JD, Mask DB, Barnett JW, Gerard PD (2005) Survey of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oybean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eeds in Mississippi. Weed Technol 19:492–498</w:t>
      </w:r>
    </w:p>
    <w:p w14:paraId="51CD5C18" w14:textId="08B10924"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Schroeder J, Banks PA (1989) Soft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ed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 xml:space="preserve">inter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heat (</w:t>
      </w:r>
      <w:r w:rsidRPr="003B2EFF">
        <w:rPr>
          <w:rFonts w:ascii="Times New Roman" w:hAnsi="Times New Roman" w:cs="Times New Roman"/>
          <w:i/>
          <w:iCs/>
          <w:noProof/>
          <w:sz w:val="24"/>
          <w:szCs w:val="24"/>
        </w:rPr>
        <w:t>Triticum aestivum</w:t>
      </w:r>
      <w:r w:rsidRPr="003B2EFF">
        <w:rPr>
          <w:rFonts w:ascii="Times New Roman" w:hAnsi="Times New Roman" w:cs="Times New Roman"/>
          <w:noProof/>
          <w:sz w:val="24"/>
          <w:szCs w:val="24"/>
        </w:rPr>
        <w:t xml:space="preserve">)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esponse to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and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w:t>
      </w:r>
      <w:r w:rsidR="005B4EF7">
        <w:rPr>
          <w:rFonts w:ascii="Times New Roman" w:hAnsi="Times New Roman" w:cs="Times New Roman"/>
          <w:noProof/>
          <w:sz w:val="24"/>
          <w:szCs w:val="24"/>
        </w:rPr>
        <w:t>plus</w:t>
      </w:r>
      <w:r w:rsidRPr="003B2EFF">
        <w:rPr>
          <w:rFonts w:ascii="Times New Roman" w:hAnsi="Times New Roman" w:cs="Times New Roman"/>
          <w:noProof/>
          <w:sz w:val="24"/>
          <w:szCs w:val="24"/>
        </w:rPr>
        <w:t xml:space="preserve"> 2,4</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Weed Technol 3:67–71</w:t>
      </w:r>
    </w:p>
    <w:p w14:paraId="4E52E3E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Service RF (2007) Agbiotech. A growing threat down on the farm. Science 316:1114–7</w:t>
      </w:r>
    </w:p>
    <w:p w14:paraId="5CFCFC7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Soltani N, Dille JA, Burke IC, Everman WJ, Vangessel MJ, Davis VM, Sikkema PH (2017) Perspectives on potential soybean yield losses from weeds in North America. Weed Technol 31:148–154</w:t>
      </w:r>
    </w:p>
    <w:p w14:paraId="706D3C63" w14:textId="77777777" w:rsidR="000179E0" w:rsidRPr="003B2EFF" w:rsidRDefault="000179E0" w:rsidP="00F66228">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Spandl E, Rabaey TL, Kells JJ, Gordon R (1997) Application timing for weed control in corn (</w:t>
      </w:r>
      <w:r w:rsidRPr="003B2EFF">
        <w:rPr>
          <w:rFonts w:ascii="Times New Roman" w:hAnsi="Times New Roman" w:cs="Times New Roman"/>
          <w:i/>
          <w:iCs/>
          <w:noProof/>
          <w:sz w:val="24"/>
          <w:szCs w:val="24"/>
        </w:rPr>
        <w:t>Zea mays</w:t>
      </w:r>
      <w:r w:rsidRPr="003B2EFF">
        <w:rPr>
          <w:rFonts w:ascii="Times New Roman" w:hAnsi="Times New Roman" w:cs="Times New Roman"/>
          <w:noProof/>
          <w:sz w:val="24"/>
          <w:szCs w:val="24"/>
        </w:rPr>
        <w:t>) with dicamba tank mixtures. Weed Teehnol 11:602–607</w:t>
      </w:r>
    </w:p>
    <w:p w14:paraId="29B28ACB" w14:textId="5F27CF10" w:rsidR="000179E0" w:rsidRPr="003B2EFF" w:rsidRDefault="000179E0" w:rsidP="00F66228">
      <w:pPr>
        <w:spacing w:line="480" w:lineRule="auto"/>
        <w:ind w:left="720" w:hanging="720"/>
        <w:rPr>
          <w:rFonts w:ascii="Times New Roman" w:hAnsi="Times New Roman" w:cs="Times New Roman"/>
          <w:sz w:val="24"/>
          <w:szCs w:val="24"/>
        </w:rPr>
      </w:pPr>
      <w:r w:rsidRPr="003B2EFF">
        <w:rPr>
          <w:rFonts w:ascii="Times New Roman" w:hAnsi="Times New Roman" w:cs="Times New Roman"/>
          <w:sz w:val="24"/>
          <w:szCs w:val="24"/>
        </w:rPr>
        <w:t>Steckel L, Bond J, Ducar J, York A, Scott B, Dotray P, Barber T, Bradley K</w:t>
      </w:r>
      <w:r w:rsidR="00F66228">
        <w:rPr>
          <w:rFonts w:ascii="Times New Roman" w:hAnsi="Times New Roman" w:cs="Times New Roman"/>
          <w:sz w:val="24"/>
          <w:szCs w:val="24"/>
        </w:rPr>
        <w:t xml:space="preserve"> (2017) The good and the bad and the ugly: dicamba observations of southern weed extension scientists. </w:t>
      </w:r>
      <w:r w:rsidRPr="003B2EFF">
        <w:rPr>
          <w:rFonts w:ascii="Times New Roman" w:hAnsi="Times New Roman" w:cs="Times New Roman"/>
          <w:sz w:val="24"/>
          <w:szCs w:val="24"/>
        </w:rPr>
        <w:t xml:space="preserve">Pages 98-99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p>
    <w:p w14:paraId="418345B8" w14:textId="77777777" w:rsidR="000179E0" w:rsidRPr="003B2EFF" w:rsidRDefault="000179E0" w:rsidP="00F66228">
      <w:pPr>
        <w:widowControl w:val="0"/>
        <w:autoSpaceDE w:val="0"/>
        <w:autoSpaceDN w:val="0"/>
        <w:adjustRightInd w:val="0"/>
        <w:spacing w:line="480" w:lineRule="auto"/>
        <w:ind w:left="480" w:hanging="480"/>
        <w:rPr>
          <w:rFonts w:ascii="Times New Roman" w:hAnsi="Times New Roman" w:cs="Times New Roman"/>
          <w:sz w:val="24"/>
          <w:szCs w:val="24"/>
        </w:rPr>
      </w:pPr>
      <w:bookmarkStart w:id="287" w:name="_GoBack"/>
      <w:r w:rsidRPr="003B2EFF">
        <w:rPr>
          <w:rFonts w:ascii="Times New Roman" w:hAnsi="Times New Roman" w:cs="Times New Roman"/>
          <w:sz w:val="24"/>
          <w:szCs w:val="24"/>
        </w:rPr>
        <w:t>Stubben</w:t>
      </w:r>
      <w:bookmarkEnd w:id="287"/>
      <w:r w:rsidRPr="003B2EFF">
        <w:rPr>
          <w:rFonts w:ascii="Times New Roman" w:hAnsi="Times New Roman" w:cs="Times New Roman"/>
          <w:sz w:val="24"/>
          <w:szCs w:val="24"/>
        </w:rPr>
        <w:t xml:space="preserve"> CJ and Milligan BG (2007) Estimating and analyzing demographic models using the popbio package in R. J of Stat Soft 22:1-23. </w:t>
      </w:r>
    </w:p>
    <w:p w14:paraId="6416719E" w14:textId="5AE69B37" w:rsidR="000179E0" w:rsidRDefault="00E60E29" w:rsidP="00396F86">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w:t>
      </w:r>
      <w:r w:rsidR="00F66228" w:rsidRPr="003B2EFF">
        <w:rPr>
          <w:rFonts w:ascii="Times New Roman" w:hAnsi="Times New Roman" w:cs="Times New Roman"/>
          <w:sz w:val="24"/>
          <w:szCs w:val="24"/>
        </w:rPr>
        <w:t>USDA</w:t>
      </w:r>
      <w:r>
        <w:rPr>
          <w:rFonts w:ascii="Times New Roman" w:hAnsi="Times New Roman" w:cs="Times New Roman"/>
          <w:sz w:val="24"/>
          <w:szCs w:val="24"/>
        </w:rPr>
        <w:t>]</w:t>
      </w:r>
      <w:r w:rsidR="00F66228" w:rsidRPr="003B2EFF">
        <w:rPr>
          <w:rFonts w:ascii="Times New Roman" w:hAnsi="Times New Roman" w:cs="Times New Roman"/>
          <w:sz w:val="24"/>
          <w:szCs w:val="24"/>
        </w:rPr>
        <w:t xml:space="preserve"> </w:t>
      </w:r>
      <w:r w:rsidR="000179E0" w:rsidRPr="003B2EFF">
        <w:rPr>
          <w:rFonts w:ascii="Times New Roman" w:hAnsi="Times New Roman" w:cs="Times New Roman"/>
          <w:sz w:val="24"/>
          <w:szCs w:val="24"/>
        </w:rPr>
        <w:t>U</w:t>
      </w:r>
      <w:r>
        <w:rPr>
          <w:rFonts w:ascii="Times New Roman" w:hAnsi="Times New Roman" w:cs="Times New Roman"/>
          <w:sz w:val="24"/>
          <w:szCs w:val="24"/>
        </w:rPr>
        <w:t xml:space="preserve">S Department of Agriculture (2017) </w:t>
      </w:r>
      <w:r w:rsidR="000179E0" w:rsidRPr="003B2EFF">
        <w:rPr>
          <w:rFonts w:ascii="Times New Roman" w:hAnsi="Times New Roman" w:cs="Times New Roman"/>
          <w:sz w:val="24"/>
          <w:szCs w:val="24"/>
        </w:rPr>
        <w:t>National Agr</w:t>
      </w:r>
      <w:r>
        <w:rPr>
          <w:rFonts w:ascii="Times New Roman" w:hAnsi="Times New Roman" w:cs="Times New Roman"/>
          <w:sz w:val="24"/>
          <w:szCs w:val="24"/>
        </w:rPr>
        <w:t xml:space="preserve">icultural Statistics Service </w:t>
      </w:r>
      <w:r w:rsidR="000179E0" w:rsidRPr="003B2EFF">
        <w:rPr>
          <w:rFonts w:ascii="Times New Roman" w:hAnsi="Times New Roman" w:cs="Times New Roman"/>
          <w:sz w:val="24"/>
          <w:szCs w:val="24"/>
        </w:rPr>
        <w:t>2017</w:t>
      </w:r>
      <w:r>
        <w:rPr>
          <w:rFonts w:ascii="Times New Roman" w:hAnsi="Times New Roman" w:cs="Times New Roman"/>
          <w:sz w:val="24"/>
          <w:szCs w:val="24"/>
        </w:rPr>
        <w:t>. Washington, DC: US. Department of Agriculture.</w:t>
      </w:r>
    </w:p>
    <w:p w14:paraId="33220447" w14:textId="67642F8E" w:rsidR="00C1296E" w:rsidRPr="003B2EFF" w:rsidRDefault="00C1296E" w:rsidP="00C1296E">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t>Vieira G, Oliveira MC, Giacomini D, Arsenijevic N, Tranel P, Werle R (2017</w:t>
      </w:r>
      <w:r w:rsidR="000D063B">
        <w:rPr>
          <w:rFonts w:ascii="Times New Roman" w:hAnsi="Times New Roman" w:cs="Times New Roman"/>
          <w:sz w:val="24"/>
          <w:szCs w:val="24"/>
        </w:rPr>
        <w:t>a</w:t>
      </w:r>
      <w:r w:rsidRPr="003B2EFF">
        <w:rPr>
          <w:rFonts w:ascii="Times New Roman" w:hAnsi="Times New Roman" w:cs="Times New Roman"/>
          <w:sz w:val="24"/>
          <w:szCs w:val="24"/>
        </w:rPr>
        <w:t xml:space="preserve">) Molecular screening of PPO and glyphosate resistance in Palmer amaranth populations from Southwest Nebraska. Pages 32-33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w:t>
      </w:r>
    </w:p>
    <w:p w14:paraId="4C11A911" w14:textId="666A739F"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lastRenderedPageBreak/>
        <w:t>Vieira BC, Samuelson SL, Alves GS, Gaines TA, Werle R, Kruger GR (2017</w:t>
      </w:r>
      <w:r w:rsidR="000D063B">
        <w:rPr>
          <w:rFonts w:ascii="Times New Roman" w:hAnsi="Times New Roman" w:cs="Times New Roman"/>
          <w:noProof/>
          <w:sz w:val="24"/>
          <w:szCs w:val="24"/>
        </w:rPr>
        <w:t>b</w:t>
      </w:r>
      <w:r w:rsidRPr="003B2EFF">
        <w:rPr>
          <w:rFonts w:ascii="Times New Roman" w:hAnsi="Times New Roman" w:cs="Times New Roman"/>
          <w:noProof/>
          <w:sz w:val="24"/>
          <w:szCs w:val="24"/>
        </w:rPr>
        <w:t xml:space="preserve">) Distribution of glyphosate-resistant </w:t>
      </w:r>
      <w:r w:rsidRPr="003B2EFF">
        <w:rPr>
          <w:rFonts w:ascii="Times New Roman" w:hAnsi="Times New Roman" w:cs="Times New Roman"/>
          <w:i/>
          <w:iCs/>
          <w:noProof/>
          <w:sz w:val="24"/>
          <w:szCs w:val="24"/>
        </w:rPr>
        <w:t>Amaranthus</w:t>
      </w:r>
      <w:r w:rsidRPr="003B2EFF">
        <w:rPr>
          <w:rFonts w:ascii="Times New Roman" w:hAnsi="Times New Roman" w:cs="Times New Roman"/>
          <w:noProof/>
          <w:sz w:val="24"/>
          <w:szCs w:val="24"/>
        </w:rPr>
        <w:t xml:space="preserve"> spp. in Nebraska. Pest Manag Sci:in press</w:t>
      </w:r>
    </w:p>
    <w:p w14:paraId="150CF76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Vink JP, Soltani N, Robinson DE, Tardif FJ, Lawton MB, Sikkema PH (2012) Glyphosate-resistant giant ragweed (</w:t>
      </w:r>
      <w:r w:rsidRPr="003B2EFF">
        <w:rPr>
          <w:rFonts w:ascii="Times New Roman" w:hAnsi="Times New Roman" w:cs="Times New Roman"/>
          <w:i/>
          <w:iCs/>
          <w:noProof/>
          <w:sz w:val="24"/>
          <w:szCs w:val="24"/>
        </w:rPr>
        <w:t>Ambrosia trifida</w:t>
      </w:r>
      <w:r w:rsidRPr="003B2EFF">
        <w:rPr>
          <w:rFonts w:ascii="Times New Roman" w:hAnsi="Times New Roman" w:cs="Times New Roman"/>
          <w:noProof/>
          <w:sz w:val="24"/>
          <w:szCs w:val="24"/>
        </w:rPr>
        <w:t>) control in dicamba-tolerant soybean. Weed Technol 26:422–428</w:t>
      </w:r>
    </w:p>
    <w:p w14:paraId="2D7AE129" w14:textId="63FE1474"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Webster TM, </w:t>
      </w:r>
      <w:del w:id="288" w:author="Author">
        <w:r w:rsidRPr="003B2EFF" w:rsidDel="008E5C1A">
          <w:rPr>
            <w:rFonts w:ascii="Times New Roman" w:hAnsi="Times New Roman" w:cs="Times New Roman"/>
            <w:noProof/>
            <w:sz w:val="24"/>
            <w:szCs w:val="24"/>
          </w:rPr>
          <w:delText xml:space="preserve">Macdonald </w:delText>
        </w:r>
      </w:del>
      <w:ins w:id="289" w:author="Author">
        <w:r w:rsidR="008E5C1A" w:rsidRPr="003B2EFF">
          <w:rPr>
            <w:rFonts w:ascii="Times New Roman" w:hAnsi="Times New Roman" w:cs="Times New Roman"/>
            <w:noProof/>
            <w:sz w:val="24"/>
            <w:szCs w:val="24"/>
          </w:rPr>
          <w:t>Mac</w:t>
        </w:r>
        <w:r w:rsidR="008E5C1A">
          <w:rPr>
            <w:rFonts w:ascii="Times New Roman" w:hAnsi="Times New Roman" w:cs="Times New Roman"/>
            <w:noProof/>
            <w:sz w:val="24"/>
            <w:szCs w:val="24"/>
          </w:rPr>
          <w:t>D</w:t>
        </w:r>
        <w:r w:rsidR="008E5C1A" w:rsidRPr="003B2EFF">
          <w:rPr>
            <w:rFonts w:ascii="Times New Roman" w:hAnsi="Times New Roman" w:cs="Times New Roman"/>
            <w:noProof/>
            <w:sz w:val="24"/>
            <w:szCs w:val="24"/>
          </w:rPr>
          <w:t xml:space="preserve">onald </w:t>
        </w:r>
      </w:ins>
      <w:r w:rsidRPr="003B2EFF">
        <w:rPr>
          <w:rFonts w:ascii="Times New Roman" w:hAnsi="Times New Roman" w:cs="Times New Roman"/>
          <w:noProof/>
          <w:sz w:val="24"/>
          <w:szCs w:val="24"/>
        </w:rPr>
        <w:t>GE (2001) A Survey of weeds in various crops in Georgia. Weed Technol 15:771–790</w:t>
      </w:r>
    </w:p>
    <w:p w14:paraId="5E1CC014"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Wehtje G (2008) Synergism of dicamba with diflufenzopyr with respect to turfgrass weed control. Weed Technol 22:679–684</w:t>
      </w:r>
    </w:p>
    <w:p w14:paraId="048A4C68" w14:textId="690F7B8D" w:rsidR="00933787" w:rsidRPr="003B2EFF" w:rsidRDefault="000179E0" w:rsidP="006B3442">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Young BG, Farrell S, Bradley KW, Latorre DO, Kruger GR, Barber T, Norsworthy JK, Scott B, Reynolds D, Steckel L (2017) University research on dicamba volatility. Pages 100-101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r w:rsidR="00933787" w:rsidRPr="003B2EFF">
        <w:rPr>
          <w:rFonts w:ascii="Times New Roman" w:hAnsi="Times New Roman" w:cs="Times New Roman"/>
          <w:sz w:val="24"/>
          <w:szCs w:val="24"/>
        </w:rPr>
        <w:br w:type="page"/>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290" w:author="Author">
          <w:tblPr>
            <w:tblStyle w:val="TableGrid"/>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5670"/>
        <w:gridCol w:w="1980"/>
        <w:gridCol w:w="1800"/>
        <w:tblGridChange w:id="291">
          <w:tblGrid>
            <w:gridCol w:w="5670"/>
            <w:gridCol w:w="90"/>
            <w:gridCol w:w="811"/>
            <w:gridCol w:w="809"/>
            <w:gridCol w:w="180"/>
            <w:gridCol w:w="90"/>
            <w:gridCol w:w="1620"/>
            <w:gridCol w:w="180"/>
            <w:gridCol w:w="1041"/>
          </w:tblGrid>
        </w:tblGridChange>
      </w:tblGrid>
      <w:tr w:rsidR="00992F86" w:rsidRPr="003B2EFF" w14:paraId="56520D3F" w14:textId="30CB9AC0" w:rsidTr="00352D3B">
        <w:tc>
          <w:tcPr>
            <w:tcW w:w="9450" w:type="dxa"/>
            <w:gridSpan w:val="3"/>
            <w:tcBorders>
              <w:bottom w:val="single" w:sz="4" w:space="0" w:color="auto"/>
            </w:tcBorders>
            <w:tcPrChange w:id="292" w:author="Author">
              <w:tcPr>
                <w:tcW w:w="10491" w:type="dxa"/>
                <w:gridSpan w:val="9"/>
                <w:tcBorders>
                  <w:bottom w:val="single" w:sz="4" w:space="0" w:color="auto"/>
                </w:tcBorders>
              </w:tcPr>
            </w:tcPrChange>
          </w:tcPr>
          <w:p w14:paraId="0DFC85E7" w14:textId="22FA44CE" w:rsidR="00992F86" w:rsidRPr="003B2EFF" w:rsidRDefault="00992F86" w:rsidP="003D10D1">
            <w:pPr>
              <w:rPr>
                <w:rFonts w:ascii="Times New Roman" w:hAnsi="Times New Roman" w:cs="Times New Roman"/>
                <w:sz w:val="24"/>
                <w:szCs w:val="24"/>
              </w:rPr>
            </w:pPr>
            <w:r w:rsidRPr="003B2EFF">
              <w:rPr>
                <w:rFonts w:ascii="Times New Roman" w:hAnsi="Times New Roman" w:cs="Times New Roman"/>
                <w:sz w:val="24"/>
                <w:szCs w:val="24"/>
              </w:rPr>
              <w:lastRenderedPageBreak/>
              <w:t xml:space="preserve">Table 1. </w:t>
            </w:r>
            <w:r>
              <w:rPr>
                <w:rFonts w:ascii="Times New Roman" w:hAnsi="Times New Roman" w:cs="Times New Roman"/>
                <w:sz w:val="24"/>
                <w:szCs w:val="24"/>
              </w:rPr>
              <w:t>S</w:t>
            </w:r>
            <w:r w:rsidRPr="003B2EFF">
              <w:rPr>
                <w:rFonts w:ascii="Times New Roman" w:hAnsi="Times New Roman" w:cs="Times New Roman"/>
                <w:sz w:val="24"/>
                <w:szCs w:val="24"/>
              </w:rPr>
              <w:t xml:space="preserve">urvey questionnaire conducted with </w:t>
            </w:r>
            <w:ins w:id="293" w:author="Author">
              <w:r w:rsidR="007B1DFA">
                <w:rPr>
                  <w:rFonts w:ascii="Times New Roman" w:hAnsi="Times New Roman" w:cs="Times New Roman"/>
                  <w:sz w:val="24"/>
                  <w:szCs w:val="24"/>
                </w:rPr>
                <w:t xml:space="preserve">Nebraska farmers </w:t>
              </w:r>
            </w:ins>
            <w:del w:id="294" w:author="Author">
              <w:r w:rsidRPr="003B2EFF" w:rsidDel="007B1DFA">
                <w:rPr>
                  <w:rFonts w:ascii="Times New Roman" w:hAnsi="Times New Roman" w:cs="Times New Roman"/>
                  <w:sz w:val="24"/>
                  <w:szCs w:val="24"/>
                </w:rPr>
                <w:delText>312 farmers from 60 Nebraska counties, representing a total of 77,855 h</w:delText>
              </w:r>
              <w:r w:rsidDel="007B1DFA">
                <w:rPr>
                  <w:rFonts w:ascii="Times New Roman" w:hAnsi="Times New Roman" w:cs="Times New Roman"/>
                  <w:sz w:val="24"/>
                  <w:szCs w:val="24"/>
                </w:rPr>
                <w:delText>a</w:delText>
              </w:r>
              <w:r w:rsidRPr="003B2EFF" w:rsidDel="007B1DFA">
                <w:rPr>
                  <w:rFonts w:ascii="Times New Roman" w:hAnsi="Times New Roman" w:cs="Times New Roman"/>
                  <w:sz w:val="24"/>
                  <w:szCs w:val="24"/>
                </w:rPr>
                <w:delText xml:space="preserve"> of soybean grown </w:delText>
              </w:r>
            </w:del>
            <w:r w:rsidRPr="003B2EFF">
              <w:rPr>
                <w:rFonts w:ascii="Times New Roman" w:hAnsi="Times New Roman" w:cs="Times New Roman"/>
                <w:sz w:val="24"/>
                <w:szCs w:val="24"/>
              </w:rPr>
              <w:t>in 2017</w:t>
            </w:r>
            <w:ins w:id="295" w:author="Author">
              <w:r w:rsidR="003D10D1">
                <w:rPr>
                  <w:rFonts w:ascii="Times New Roman" w:hAnsi="Times New Roman" w:cs="Times New Roman"/>
                  <w:sz w:val="24"/>
                  <w:szCs w:val="24"/>
                </w:rPr>
                <w:t xml:space="preserve"> and summary of </w:t>
              </w:r>
              <w:del w:id="296" w:author="Author">
                <w:r w:rsidR="003D10D1" w:rsidDel="00CE3B2C">
                  <w:rPr>
                    <w:rFonts w:ascii="Times New Roman" w:hAnsi="Times New Roman" w:cs="Times New Roman"/>
                    <w:sz w:val="24"/>
                    <w:szCs w:val="24"/>
                  </w:rPr>
                  <w:delText>respondents</w:delText>
                </w:r>
              </w:del>
              <w:r w:rsidR="00CE3B2C">
                <w:rPr>
                  <w:rFonts w:ascii="Times New Roman" w:hAnsi="Times New Roman" w:cs="Times New Roman"/>
                  <w:sz w:val="24"/>
                  <w:szCs w:val="24"/>
                </w:rPr>
                <w:t>respondents’</w:t>
              </w:r>
              <w:r w:rsidR="003D10D1">
                <w:rPr>
                  <w:rFonts w:ascii="Times New Roman" w:hAnsi="Times New Roman" w:cs="Times New Roman"/>
                  <w:sz w:val="24"/>
                  <w:szCs w:val="24"/>
                </w:rPr>
                <w:t xml:space="preserve"> answers </w:t>
              </w:r>
            </w:ins>
            <w:r w:rsidRPr="003B2EFF">
              <w:rPr>
                <w:rFonts w:ascii="Times New Roman" w:hAnsi="Times New Roman" w:cs="Times New Roman"/>
                <w:sz w:val="24"/>
                <w:szCs w:val="24"/>
                <w:vertAlign w:val="superscript"/>
              </w:rPr>
              <w:t>a</w:t>
            </w:r>
            <w:ins w:id="297" w:author="Author">
              <w:del w:id="298" w:author="Author">
                <w:r w:rsidDel="00750C28">
                  <w:rPr>
                    <w:rFonts w:ascii="Times New Roman" w:hAnsi="Times New Roman" w:cs="Times New Roman"/>
                    <w:sz w:val="24"/>
                    <w:szCs w:val="24"/>
                  </w:rPr>
                  <w:delText>.</w:delText>
                </w:r>
              </w:del>
            </w:ins>
          </w:p>
        </w:tc>
      </w:tr>
      <w:tr w:rsidR="00992F86" w:rsidRPr="00CD4B1F" w14:paraId="4ECFA1E8" w14:textId="2BA9B3B4" w:rsidTr="00352D3B">
        <w:tc>
          <w:tcPr>
            <w:tcW w:w="5670" w:type="dxa"/>
            <w:tcBorders>
              <w:top w:val="single" w:sz="4" w:space="0" w:color="auto"/>
              <w:bottom w:val="single" w:sz="4" w:space="0" w:color="auto"/>
            </w:tcBorders>
            <w:tcPrChange w:id="299" w:author="Author">
              <w:tcPr>
                <w:tcW w:w="6571" w:type="dxa"/>
                <w:gridSpan w:val="3"/>
                <w:tcBorders>
                  <w:top w:val="single" w:sz="4" w:space="0" w:color="auto"/>
                  <w:bottom w:val="single" w:sz="4" w:space="0" w:color="auto"/>
                  <w:right w:val="single" w:sz="4" w:space="0" w:color="auto"/>
                </w:tcBorders>
              </w:tcPr>
            </w:tcPrChange>
          </w:tcPr>
          <w:p w14:paraId="24D30766" w14:textId="549019CD" w:rsidR="00992F86" w:rsidRPr="00CD4B1F" w:rsidRDefault="005A26C4">
            <w:pPr>
              <w:rPr>
                <w:rFonts w:ascii="Times New Roman" w:hAnsi="Times New Roman" w:cs="Times New Roman"/>
                <w:b/>
                <w:sz w:val="20"/>
                <w:szCs w:val="20"/>
                <w:rPrChange w:id="300" w:author="Author">
                  <w:rPr>
                    <w:rFonts w:ascii="Times New Roman" w:hAnsi="Times New Roman" w:cs="Times New Roman"/>
                    <w:b/>
                    <w:sz w:val="24"/>
                    <w:szCs w:val="24"/>
                  </w:rPr>
                </w:rPrChange>
              </w:rPr>
            </w:pPr>
            <w:ins w:id="301" w:author="Author">
              <w:r w:rsidRPr="00CD4B1F">
                <w:rPr>
                  <w:rFonts w:ascii="Times New Roman" w:hAnsi="Times New Roman" w:cs="Times New Roman"/>
                  <w:b/>
                  <w:sz w:val="20"/>
                  <w:szCs w:val="20"/>
                  <w:rPrChange w:id="302" w:author="Author">
                    <w:rPr>
                      <w:rFonts w:ascii="Times New Roman" w:hAnsi="Times New Roman" w:cs="Times New Roman"/>
                      <w:b/>
                      <w:sz w:val="24"/>
                      <w:szCs w:val="24"/>
                    </w:rPr>
                  </w:rPrChange>
                </w:rPr>
                <w:t xml:space="preserve">A) </w:t>
              </w:r>
            </w:ins>
            <w:r w:rsidR="00992F86" w:rsidRPr="00CD4B1F">
              <w:rPr>
                <w:rFonts w:ascii="Times New Roman" w:hAnsi="Times New Roman" w:cs="Times New Roman"/>
                <w:b/>
                <w:sz w:val="20"/>
                <w:szCs w:val="20"/>
                <w:rPrChange w:id="303" w:author="Author">
                  <w:rPr>
                    <w:rFonts w:ascii="Times New Roman" w:hAnsi="Times New Roman" w:cs="Times New Roman"/>
                    <w:b/>
                    <w:sz w:val="24"/>
                    <w:szCs w:val="24"/>
                  </w:rPr>
                </w:rPrChange>
              </w:rPr>
              <w:t>Demographics</w:t>
            </w:r>
          </w:p>
        </w:tc>
        <w:tc>
          <w:tcPr>
            <w:tcW w:w="3780" w:type="dxa"/>
            <w:gridSpan w:val="2"/>
            <w:tcBorders>
              <w:top w:val="single" w:sz="4" w:space="0" w:color="auto"/>
              <w:bottom w:val="single" w:sz="4" w:space="0" w:color="auto"/>
            </w:tcBorders>
            <w:tcPrChange w:id="304" w:author="Author">
              <w:tcPr>
                <w:tcW w:w="3920" w:type="dxa"/>
                <w:gridSpan w:val="6"/>
                <w:tcBorders>
                  <w:top w:val="single" w:sz="4" w:space="0" w:color="auto"/>
                  <w:left w:val="single" w:sz="4" w:space="0" w:color="auto"/>
                  <w:bottom w:val="single" w:sz="4" w:space="0" w:color="auto"/>
                </w:tcBorders>
              </w:tcPr>
            </w:tcPrChange>
          </w:tcPr>
          <w:p w14:paraId="285FD07E" w14:textId="24BA3A2E" w:rsidR="00992F86" w:rsidRPr="00CD4B1F" w:rsidRDefault="00992F86">
            <w:pPr>
              <w:rPr>
                <w:rFonts w:ascii="Times New Roman" w:hAnsi="Times New Roman" w:cs="Times New Roman"/>
                <w:b/>
                <w:i/>
                <w:sz w:val="20"/>
                <w:szCs w:val="20"/>
                <w:rPrChange w:id="305" w:author="Author">
                  <w:rPr>
                    <w:rFonts w:ascii="Times New Roman" w:hAnsi="Times New Roman" w:cs="Times New Roman"/>
                    <w:b/>
                    <w:i/>
                    <w:sz w:val="24"/>
                    <w:szCs w:val="24"/>
                  </w:rPr>
                </w:rPrChange>
              </w:rPr>
            </w:pPr>
            <w:ins w:id="306" w:author="Author">
              <w:r w:rsidRPr="00CD4B1F">
                <w:rPr>
                  <w:rFonts w:ascii="Times New Roman" w:hAnsi="Times New Roman" w:cs="Times New Roman"/>
                  <w:b/>
                  <w:i/>
                  <w:sz w:val="20"/>
                  <w:szCs w:val="20"/>
                  <w:rPrChange w:id="307" w:author="Author">
                    <w:rPr>
                      <w:rFonts w:ascii="Times New Roman" w:hAnsi="Times New Roman" w:cs="Times New Roman"/>
                      <w:b/>
                      <w:i/>
                      <w:sz w:val="24"/>
                      <w:szCs w:val="24"/>
                    </w:rPr>
                  </w:rPrChange>
                </w:rPr>
                <w:t>Answers</w:t>
              </w:r>
            </w:ins>
          </w:p>
        </w:tc>
      </w:tr>
      <w:tr w:rsidR="005E7450" w:rsidRPr="00CD4B1F" w14:paraId="551EF82B" w14:textId="7ECE2BEA" w:rsidTr="00352D3B">
        <w:tc>
          <w:tcPr>
            <w:tcW w:w="5670" w:type="dxa"/>
            <w:tcBorders>
              <w:top w:val="single" w:sz="4" w:space="0" w:color="auto"/>
              <w:bottom w:val="single" w:sz="4" w:space="0" w:color="auto"/>
              <w:right w:val="single" w:sz="4" w:space="0" w:color="auto"/>
            </w:tcBorders>
            <w:tcPrChange w:id="308" w:author="Author">
              <w:tcPr>
                <w:tcW w:w="6571" w:type="dxa"/>
                <w:gridSpan w:val="3"/>
                <w:tcBorders>
                  <w:top w:val="single" w:sz="4" w:space="0" w:color="auto"/>
                  <w:bottom w:val="single" w:sz="4" w:space="0" w:color="auto"/>
                  <w:right w:val="single" w:sz="4" w:space="0" w:color="auto"/>
                </w:tcBorders>
              </w:tcPr>
            </w:tcPrChange>
          </w:tcPr>
          <w:p w14:paraId="0E83108F" w14:textId="294665AF" w:rsidR="005E7450" w:rsidRPr="00CD4B1F" w:rsidRDefault="005E7450" w:rsidP="005E7450">
            <w:pPr>
              <w:pStyle w:val="ListParagraph"/>
              <w:numPr>
                <w:ilvl w:val="0"/>
                <w:numId w:val="1"/>
              </w:numPr>
              <w:rPr>
                <w:rFonts w:ascii="Times New Roman" w:hAnsi="Times New Roman" w:cs="Times New Roman"/>
                <w:sz w:val="20"/>
                <w:szCs w:val="20"/>
                <w:rPrChange w:id="309" w:author="Author">
                  <w:rPr>
                    <w:rFonts w:ascii="Times New Roman" w:hAnsi="Times New Roman" w:cs="Times New Roman"/>
                    <w:sz w:val="24"/>
                    <w:szCs w:val="24"/>
                  </w:rPr>
                </w:rPrChange>
              </w:rPr>
            </w:pPr>
            <w:r w:rsidRPr="00CD4B1F">
              <w:rPr>
                <w:rFonts w:ascii="Times New Roman" w:hAnsi="Times New Roman" w:cs="Times New Roman"/>
                <w:sz w:val="20"/>
                <w:szCs w:val="20"/>
                <w:rPrChange w:id="310" w:author="Author">
                  <w:rPr>
                    <w:rFonts w:ascii="Times New Roman" w:hAnsi="Times New Roman" w:cs="Times New Roman"/>
                    <w:sz w:val="24"/>
                    <w:szCs w:val="24"/>
                  </w:rPr>
                </w:rPrChange>
              </w:rPr>
              <w:t>County</w:t>
            </w:r>
            <w:ins w:id="311" w:author="Author">
              <w:r w:rsidRPr="00CD4B1F">
                <w:rPr>
                  <w:rFonts w:ascii="Times New Roman" w:hAnsi="Times New Roman" w:cs="Times New Roman"/>
                  <w:sz w:val="20"/>
                  <w:szCs w:val="20"/>
                  <w:rPrChange w:id="312" w:author="Author">
                    <w:rPr>
                      <w:rFonts w:ascii="Times New Roman" w:hAnsi="Times New Roman" w:cs="Times New Roman"/>
                      <w:sz w:val="24"/>
                      <w:szCs w:val="24"/>
                    </w:rPr>
                  </w:rPrChange>
                </w:rPr>
                <w:t xml:space="preserve"> </w:t>
              </w:r>
            </w:ins>
          </w:p>
        </w:tc>
        <w:tc>
          <w:tcPr>
            <w:tcW w:w="3780" w:type="dxa"/>
            <w:gridSpan w:val="2"/>
            <w:tcBorders>
              <w:top w:val="single" w:sz="4" w:space="0" w:color="auto"/>
              <w:left w:val="single" w:sz="4" w:space="0" w:color="auto"/>
              <w:bottom w:val="single" w:sz="4" w:space="0" w:color="auto"/>
            </w:tcBorders>
            <w:tcPrChange w:id="313" w:author="Author">
              <w:tcPr>
                <w:tcW w:w="3920" w:type="dxa"/>
                <w:gridSpan w:val="6"/>
                <w:tcBorders>
                  <w:top w:val="single" w:sz="4" w:space="0" w:color="auto"/>
                  <w:left w:val="single" w:sz="4" w:space="0" w:color="auto"/>
                  <w:bottom w:val="single" w:sz="4" w:space="0" w:color="auto"/>
                </w:tcBorders>
              </w:tcPr>
            </w:tcPrChange>
          </w:tcPr>
          <w:p w14:paraId="37B069AD" w14:textId="77777777" w:rsidR="005E7450" w:rsidRPr="00CD4B1F" w:rsidRDefault="005E7450" w:rsidP="005E7450">
            <w:pPr>
              <w:rPr>
                <w:rFonts w:ascii="Times New Roman" w:hAnsi="Times New Roman" w:cs="Times New Roman"/>
                <w:i/>
                <w:sz w:val="20"/>
                <w:szCs w:val="20"/>
                <w:rPrChange w:id="314" w:author="Author">
                  <w:rPr>
                    <w:rFonts w:ascii="Times New Roman" w:hAnsi="Times New Roman" w:cs="Times New Roman"/>
                    <w:i/>
                    <w:sz w:val="24"/>
                    <w:szCs w:val="24"/>
                  </w:rPr>
                </w:rPrChange>
              </w:rPr>
            </w:pPr>
            <w:ins w:id="315" w:author="Author">
              <w:r w:rsidRPr="00CD4B1F">
                <w:rPr>
                  <w:rFonts w:ascii="Times New Roman" w:hAnsi="Times New Roman" w:cs="Times New Roman"/>
                  <w:i/>
                  <w:sz w:val="20"/>
                  <w:szCs w:val="20"/>
                  <w:rPrChange w:id="316" w:author="Author">
                    <w:rPr>
                      <w:rFonts w:ascii="Times New Roman" w:hAnsi="Times New Roman" w:cs="Times New Roman"/>
                      <w:i/>
                      <w:sz w:val="24"/>
                      <w:szCs w:val="24"/>
                    </w:rPr>
                  </w:rPrChange>
                </w:rPr>
                <w:t>60 counties; 312 respondents</w:t>
              </w:r>
              <w:r w:rsidRPr="00CD4B1F">
                <w:rPr>
                  <w:rFonts w:ascii="Times New Roman" w:hAnsi="Times New Roman" w:cs="Times New Roman"/>
                  <w:sz w:val="20"/>
                  <w:szCs w:val="20"/>
                  <w:rPrChange w:id="317" w:author="Author">
                    <w:rPr>
                      <w:rFonts w:ascii="Times New Roman" w:hAnsi="Times New Roman" w:cs="Times New Roman"/>
                      <w:sz w:val="24"/>
                      <w:szCs w:val="24"/>
                    </w:rPr>
                  </w:rPrChange>
                </w:rPr>
                <w:t xml:space="preserve">; </w:t>
              </w:r>
            </w:ins>
          </w:p>
          <w:p w14:paraId="4677AE69" w14:textId="63185637" w:rsidR="005E7450" w:rsidRPr="00CD4B1F" w:rsidRDefault="005E7450" w:rsidP="00D613A2">
            <w:pPr>
              <w:rPr>
                <w:rFonts w:ascii="Times New Roman" w:hAnsi="Times New Roman" w:cs="Times New Roman"/>
                <w:i/>
                <w:sz w:val="20"/>
                <w:szCs w:val="20"/>
                <w:rPrChange w:id="318" w:author="Author">
                  <w:rPr>
                    <w:rFonts w:ascii="Times New Roman" w:hAnsi="Times New Roman" w:cs="Times New Roman"/>
                    <w:i/>
                    <w:sz w:val="24"/>
                    <w:szCs w:val="24"/>
                  </w:rPr>
                </w:rPrChange>
              </w:rPr>
            </w:pPr>
            <w:ins w:id="319" w:author="Author">
              <w:r w:rsidRPr="00CD4B1F">
                <w:rPr>
                  <w:rFonts w:ascii="Times New Roman" w:hAnsi="Times New Roman" w:cs="Times New Roman"/>
                  <w:i/>
                  <w:sz w:val="20"/>
                  <w:szCs w:val="20"/>
                  <w:rPrChange w:id="320" w:author="Author">
                    <w:rPr>
                      <w:rFonts w:ascii="Times New Roman" w:hAnsi="Times New Roman" w:cs="Times New Roman"/>
                      <w:i/>
                      <w:sz w:val="24"/>
                      <w:szCs w:val="24"/>
                    </w:rPr>
                  </w:rPrChange>
                </w:rPr>
                <w:t>77,855 ha</w:t>
              </w:r>
            </w:ins>
          </w:p>
        </w:tc>
      </w:tr>
      <w:tr w:rsidR="005E7450" w:rsidRPr="00CD4B1F" w14:paraId="0971CE9F" w14:textId="786ADC77" w:rsidTr="00C938F1">
        <w:tc>
          <w:tcPr>
            <w:tcW w:w="5670" w:type="dxa"/>
            <w:tcBorders>
              <w:top w:val="single" w:sz="4" w:space="0" w:color="auto"/>
              <w:bottom w:val="single" w:sz="4" w:space="0" w:color="auto"/>
              <w:right w:val="single" w:sz="4" w:space="0" w:color="auto"/>
            </w:tcBorders>
            <w:tcPrChange w:id="321" w:author="Author">
              <w:tcPr>
                <w:tcW w:w="6571" w:type="dxa"/>
                <w:gridSpan w:val="3"/>
                <w:tcBorders>
                  <w:top w:val="single" w:sz="4" w:space="0" w:color="auto"/>
                  <w:bottom w:val="single" w:sz="4" w:space="0" w:color="auto"/>
                  <w:right w:val="single" w:sz="4" w:space="0" w:color="auto"/>
                </w:tcBorders>
              </w:tcPr>
            </w:tcPrChange>
          </w:tcPr>
          <w:p w14:paraId="202368A2" w14:textId="49E656B8" w:rsidR="005E7450" w:rsidRPr="00CD4B1F" w:rsidRDefault="005E7450" w:rsidP="005E7450">
            <w:pPr>
              <w:pStyle w:val="ListParagraph"/>
              <w:numPr>
                <w:ilvl w:val="0"/>
                <w:numId w:val="1"/>
              </w:numPr>
              <w:rPr>
                <w:rFonts w:ascii="Times New Roman" w:hAnsi="Times New Roman" w:cs="Times New Roman"/>
                <w:sz w:val="20"/>
                <w:szCs w:val="20"/>
                <w:rPrChange w:id="322" w:author="Author">
                  <w:rPr>
                    <w:rFonts w:ascii="Times New Roman" w:hAnsi="Times New Roman" w:cs="Times New Roman"/>
                    <w:sz w:val="24"/>
                    <w:szCs w:val="24"/>
                  </w:rPr>
                </w:rPrChange>
              </w:rPr>
            </w:pPr>
            <w:r w:rsidRPr="00CD4B1F">
              <w:rPr>
                <w:rFonts w:ascii="Times New Roman" w:hAnsi="Times New Roman" w:cs="Times New Roman"/>
                <w:sz w:val="20"/>
                <w:szCs w:val="20"/>
                <w:rPrChange w:id="323" w:author="Author">
                  <w:rPr>
                    <w:rFonts w:ascii="Times New Roman" w:hAnsi="Times New Roman" w:cs="Times New Roman"/>
                    <w:sz w:val="24"/>
                    <w:szCs w:val="24"/>
                  </w:rPr>
                </w:rPrChange>
              </w:rPr>
              <w:t xml:space="preserve">Total soybean ha managed in 2017 and expected for 2018? </w:t>
            </w:r>
            <w:ins w:id="324" w:author="Author">
              <w:del w:id="325" w:author="Author">
                <w:r w:rsidRPr="00CD4B1F" w:rsidDel="005E7450">
                  <w:rPr>
                    <w:rFonts w:ascii="Times New Roman" w:hAnsi="Times New Roman" w:cs="Times New Roman"/>
                    <w:sz w:val="20"/>
                    <w:szCs w:val="20"/>
                    <w:rPrChange w:id="326" w:author="Author">
                      <w:rPr>
                        <w:rFonts w:ascii="Times New Roman" w:hAnsi="Times New Roman" w:cs="Times New Roman"/>
                        <w:sz w:val="24"/>
                        <w:szCs w:val="24"/>
                      </w:rPr>
                    </w:rPrChange>
                  </w:rPr>
                  <w:delText>(</w:delText>
                </w:r>
                <w:r w:rsidRPr="00CD4B1F" w:rsidDel="005E7450">
                  <w:rPr>
                    <w:rFonts w:ascii="Times New Roman" w:hAnsi="Times New Roman" w:cs="Times New Roman"/>
                    <w:i/>
                    <w:sz w:val="20"/>
                    <w:szCs w:val="20"/>
                    <w:rPrChange w:id="327" w:author="Author">
                      <w:rPr>
                        <w:rFonts w:ascii="Times New Roman" w:hAnsi="Times New Roman" w:cs="Times New Roman"/>
                        <w:i/>
                        <w:sz w:val="24"/>
                        <w:szCs w:val="24"/>
                      </w:rPr>
                    </w:rPrChange>
                  </w:rPr>
                  <w:delText>227 respondents</w:delText>
                </w:r>
                <w:r w:rsidRPr="00CD4B1F" w:rsidDel="005E7450">
                  <w:rPr>
                    <w:rFonts w:ascii="Times New Roman" w:hAnsi="Times New Roman" w:cs="Times New Roman"/>
                    <w:sz w:val="20"/>
                    <w:szCs w:val="20"/>
                    <w:rPrChange w:id="328" w:author="Author">
                      <w:rPr>
                        <w:rFonts w:ascii="Times New Roman" w:hAnsi="Times New Roman" w:cs="Times New Roman"/>
                        <w:sz w:val="24"/>
                        <w:szCs w:val="24"/>
                      </w:rPr>
                    </w:rPrChange>
                  </w:rPr>
                  <w:delText>)</w:delText>
                </w:r>
              </w:del>
            </w:ins>
          </w:p>
        </w:tc>
        <w:tc>
          <w:tcPr>
            <w:tcW w:w="3780" w:type="dxa"/>
            <w:gridSpan w:val="2"/>
            <w:tcBorders>
              <w:top w:val="single" w:sz="4" w:space="0" w:color="auto"/>
              <w:left w:val="single" w:sz="4" w:space="0" w:color="auto"/>
              <w:bottom w:val="single" w:sz="4" w:space="0" w:color="auto"/>
            </w:tcBorders>
            <w:tcPrChange w:id="329" w:author="Author">
              <w:tcPr>
                <w:tcW w:w="3920" w:type="dxa"/>
                <w:gridSpan w:val="6"/>
                <w:tcBorders>
                  <w:top w:val="single" w:sz="4" w:space="0" w:color="auto"/>
                  <w:left w:val="single" w:sz="4" w:space="0" w:color="auto"/>
                  <w:bottom w:val="single" w:sz="4" w:space="0" w:color="auto"/>
                </w:tcBorders>
              </w:tcPr>
            </w:tcPrChange>
          </w:tcPr>
          <w:p w14:paraId="3AE976EC" w14:textId="33C080A9" w:rsidR="005E7450" w:rsidRPr="00CD4B1F" w:rsidRDefault="005E7450" w:rsidP="00D613A2">
            <w:pPr>
              <w:rPr>
                <w:rFonts w:ascii="Times New Roman" w:hAnsi="Times New Roman" w:cs="Times New Roman"/>
                <w:i/>
                <w:sz w:val="20"/>
                <w:szCs w:val="20"/>
                <w:rPrChange w:id="330" w:author="Author">
                  <w:rPr>
                    <w:rFonts w:ascii="Times New Roman" w:hAnsi="Times New Roman" w:cs="Times New Roman"/>
                    <w:i/>
                    <w:sz w:val="24"/>
                    <w:szCs w:val="24"/>
                  </w:rPr>
                </w:rPrChange>
              </w:rPr>
            </w:pPr>
            <w:ins w:id="331" w:author="Author">
              <w:r w:rsidRPr="00CD4B1F">
                <w:rPr>
                  <w:rFonts w:ascii="Times New Roman" w:hAnsi="Times New Roman" w:cs="Times New Roman"/>
                  <w:i/>
                  <w:sz w:val="20"/>
                  <w:szCs w:val="20"/>
                  <w:rPrChange w:id="332" w:author="Author">
                    <w:rPr>
                      <w:rFonts w:ascii="Times New Roman" w:hAnsi="Times New Roman" w:cs="Times New Roman"/>
                      <w:i/>
                      <w:sz w:val="24"/>
                      <w:szCs w:val="24"/>
                    </w:rPr>
                  </w:rPrChange>
                </w:rPr>
                <w:t>2017 = 68,796 ha</w:t>
              </w:r>
              <w:r w:rsidR="003D10D1" w:rsidRPr="00CD4B1F">
                <w:rPr>
                  <w:rFonts w:ascii="Times New Roman" w:hAnsi="Times New Roman" w:cs="Times New Roman"/>
                  <w:i/>
                  <w:sz w:val="20"/>
                  <w:szCs w:val="20"/>
                  <w:rPrChange w:id="333" w:author="Author">
                    <w:rPr>
                      <w:rFonts w:ascii="Times New Roman" w:hAnsi="Times New Roman" w:cs="Times New Roman"/>
                      <w:i/>
                      <w:sz w:val="24"/>
                      <w:szCs w:val="24"/>
                    </w:rPr>
                  </w:rPrChange>
                </w:rPr>
                <w:t xml:space="preserve"> (227 respondents)</w:t>
              </w:r>
            </w:ins>
          </w:p>
          <w:p w14:paraId="3698B7C5" w14:textId="339BB7C8" w:rsidR="005E7450" w:rsidRPr="00CD4B1F" w:rsidRDefault="005E7450" w:rsidP="003D10D1">
            <w:pPr>
              <w:rPr>
                <w:rFonts w:ascii="Times New Roman" w:hAnsi="Times New Roman" w:cs="Times New Roman"/>
                <w:i/>
                <w:sz w:val="20"/>
                <w:szCs w:val="20"/>
                <w:rPrChange w:id="334" w:author="Author">
                  <w:rPr/>
                </w:rPrChange>
              </w:rPr>
            </w:pPr>
            <w:ins w:id="335" w:author="Author">
              <w:r w:rsidRPr="00CD4B1F">
                <w:rPr>
                  <w:rFonts w:ascii="Times New Roman" w:hAnsi="Times New Roman" w:cs="Times New Roman"/>
                  <w:i/>
                  <w:sz w:val="20"/>
                  <w:szCs w:val="20"/>
                  <w:rPrChange w:id="336" w:author="Author">
                    <w:rPr>
                      <w:rFonts w:ascii="Times New Roman" w:hAnsi="Times New Roman" w:cs="Times New Roman"/>
                      <w:sz w:val="24"/>
                      <w:szCs w:val="24"/>
                    </w:rPr>
                  </w:rPrChange>
                </w:rPr>
                <w:t>2018 = 63,769 ha</w:t>
              </w:r>
              <w:r w:rsidR="003D10D1" w:rsidRPr="00CD4B1F">
                <w:rPr>
                  <w:rFonts w:ascii="Times New Roman" w:hAnsi="Times New Roman" w:cs="Times New Roman"/>
                  <w:i/>
                  <w:sz w:val="20"/>
                  <w:szCs w:val="20"/>
                  <w:rPrChange w:id="337" w:author="Author">
                    <w:rPr>
                      <w:rFonts w:ascii="Times New Roman" w:hAnsi="Times New Roman" w:cs="Times New Roman"/>
                      <w:i/>
                      <w:sz w:val="24"/>
                      <w:szCs w:val="24"/>
                    </w:rPr>
                  </w:rPrChange>
                </w:rPr>
                <w:t xml:space="preserve"> (227 respondents)</w:t>
              </w:r>
              <w:r w:rsidRPr="00CD4B1F">
                <w:rPr>
                  <w:rFonts w:ascii="Times New Roman" w:hAnsi="Times New Roman" w:cs="Times New Roman"/>
                  <w:i/>
                  <w:sz w:val="20"/>
                  <w:szCs w:val="20"/>
                  <w:rPrChange w:id="338" w:author="Author">
                    <w:rPr>
                      <w:rFonts w:ascii="Times New Roman" w:hAnsi="Times New Roman" w:cs="Times New Roman"/>
                      <w:sz w:val="24"/>
                      <w:szCs w:val="24"/>
                    </w:rPr>
                  </w:rPrChange>
                </w:rPr>
                <w:t xml:space="preserve"> </w:t>
              </w:r>
            </w:ins>
          </w:p>
        </w:tc>
      </w:tr>
      <w:tr w:rsidR="003D10D1" w:rsidRPr="00CD4B1F" w14:paraId="0265FAE6" w14:textId="1BCEC1D5" w:rsidTr="00C938F1">
        <w:tc>
          <w:tcPr>
            <w:tcW w:w="5670" w:type="dxa"/>
            <w:tcBorders>
              <w:top w:val="single" w:sz="4" w:space="0" w:color="auto"/>
              <w:bottom w:val="single" w:sz="4" w:space="0" w:color="auto"/>
              <w:right w:val="single" w:sz="4" w:space="0" w:color="auto"/>
            </w:tcBorders>
            <w:tcPrChange w:id="339" w:author="Author">
              <w:tcPr>
                <w:tcW w:w="6571" w:type="dxa"/>
                <w:gridSpan w:val="3"/>
                <w:tcBorders>
                  <w:top w:val="single" w:sz="4" w:space="0" w:color="auto"/>
                  <w:right w:val="single" w:sz="4" w:space="0" w:color="auto"/>
                </w:tcBorders>
              </w:tcPr>
            </w:tcPrChange>
          </w:tcPr>
          <w:p w14:paraId="6E104CFA" w14:textId="5A41F6CB" w:rsidR="003D10D1" w:rsidRPr="00CD4B1F" w:rsidRDefault="003D10D1" w:rsidP="003D10D1">
            <w:pPr>
              <w:pStyle w:val="ListParagraph"/>
              <w:numPr>
                <w:ilvl w:val="0"/>
                <w:numId w:val="1"/>
              </w:numPr>
              <w:rPr>
                <w:sz w:val="20"/>
                <w:szCs w:val="20"/>
                <w:rPrChange w:id="340" w:author="Author">
                  <w:rPr/>
                </w:rPrChange>
              </w:rPr>
            </w:pPr>
            <w:r w:rsidRPr="00CD4B1F">
              <w:rPr>
                <w:rFonts w:ascii="Times New Roman" w:hAnsi="Times New Roman" w:cs="Times New Roman"/>
                <w:sz w:val="20"/>
                <w:szCs w:val="20"/>
                <w:rPrChange w:id="341" w:author="Author">
                  <w:rPr>
                    <w:rFonts w:ascii="Times New Roman" w:hAnsi="Times New Roman" w:cs="Times New Roman"/>
                    <w:sz w:val="24"/>
                    <w:szCs w:val="24"/>
                  </w:rPr>
                </w:rPrChange>
              </w:rPr>
              <w:t>Total dicamba-resistant (DR) soybean ha managed in 2017 and expected for 2018?</w:t>
            </w:r>
            <w:ins w:id="342" w:author="Author">
              <w:r w:rsidRPr="00CD4B1F">
                <w:rPr>
                  <w:rFonts w:ascii="Times New Roman" w:hAnsi="Times New Roman" w:cs="Times New Roman"/>
                  <w:sz w:val="20"/>
                  <w:szCs w:val="20"/>
                  <w:rPrChange w:id="343" w:author="Author">
                    <w:rPr>
                      <w:rFonts w:ascii="Times New Roman" w:hAnsi="Times New Roman" w:cs="Times New Roman"/>
                      <w:sz w:val="24"/>
                      <w:szCs w:val="24"/>
                    </w:rPr>
                  </w:rPrChange>
                </w:rPr>
                <w:t xml:space="preserve"> </w:t>
              </w:r>
            </w:ins>
          </w:p>
        </w:tc>
        <w:tc>
          <w:tcPr>
            <w:tcW w:w="3780" w:type="dxa"/>
            <w:gridSpan w:val="2"/>
            <w:tcBorders>
              <w:top w:val="single" w:sz="4" w:space="0" w:color="auto"/>
              <w:left w:val="single" w:sz="4" w:space="0" w:color="auto"/>
              <w:bottom w:val="single" w:sz="4" w:space="0" w:color="auto"/>
            </w:tcBorders>
            <w:tcPrChange w:id="344" w:author="Author">
              <w:tcPr>
                <w:tcW w:w="3920" w:type="dxa"/>
                <w:gridSpan w:val="6"/>
                <w:tcBorders>
                  <w:top w:val="single" w:sz="4" w:space="0" w:color="auto"/>
                  <w:left w:val="single" w:sz="4" w:space="0" w:color="auto"/>
                </w:tcBorders>
              </w:tcPr>
            </w:tcPrChange>
          </w:tcPr>
          <w:p w14:paraId="65EB998B" w14:textId="33B565CA" w:rsidR="003D10D1" w:rsidRPr="00CD4B1F" w:rsidDel="007F4EBB" w:rsidRDefault="003D10D1" w:rsidP="007111CF">
            <w:pPr>
              <w:rPr>
                <w:ins w:id="345" w:author="Author"/>
                <w:del w:id="346" w:author="Author"/>
                <w:rFonts w:ascii="Times New Roman" w:hAnsi="Times New Roman" w:cs="Times New Roman"/>
                <w:i/>
                <w:sz w:val="20"/>
                <w:szCs w:val="20"/>
                <w:rPrChange w:id="347" w:author="Author">
                  <w:rPr>
                    <w:ins w:id="348" w:author="Author"/>
                    <w:del w:id="349" w:author="Author"/>
                    <w:rFonts w:ascii="Times New Roman" w:hAnsi="Times New Roman" w:cs="Times New Roman"/>
                    <w:i/>
                    <w:sz w:val="24"/>
                    <w:szCs w:val="24"/>
                  </w:rPr>
                </w:rPrChange>
              </w:rPr>
            </w:pPr>
            <w:ins w:id="350" w:author="Author">
              <w:r w:rsidRPr="00CD4B1F">
                <w:rPr>
                  <w:rFonts w:ascii="Times New Roman" w:hAnsi="Times New Roman" w:cs="Times New Roman"/>
                  <w:i/>
                  <w:sz w:val="20"/>
                  <w:szCs w:val="20"/>
                  <w:rPrChange w:id="351" w:author="Author">
                    <w:rPr>
                      <w:rFonts w:ascii="Times New Roman" w:hAnsi="Times New Roman" w:cs="Times New Roman"/>
                      <w:i/>
                      <w:sz w:val="24"/>
                      <w:szCs w:val="24"/>
                    </w:rPr>
                  </w:rPrChange>
                </w:rPr>
                <w:t>2017 = 13,994</w:t>
              </w:r>
              <w:del w:id="352" w:author="Author">
                <w:r w:rsidRPr="00CD4B1F" w:rsidDel="00992F86">
                  <w:rPr>
                    <w:rFonts w:ascii="Times New Roman" w:hAnsi="Times New Roman" w:cs="Times New Roman"/>
                    <w:i/>
                    <w:sz w:val="20"/>
                    <w:szCs w:val="20"/>
                    <w:rPrChange w:id="353" w:author="Author">
                      <w:rPr>
                        <w:rFonts w:ascii="Times New Roman" w:hAnsi="Times New Roman" w:cs="Times New Roman"/>
                        <w:i/>
                        <w:sz w:val="24"/>
                        <w:szCs w:val="24"/>
                      </w:rPr>
                    </w:rPrChange>
                  </w:rPr>
                  <w:delText xml:space="preserve"> ha</w:delText>
                </w:r>
              </w:del>
              <w:r w:rsidRPr="00CD4B1F">
                <w:rPr>
                  <w:rFonts w:ascii="Times New Roman" w:hAnsi="Times New Roman" w:cs="Times New Roman"/>
                  <w:i/>
                  <w:sz w:val="20"/>
                  <w:szCs w:val="20"/>
                  <w:rPrChange w:id="354" w:author="Author">
                    <w:rPr>
                      <w:rFonts w:ascii="Times New Roman" w:hAnsi="Times New Roman" w:cs="Times New Roman"/>
                      <w:i/>
                      <w:sz w:val="24"/>
                      <w:szCs w:val="24"/>
                    </w:rPr>
                  </w:rPrChange>
                </w:rPr>
                <w:t xml:space="preserve"> out of 74,948 ha (299 respondents)</w:t>
              </w:r>
              <w:del w:id="355" w:author="Author">
                <w:r w:rsidRPr="00CD4B1F" w:rsidDel="00A41B14">
                  <w:rPr>
                    <w:rFonts w:ascii="Times New Roman" w:hAnsi="Times New Roman" w:cs="Times New Roman"/>
                    <w:i/>
                    <w:sz w:val="20"/>
                    <w:szCs w:val="20"/>
                    <w:rPrChange w:id="356" w:author="Author">
                      <w:rPr>
                        <w:rFonts w:ascii="Times New Roman" w:hAnsi="Times New Roman" w:cs="Times New Roman"/>
                        <w:i/>
                        <w:sz w:val="24"/>
                        <w:szCs w:val="24"/>
                      </w:rPr>
                    </w:rPrChange>
                  </w:rPr>
                  <w:delText>)</w:delText>
                </w:r>
              </w:del>
            </w:ins>
          </w:p>
          <w:p w14:paraId="1A6E5851" w14:textId="77777777" w:rsidR="003D10D1" w:rsidRPr="00CD4B1F" w:rsidDel="00A41B14" w:rsidRDefault="003D10D1">
            <w:pPr>
              <w:rPr>
                <w:ins w:id="357" w:author="Author"/>
                <w:del w:id="358" w:author="Author"/>
                <w:rFonts w:ascii="Times New Roman" w:hAnsi="Times New Roman" w:cs="Times New Roman"/>
                <w:i/>
                <w:sz w:val="20"/>
                <w:szCs w:val="20"/>
                <w:rPrChange w:id="359" w:author="Author">
                  <w:rPr>
                    <w:ins w:id="360" w:author="Author"/>
                    <w:del w:id="361" w:author="Author"/>
                    <w:rFonts w:ascii="Times New Roman" w:hAnsi="Times New Roman" w:cs="Times New Roman"/>
                    <w:i/>
                    <w:sz w:val="24"/>
                    <w:szCs w:val="24"/>
                  </w:rPr>
                </w:rPrChange>
              </w:rPr>
              <w:pPrChange w:id="362" w:author="Author">
                <w:pPr>
                  <w:pStyle w:val="ListParagraph"/>
                </w:pPr>
              </w:pPrChange>
            </w:pPr>
            <w:ins w:id="363" w:author="Author">
              <w:del w:id="364" w:author="Author">
                <w:r w:rsidRPr="00CD4B1F" w:rsidDel="00A41B14">
                  <w:rPr>
                    <w:rFonts w:ascii="Times New Roman" w:hAnsi="Times New Roman" w:cs="Times New Roman"/>
                    <w:i/>
                    <w:sz w:val="20"/>
                    <w:szCs w:val="20"/>
                    <w:rPrChange w:id="365" w:author="Author">
                      <w:rPr>
                        <w:rFonts w:ascii="Times New Roman" w:hAnsi="Times New Roman" w:cs="Times New Roman"/>
                        <w:i/>
                        <w:sz w:val="24"/>
                        <w:szCs w:val="24"/>
                      </w:rPr>
                    </w:rPrChange>
                  </w:rPr>
                  <w:delText>2018 = 210 resp</w:delText>
                </w:r>
              </w:del>
            </w:ins>
          </w:p>
          <w:p w14:paraId="064BBAC9" w14:textId="77777777" w:rsidR="003D10D1" w:rsidRPr="00CD4B1F" w:rsidRDefault="003D10D1">
            <w:pPr>
              <w:rPr>
                <w:rFonts w:ascii="Times New Roman" w:hAnsi="Times New Roman" w:cs="Times New Roman"/>
                <w:i/>
                <w:sz w:val="20"/>
                <w:szCs w:val="20"/>
                <w:rPrChange w:id="366" w:author="Author">
                  <w:rPr>
                    <w:rFonts w:ascii="Times New Roman" w:hAnsi="Times New Roman" w:cs="Times New Roman"/>
                    <w:i/>
                    <w:sz w:val="24"/>
                    <w:szCs w:val="24"/>
                  </w:rPr>
                </w:rPrChange>
              </w:rPr>
            </w:pPr>
            <w:ins w:id="367" w:author="Author">
              <w:del w:id="368" w:author="Author">
                <w:r w:rsidRPr="00CD4B1F" w:rsidDel="00A41B14">
                  <w:rPr>
                    <w:rFonts w:ascii="Times New Roman" w:hAnsi="Times New Roman" w:cs="Times New Roman"/>
                    <w:i/>
                    <w:sz w:val="20"/>
                    <w:szCs w:val="20"/>
                    <w:rPrChange w:id="369" w:author="Author">
                      <w:rPr>
                        <w:rFonts w:ascii="Times New Roman" w:hAnsi="Times New Roman" w:cs="Times New Roman"/>
                        <w:i/>
                        <w:sz w:val="24"/>
                        <w:szCs w:val="24"/>
                      </w:rPr>
                    </w:rPrChange>
                  </w:rPr>
                  <w:delText>(55,154 ha)</w:delText>
                </w:r>
              </w:del>
            </w:ins>
          </w:p>
          <w:p w14:paraId="1A44DB94" w14:textId="6F3EA827" w:rsidR="003D10D1" w:rsidRPr="00CD4B1F" w:rsidDel="00A41B14" w:rsidRDefault="003D10D1" w:rsidP="007111CF">
            <w:pPr>
              <w:rPr>
                <w:ins w:id="370" w:author="Author"/>
                <w:del w:id="371" w:author="Author"/>
                <w:rFonts w:ascii="Times New Roman" w:hAnsi="Times New Roman" w:cs="Times New Roman"/>
                <w:i/>
                <w:sz w:val="20"/>
                <w:szCs w:val="20"/>
                <w:rPrChange w:id="372" w:author="Author">
                  <w:rPr>
                    <w:ins w:id="373" w:author="Author"/>
                    <w:del w:id="374" w:author="Author"/>
                    <w:rFonts w:ascii="Times New Roman" w:hAnsi="Times New Roman" w:cs="Times New Roman"/>
                    <w:i/>
                    <w:sz w:val="24"/>
                    <w:szCs w:val="24"/>
                  </w:rPr>
                </w:rPrChange>
              </w:rPr>
            </w:pPr>
            <w:ins w:id="375" w:author="Author">
              <w:r w:rsidRPr="00CD4B1F">
                <w:rPr>
                  <w:rFonts w:ascii="Times New Roman" w:hAnsi="Times New Roman" w:cs="Times New Roman"/>
                  <w:i/>
                  <w:sz w:val="20"/>
                  <w:szCs w:val="20"/>
                  <w:rPrChange w:id="376" w:author="Author">
                    <w:rPr>
                      <w:rFonts w:ascii="Times New Roman" w:hAnsi="Times New Roman" w:cs="Times New Roman"/>
                      <w:i/>
                      <w:sz w:val="24"/>
                      <w:szCs w:val="24"/>
                    </w:rPr>
                  </w:rPrChange>
                </w:rPr>
                <w:t xml:space="preserve">2018 = 27,813 </w:t>
              </w:r>
              <w:del w:id="377" w:author="Author">
                <w:r w:rsidRPr="00CD4B1F" w:rsidDel="00992F86">
                  <w:rPr>
                    <w:rFonts w:ascii="Times New Roman" w:hAnsi="Times New Roman" w:cs="Times New Roman"/>
                    <w:i/>
                    <w:sz w:val="20"/>
                    <w:szCs w:val="20"/>
                    <w:rPrChange w:id="378" w:author="Author">
                      <w:rPr>
                        <w:rFonts w:ascii="Times New Roman" w:hAnsi="Times New Roman" w:cs="Times New Roman"/>
                        <w:i/>
                        <w:sz w:val="24"/>
                        <w:szCs w:val="24"/>
                      </w:rPr>
                    </w:rPrChange>
                  </w:rPr>
                  <w:delText xml:space="preserve"> ha </w:delText>
                </w:r>
              </w:del>
              <w:r w:rsidRPr="00CD4B1F">
                <w:rPr>
                  <w:rFonts w:ascii="Times New Roman" w:hAnsi="Times New Roman" w:cs="Times New Roman"/>
                  <w:i/>
                  <w:sz w:val="20"/>
                  <w:szCs w:val="20"/>
                  <w:rPrChange w:id="379" w:author="Author">
                    <w:rPr>
                      <w:rFonts w:ascii="Times New Roman" w:hAnsi="Times New Roman" w:cs="Times New Roman"/>
                      <w:i/>
                      <w:sz w:val="24"/>
                      <w:szCs w:val="24"/>
                    </w:rPr>
                  </w:rPrChange>
                </w:rPr>
                <w:t>out of 55,154 ha (210 respondents)</w:t>
              </w:r>
            </w:ins>
          </w:p>
          <w:p w14:paraId="452433EE" w14:textId="21DA18B8" w:rsidR="003D10D1" w:rsidRPr="00CD4B1F" w:rsidDel="00A41B14" w:rsidRDefault="003D10D1">
            <w:pPr>
              <w:rPr>
                <w:ins w:id="380" w:author="Author"/>
                <w:del w:id="381" w:author="Author"/>
                <w:rFonts w:ascii="Times New Roman" w:hAnsi="Times New Roman" w:cs="Times New Roman"/>
                <w:i/>
                <w:sz w:val="20"/>
                <w:szCs w:val="20"/>
                <w:rPrChange w:id="382" w:author="Author">
                  <w:rPr>
                    <w:ins w:id="383" w:author="Author"/>
                    <w:del w:id="384" w:author="Author"/>
                    <w:rFonts w:ascii="Times New Roman" w:hAnsi="Times New Roman" w:cs="Times New Roman"/>
                    <w:i/>
                    <w:sz w:val="24"/>
                    <w:szCs w:val="24"/>
                  </w:rPr>
                </w:rPrChange>
              </w:rPr>
              <w:pPrChange w:id="385" w:author="Author">
                <w:pPr>
                  <w:pStyle w:val="ListParagraph"/>
                </w:pPr>
              </w:pPrChange>
            </w:pPr>
          </w:p>
          <w:p w14:paraId="65EEC3DF" w14:textId="7424752C" w:rsidR="003D10D1" w:rsidRPr="00CD4B1F" w:rsidRDefault="003D10D1">
            <w:pPr>
              <w:rPr>
                <w:rFonts w:ascii="Times New Roman" w:hAnsi="Times New Roman" w:cs="Times New Roman"/>
                <w:i/>
                <w:sz w:val="20"/>
                <w:szCs w:val="20"/>
                <w:rPrChange w:id="386" w:author="Author">
                  <w:rPr>
                    <w:rFonts w:ascii="Times New Roman" w:hAnsi="Times New Roman" w:cs="Times New Roman"/>
                    <w:i/>
                    <w:sz w:val="24"/>
                    <w:szCs w:val="24"/>
                  </w:rPr>
                </w:rPrChange>
              </w:rPr>
              <w:pPrChange w:id="387" w:author="Author">
                <w:pPr>
                  <w:pStyle w:val="ListParagraph"/>
                </w:pPr>
              </w:pPrChange>
            </w:pPr>
            <w:ins w:id="388" w:author="Author">
              <w:del w:id="389" w:author="Author">
                <w:r w:rsidRPr="00CD4B1F" w:rsidDel="00A41B14">
                  <w:rPr>
                    <w:rFonts w:ascii="Times New Roman" w:hAnsi="Times New Roman" w:cs="Times New Roman"/>
                    <w:i/>
                    <w:sz w:val="20"/>
                    <w:szCs w:val="20"/>
                    <w:rPrChange w:id="390" w:author="Author">
                      <w:rPr/>
                    </w:rPrChange>
                  </w:rPr>
                  <w:delText>2018 =</w:delText>
                </w:r>
                <w:r w:rsidRPr="00CD4B1F" w:rsidDel="00A41B14">
                  <w:rPr>
                    <w:rFonts w:ascii="Times New Roman" w:hAnsi="Times New Roman" w:cs="Times New Roman"/>
                    <w:i/>
                    <w:sz w:val="20"/>
                    <w:szCs w:val="20"/>
                    <w:rPrChange w:id="391" w:author="Author">
                      <w:rPr>
                        <w:rFonts w:ascii="Times New Roman" w:hAnsi="Times New Roman" w:cs="Times New Roman"/>
                        <w:i/>
                        <w:sz w:val="24"/>
                        <w:szCs w:val="24"/>
                      </w:rPr>
                    </w:rPrChange>
                  </w:rPr>
                  <w:delText xml:space="preserve"> 27,813 ha</w:delText>
                </w:r>
              </w:del>
            </w:ins>
          </w:p>
        </w:tc>
      </w:tr>
      <w:tr w:rsidR="003D10D1" w:rsidRPr="00CD4B1F" w14:paraId="2EF099AA" w14:textId="13DD2465" w:rsidTr="00C938F1">
        <w:tc>
          <w:tcPr>
            <w:tcW w:w="5670" w:type="dxa"/>
            <w:tcBorders>
              <w:top w:val="single" w:sz="4" w:space="0" w:color="auto"/>
              <w:bottom w:val="single" w:sz="4" w:space="0" w:color="auto"/>
              <w:right w:val="single" w:sz="4" w:space="0" w:color="auto"/>
            </w:tcBorders>
            <w:tcPrChange w:id="392" w:author="Author">
              <w:tcPr>
                <w:tcW w:w="6571" w:type="dxa"/>
                <w:gridSpan w:val="3"/>
                <w:tcBorders>
                  <w:right w:val="single" w:sz="4" w:space="0" w:color="auto"/>
                </w:tcBorders>
              </w:tcPr>
            </w:tcPrChange>
          </w:tcPr>
          <w:p w14:paraId="5838129A" w14:textId="4E0C67AA" w:rsidR="003D10D1" w:rsidRPr="00CD4B1F" w:rsidDel="005E7450" w:rsidRDefault="003D10D1">
            <w:pPr>
              <w:pStyle w:val="ListParagraph"/>
              <w:numPr>
                <w:ilvl w:val="0"/>
                <w:numId w:val="1"/>
              </w:numPr>
              <w:rPr>
                <w:ins w:id="393" w:author="Author"/>
                <w:del w:id="394" w:author="Author"/>
                <w:rFonts w:ascii="Times New Roman" w:hAnsi="Times New Roman" w:cs="Times New Roman"/>
                <w:i/>
                <w:sz w:val="20"/>
                <w:szCs w:val="20"/>
                <w:rPrChange w:id="395" w:author="Author">
                  <w:rPr>
                    <w:ins w:id="396" w:author="Author"/>
                    <w:del w:id="397" w:author="Author"/>
                    <w:rFonts w:ascii="Times New Roman" w:hAnsi="Times New Roman" w:cs="Times New Roman"/>
                    <w:sz w:val="24"/>
                    <w:szCs w:val="24"/>
                  </w:rPr>
                </w:rPrChange>
              </w:rPr>
            </w:pPr>
            <w:commentRangeStart w:id="398"/>
            <w:r w:rsidRPr="00CD4B1F">
              <w:rPr>
                <w:rFonts w:ascii="Times New Roman" w:hAnsi="Times New Roman" w:cs="Times New Roman"/>
                <w:sz w:val="20"/>
                <w:szCs w:val="20"/>
                <w:rPrChange w:id="399" w:author="Author">
                  <w:rPr>
                    <w:rFonts w:ascii="Times New Roman" w:hAnsi="Times New Roman" w:cs="Times New Roman"/>
                    <w:sz w:val="24"/>
                    <w:szCs w:val="24"/>
                  </w:rPr>
                </w:rPrChange>
              </w:rPr>
              <w:t>Total DR soybean ha sprayed with dicamba in 2017 and expected for 2018?</w:t>
            </w:r>
            <w:ins w:id="400" w:author="Author">
              <w:r w:rsidRPr="00CD4B1F">
                <w:rPr>
                  <w:rFonts w:ascii="Times New Roman" w:hAnsi="Times New Roman" w:cs="Times New Roman"/>
                  <w:i/>
                  <w:sz w:val="20"/>
                  <w:szCs w:val="20"/>
                  <w:rPrChange w:id="401" w:author="Author">
                    <w:rPr>
                      <w:rFonts w:ascii="Times New Roman" w:hAnsi="Times New Roman" w:cs="Times New Roman"/>
                      <w:sz w:val="24"/>
                      <w:szCs w:val="24"/>
                    </w:rPr>
                  </w:rPrChange>
                </w:rPr>
                <w:t xml:space="preserve"> </w:t>
              </w:r>
            </w:ins>
          </w:p>
          <w:p w14:paraId="1D570892" w14:textId="31371AD5" w:rsidR="003D10D1" w:rsidRPr="00CD4B1F" w:rsidRDefault="003D10D1" w:rsidP="00C8046D">
            <w:pPr>
              <w:pStyle w:val="ListParagraph"/>
              <w:numPr>
                <w:ilvl w:val="0"/>
                <w:numId w:val="1"/>
              </w:numPr>
              <w:rPr>
                <w:rFonts w:ascii="Times New Roman" w:hAnsi="Times New Roman" w:cs="Times New Roman"/>
                <w:sz w:val="20"/>
                <w:szCs w:val="20"/>
                <w:rPrChange w:id="402" w:author="Author">
                  <w:rPr/>
                </w:rPrChange>
              </w:rPr>
            </w:pPr>
            <w:ins w:id="403" w:author="Author">
              <w:del w:id="404" w:author="Author">
                <w:r w:rsidRPr="00CD4B1F" w:rsidDel="005E7450">
                  <w:rPr>
                    <w:rFonts w:ascii="Times New Roman" w:hAnsi="Times New Roman" w:cs="Times New Roman"/>
                    <w:i/>
                    <w:sz w:val="20"/>
                    <w:szCs w:val="20"/>
                    <w:rPrChange w:id="405" w:author="Author">
                      <w:rPr/>
                    </w:rPrChange>
                  </w:rPr>
                  <w:delText xml:space="preserve">2017 = </w:delText>
                </w:r>
                <w:r w:rsidRPr="00CD4B1F" w:rsidDel="003D10D1">
                  <w:rPr>
                    <w:rFonts w:ascii="Times New Roman" w:hAnsi="Times New Roman" w:cs="Times New Roman"/>
                    <w:i/>
                    <w:sz w:val="20"/>
                    <w:szCs w:val="20"/>
                    <w:rPrChange w:id="406" w:author="Author">
                      <w:rPr/>
                    </w:rPrChange>
                  </w:rPr>
                  <w:delText>109 respondents and 2018</w:delText>
                </w:r>
                <w:r w:rsidRPr="00CD4B1F" w:rsidDel="005E7450">
                  <w:rPr>
                    <w:rFonts w:ascii="Times New Roman" w:hAnsi="Times New Roman" w:cs="Times New Roman"/>
                    <w:i/>
                    <w:sz w:val="20"/>
                    <w:szCs w:val="20"/>
                    <w:rPrChange w:id="407" w:author="Author">
                      <w:rPr/>
                    </w:rPrChange>
                  </w:rPr>
                  <w:delText xml:space="preserve"> = 86 respondents</w:delText>
                </w:r>
              </w:del>
            </w:ins>
          </w:p>
        </w:tc>
        <w:tc>
          <w:tcPr>
            <w:tcW w:w="3780" w:type="dxa"/>
            <w:gridSpan w:val="2"/>
            <w:tcBorders>
              <w:top w:val="single" w:sz="4" w:space="0" w:color="auto"/>
              <w:left w:val="single" w:sz="4" w:space="0" w:color="auto"/>
              <w:bottom w:val="single" w:sz="4" w:space="0" w:color="auto"/>
            </w:tcBorders>
            <w:tcPrChange w:id="408" w:author="Author">
              <w:tcPr>
                <w:tcW w:w="3920" w:type="dxa"/>
                <w:gridSpan w:val="6"/>
                <w:tcBorders>
                  <w:left w:val="single" w:sz="4" w:space="0" w:color="auto"/>
                </w:tcBorders>
              </w:tcPr>
            </w:tcPrChange>
          </w:tcPr>
          <w:p w14:paraId="30DB9339" w14:textId="77777777" w:rsidR="003D10D1" w:rsidRPr="00CD4B1F" w:rsidRDefault="003D10D1" w:rsidP="00D8433B">
            <w:pPr>
              <w:rPr>
                <w:rFonts w:ascii="Times New Roman" w:hAnsi="Times New Roman" w:cs="Times New Roman"/>
                <w:i/>
                <w:sz w:val="20"/>
                <w:szCs w:val="20"/>
                <w:rPrChange w:id="409" w:author="Author">
                  <w:rPr>
                    <w:rFonts w:ascii="Times New Roman" w:hAnsi="Times New Roman" w:cs="Times New Roman"/>
                    <w:i/>
                    <w:sz w:val="24"/>
                    <w:szCs w:val="24"/>
                  </w:rPr>
                </w:rPrChange>
              </w:rPr>
            </w:pPr>
            <w:ins w:id="410" w:author="Author">
              <w:r w:rsidRPr="00CD4B1F">
                <w:rPr>
                  <w:rFonts w:ascii="Times New Roman" w:hAnsi="Times New Roman" w:cs="Times New Roman"/>
                  <w:i/>
                  <w:sz w:val="20"/>
                  <w:szCs w:val="20"/>
                  <w:rPrChange w:id="411" w:author="Author">
                    <w:rPr>
                      <w:rFonts w:ascii="Times New Roman" w:hAnsi="Times New Roman" w:cs="Times New Roman"/>
                      <w:i/>
                      <w:sz w:val="24"/>
                      <w:szCs w:val="24"/>
                    </w:rPr>
                  </w:rPrChange>
                </w:rPr>
                <w:t>2017 = 11,113 out of 13,817 ha</w:t>
              </w:r>
            </w:ins>
          </w:p>
          <w:p w14:paraId="7DC73A1C" w14:textId="77777777" w:rsidR="003D10D1" w:rsidRPr="00CD4B1F" w:rsidRDefault="003D10D1" w:rsidP="00D8433B">
            <w:pPr>
              <w:rPr>
                <w:ins w:id="412" w:author="Author"/>
                <w:rFonts w:ascii="Times New Roman" w:hAnsi="Times New Roman" w:cs="Times New Roman"/>
                <w:i/>
                <w:sz w:val="20"/>
                <w:szCs w:val="20"/>
                <w:rPrChange w:id="413" w:author="Author">
                  <w:rPr>
                    <w:ins w:id="414" w:author="Author"/>
                    <w:rFonts w:ascii="Times New Roman" w:hAnsi="Times New Roman" w:cs="Times New Roman"/>
                    <w:i/>
                    <w:sz w:val="24"/>
                    <w:szCs w:val="24"/>
                  </w:rPr>
                </w:rPrChange>
              </w:rPr>
            </w:pPr>
            <w:ins w:id="415" w:author="Author">
              <w:r w:rsidRPr="00CD4B1F">
                <w:rPr>
                  <w:rFonts w:ascii="Times New Roman" w:hAnsi="Times New Roman" w:cs="Times New Roman"/>
                  <w:i/>
                  <w:sz w:val="20"/>
                  <w:szCs w:val="20"/>
                  <w:rPrChange w:id="416" w:author="Author">
                    <w:rPr>
                      <w:rFonts w:ascii="Times New Roman" w:hAnsi="Times New Roman" w:cs="Times New Roman"/>
                      <w:i/>
                      <w:sz w:val="24"/>
                      <w:szCs w:val="24"/>
                    </w:rPr>
                  </w:rPrChange>
                </w:rPr>
                <w:t>(109 respondents)</w:t>
              </w:r>
            </w:ins>
          </w:p>
          <w:p w14:paraId="25C9FD20" w14:textId="13D22A7F" w:rsidR="003D10D1" w:rsidRPr="00CD4B1F" w:rsidRDefault="003D10D1" w:rsidP="00D8433B">
            <w:pPr>
              <w:rPr>
                <w:rFonts w:ascii="Times New Roman" w:hAnsi="Times New Roman" w:cs="Times New Roman"/>
                <w:i/>
                <w:sz w:val="20"/>
                <w:szCs w:val="20"/>
                <w:rPrChange w:id="417" w:author="Author">
                  <w:rPr>
                    <w:rFonts w:ascii="Times New Roman" w:hAnsi="Times New Roman" w:cs="Times New Roman"/>
                    <w:sz w:val="24"/>
                    <w:szCs w:val="24"/>
                  </w:rPr>
                </w:rPrChange>
              </w:rPr>
            </w:pPr>
            <w:ins w:id="418" w:author="Author">
              <w:r w:rsidRPr="00CD4B1F">
                <w:rPr>
                  <w:rFonts w:ascii="Times New Roman" w:hAnsi="Times New Roman" w:cs="Times New Roman"/>
                  <w:i/>
                  <w:sz w:val="20"/>
                  <w:szCs w:val="20"/>
                  <w:rPrChange w:id="419" w:author="Author">
                    <w:rPr>
                      <w:rFonts w:ascii="Times New Roman" w:hAnsi="Times New Roman" w:cs="Times New Roman"/>
                      <w:sz w:val="24"/>
                      <w:szCs w:val="24"/>
                    </w:rPr>
                  </w:rPrChange>
                </w:rPr>
                <w:t>2018 = 17,375 out of 19,169 ha</w:t>
              </w:r>
              <w:r w:rsidRPr="00CD4B1F">
                <w:rPr>
                  <w:rFonts w:ascii="Times New Roman" w:hAnsi="Times New Roman" w:cs="Times New Roman"/>
                  <w:i/>
                  <w:sz w:val="20"/>
                  <w:szCs w:val="20"/>
                  <w:rPrChange w:id="420" w:author="Author">
                    <w:rPr>
                      <w:rFonts w:ascii="Times New Roman" w:hAnsi="Times New Roman" w:cs="Times New Roman"/>
                      <w:i/>
                      <w:sz w:val="24"/>
                      <w:szCs w:val="24"/>
                    </w:rPr>
                  </w:rPrChange>
                </w:rPr>
                <w:t xml:space="preserve"> (86 respondents)</w:t>
              </w:r>
              <w:commentRangeEnd w:id="398"/>
              <w:r w:rsidRPr="00CD4B1F">
                <w:rPr>
                  <w:rStyle w:val="CommentReference"/>
                  <w:sz w:val="20"/>
                  <w:szCs w:val="20"/>
                  <w:rPrChange w:id="421" w:author="Author">
                    <w:rPr>
                      <w:rStyle w:val="CommentReference"/>
                    </w:rPr>
                  </w:rPrChange>
                </w:rPr>
                <w:commentReference w:id="398"/>
              </w:r>
            </w:ins>
          </w:p>
        </w:tc>
      </w:tr>
      <w:tr w:rsidR="00E0358F" w:rsidRPr="00CD4B1F" w14:paraId="4B812447" w14:textId="51008493" w:rsidTr="00C938F1">
        <w:tblPrEx>
          <w:tblPrExChange w:id="422" w:author="Author">
            <w:tblPrEx>
              <w:tblW w:w="9270" w:type="dxa"/>
            </w:tblPrEx>
          </w:tblPrExChange>
        </w:tblPrEx>
        <w:trPr>
          <w:trPrChange w:id="423" w:author="Author">
            <w:trPr>
              <w:gridAfter w:val="0"/>
            </w:trPr>
          </w:trPrChange>
        </w:trPr>
        <w:tc>
          <w:tcPr>
            <w:tcW w:w="5670" w:type="dxa"/>
            <w:tcBorders>
              <w:top w:val="single" w:sz="4" w:space="0" w:color="auto"/>
              <w:bottom w:val="single" w:sz="4" w:space="0" w:color="auto"/>
              <w:right w:val="single" w:sz="4" w:space="0" w:color="auto"/>
            </w:tcBorders>
            <w:tcPrChange w:id="424" w:author="Author">
              <w:tcPr>
                <w:tcW w:w="5760" w:type="dxa"/>
                <w:gridSpan w:val="2"/>
                <w:tcBorders>
                  <w:top w:val="single" w:sz="4" w:space="0" w:color="auto"/>
                  <w:bottom w:val="single" w:sz="4" w:space="0" w:color="auto"/>
                  <w:right w:val="single" w:sz="4" w:space="0" w:color="auto"/>
                </w:tcBorders>
              </w:tcPr>
            </w:tcPrChange>
          </w:tcPr>
          <w:p w14:paraId="32B1444A" w14:textId="59D6E9D7" w:rsidR="00E0358F" w:rsidRPr="00CD4B1F" w:rsidRDefault="00E0358F" w:rsidP="008575B2">
            <w:pPr>
              <w:pStyle w:val="ListParagraph"/>
              <w:numPr>
                <w:ilvl w:val="0"/>
                <w:numId w:val="1"/>
              </w:numPr>
              <w:rPr>
                <w:ins w:id="425" w:author="Author"/>
                <w:rFonts w:ascii="Times New Roman" w:hAnsi="Times New Roman" w:cs="Times New Roman"/>
                <w:sz w:val="20"/>
                <w:szCs w:val="20"/>
                <w:rPrChange w:id="426" w:author="Author">
                  <w:rPr>
                    <w:ins w:id="427" w:author="Author"/>
                    <w:rFonts w:ascii="Times New Roman" w:hAnsi="Times New Roman" w:cs="Times New Roman"/>
                    <w:sz w:val="24"/>
                    <w:szCs w:val="24"/>
                  </w:rPr>
                </w:rPrChange>
              </w:rPr>
            </w:pPr>
            <w:r w:rsidRPr="00CD4B1F">
              <w:rPr>
                <w:rFonts w:ascii="Times New Roman" w:hAnsi="Times New Roman" w:cs="Times New Roman"/>
                <w:sz w:val="20"/>
                <w:szCs w:val="20"/>
                <w:rPrChange w:id="428" w:author="Author">
                  <w:rPr>
                    <w:rFonts w:ascii="Times New Roman" w:hAnsi="Times New Roman" w:cs="Times New Roman"/>
                    <w:sz w:val="24"/>
                    <w:szCs w:val="24"/>
                  </w:rPr>
                </w:rPrChange>
              </w:rPr>
              <w:t>Do you own a sprayer and apply your herbicide programs?</w:t>
            </w:r>
            <w:ins w:id="429" w:author="Author">
              <w:r w:rsidRPr="00CD4B1F">
                <w:rPr>
                  <w:rFonts w:ascii="Times New Roman" w:hAnsi="Times New Roman" w:cs="Times New Roman"/>
                  <w:sz w:val="20"/>
                  <w:szCs w:val="20"/>
                  <w:rPrChange w:id="430" w:author="Author">
                    <w:rPr>
                      <w:rFonts w:ascii="Times New Roman" w:hAnsi="Times New Roman" w:cs="Times New Roman"/>
                      <w:sz w:val="24"/>
                      <w:szCs w:val="24"/>
                    </w:rPr>
                  </w:rPrChange>
                </w:rPr>
                <w:t xml:space="preserve"> (218 respondents)</w:t>
              </w:r>
            </w:ins>
          </w:p>
          <w:p w14:paraId="5F43EA52" w14:textId="49B9C764" w:rsidR="00E0358F" w:rsidRPr="00CD4B1F" w:rsidRDefault="00E0358F">
            <w:pPr>
              <w:pStyle w:val="ListParagraph"/>
              <w:rPr>
                <w:rFonts w:ascii="Times New Roman" w:hAnsi="Times New Roman" w:cs="Times New Roman"/>
                <w:sz w:val="20"/>
                <w:szCs w:val="20"/>
                <w:rPrChange w:id="431" w:author="Author">
                  <w:rPr/>
                </w:rPrChange>
              </w:rPr>
              <w:pPrChange w:id="432" w:author="Author">
                <w:pPr>
                  <w:pStyle w:val="ListParagraph"/>
                  <w:numPr>
                    <w:numId w:val="1"/>
                  </w:numPr>
                  <w:ind w:hanging="360"/>
                </w:pPr>
              </w:pPrChange>
            </w:pPr>
          </w:p>
        </w:tc>
        <w:tc>
          <w:tcPr>
            <w:tcW w:w="3780" w:type="dxa"/>
            <w:gridSpan w:val="2"/>
            <w:tcBorders>
              <w:top w:val="single" w:sz="4" w:space="0" w:color="auto"/>
              <w:left w:val="single" w:sz="4" w:space="0" w:color="auto"/>
              <w:bottom w:val="single" w:sz="4" w:space="0" w:color="auto"/>
            </w:tcBorders>
            <w:tcPrChange w:id="433" w:author="Author">
              <w:tcPr>
                <w:tcW w:w="3510" w:type="dxa"/>
                <w:gridSpan w:val="5"/>
                <w:tcBorders>
                  <w:top w:val="single" w:sz="4" w:space="0" w:color="auto"/>
                  <w:left w:val="single" w:sz="4" w:space="0" w:color="auto"/>
                  <w:bottom w:val="single" w:sz="4" w:space="0" w:color="auto"/>
                </w:tcBorders>
              </w:tcPr>
            </w:tcPrChange>
          </w:tcPr>
          <w:p w14:paraId="585D7E60" w14:textId="7179385F" w:rsidR="00E0358F" w:rsidRPr="00CD4B1F" w:rsidDel="00E0358F" w:rsidRDefault="00E0358F" w:rsidP="008C66FB">
            <w:pPr>
              <w:rPr>
                <w:ins w:id="434" w:author="Author"/>
                <w:del w:id="435" w:author="Author"/>
                <w:rFonts w:ascii="Times New Roman" w:hAnsi="Times New Roman" w:cs="Times New Roman"/>
                <w:i/>
                <w:sz w:val="20"/>
                <w:szCs w:val="20"/>
                <w:rPrChange w:id="436" w:author="Author">
                  <w:rPr>
                    <w:ins w:id="437" w:author="Author"/>
                    <w:del w:id="438" w:author="Author"/>
                    <w:rFonts w:ascii="Times New Roman" w:hAnsi="Times New Roman" w:cs="Times New Roman"/>
                    <w:sz w:val="24"/>
                    <w:szCs w:val="24"/>
                  </w:rPr>
                </w:rPrChange>
              </w:rPr>
            </w:pPr>
            <w:ins w:id="439" w:author="Author">
              <w:del w:id="440" w:author="Author">
                <w:r w:rsidRPr="00CD4B1F" w:rsidDel="00E0358F">
                  <w:rPr>
                    <w:rFonts w:ascii="Times New Roman" w:hAnsi="Times New Roman" w:cs="Times New Roman"/>
                    <w:i/>
                    <w:sz w:val="20"/>
                    <w:szCs w:val="20"/>
                    <w:rPrChange w:id="441" w:author="Author">
                      <w:rPr>
                        <w:rFonts w:ascii="Times New Roman" w:hAnsi="Times New Roman" w:cs="Times New Roman"/>
                        <w:sz w:val="24"/>
                        <w:szCs w:val="24"/>
                      </w:rPr>
                    </w:rPrChange>
                  </w:rPr>
                  <w:delText>% respondents</w:delText>
                </w:r>
              </w:del>
            </w:ins>
          </w:p>
          <w:p w14:paraId="67B95FC8" w14:textId="5A60D581" w:rsidR="00E0358F" w:rsidRPr="00CD4B1F" w:rsidDel="00E0358F" w:rsidRDefault="00E0358F" w:rsidP="00C8046D">
            <w:pPr>
              <w:rPr>
                <w:del w:id="442" w:author="Author"/>
                <w:rFonts w:ascii="Times New Roman" w:hAnsi="Times New Roman" w:cs="Times New Roman"/>
                <w:i/>
                <w:sz w:val="20"/>
                <w:szCs w:val="20"/>
                <w:rPrChange w:id="443" w:author="Author">
                  <w:rPr>
                    <w:del w:id="444" w:author="Author"/>
                    <w:rFonts w:ascii="Times New Roman" w:hAnsi="Times New Roman" w:cs="Times New Roman"/>
                    <w:i/>
                  </w:rPr>
                </w:rPrChange>
              </w:rPr>
            </w:pPr>
            <w:ins w:id="445" w:author="Author">
              <w:r w:rsidRPr="00CD4B1F">
                <w:rPr>
                  <w:rFonts w:ascii="Times New Roman" w:hAnsi="Times New Roman" w:cs="Times New Roman"/>
                  <w:i/>
                  <w:sz w:val="20"/>
                  <w:szCs w:val="20"/>
                  <w:rPrChange w:id="446" w:author="Author">
                    <w:rPr>
                      <w:rFonts w:ascii="Times New Roman" w:hAnsi="Times New Roman" w:cs="Times New Roman"/>
                      <w:i/>
                      <w:sz w:val="24"/>
                      <w:szCs w:val="24"/>
                    </w:rPr>
                  </w:rPrChange>
                </w:rPr>
                <w:t>Yes: 65</w:t>
              </w:r>
              <w:r w:rsidRPr="00CD4B1F">
                <w:rPr>
                  <w:rFonts w:ascii="Times New Roman" w:hAnsi="Times New Roman" w:cs="Times New Roman"/>
                  <w:i/>
                  <w:sz w:val="20"/>
                  <w:szCs w:val="20"/>
                  <w:rPrChange w:id="447" w:author="Author">
                    <w:rPr>
                      <w:rFonts w:ascii="Times New Roman" w:hAnsi="Times New Roman" w:cs="Times New Roman"/>
                      <w:i/>
                    </w:rPr>
                  </w:rPrChange>
                </w:rPr>
                <w:t xml:space="preserve"> % respondents </w:t>
              </w:r>
              <w:r w:rsidRPr="00CD4B1F">
                <w:rPr>
                  <w:rFonts w:ascii="Times New Roman" w:hAnsi="Times New Roman" w:cs="Times New Roman"/>
                  <w:sz w:val="20"/>
                  <w:szCs w:val="20"/>
                  <w:rPrChange w:id="448" w:author="Author">
                    <w:rPr>
                      <w:rFonts w:ascii="Times New Roman" w:hAnsi="Times New Roman" w:cs="Times New Roman"/>
                    </w:rPr>
                  </w:rPrChange>
                </w:rPr>
                <w:t>(</w:t>
              </w:r>
              <w:r w:rsidRPr="00CD4B1F">
                <w:rPr>
                  <w:rFonts w:ascii="Times New Roman" w:hAnsi="Times New Roman" w:cs="Times New Roman"/>
                  <w:i/>
                  <w:sz w:val="20"/>
                  <w:szCs w:val="20"/>
                  <w:rPrChange w:id="449" w:author="Author">
                    <w:rPr>
                      <w:rFonts w:ascii="Times New Roman" w:hAnsi="Times New Roman" w:cs="Times New Roman"/>
                    </w:rPr>
                  </w:rPrChange>
                </w:rPr>
                <w:t>218 respondents)</w:t>
              </w:r>
              <w:r w:rsidRPr="00CD4B1F">
                <w:rPr>
                  <w:rFonts w:ascii="Times New Roman" w:hAnsi="Times New Roman" w:cs="Times New Roman"/>
                  <w:i/>
                  <w:sz w:val="20"/>
                  <w:szCs w:val="20"/>
                  <w:rPrChange w:id="450" w:author="Author">
                    <w:rPr>
                      <w:rFonts w:ascii="Times New Roman" w:hAnsi="Times New Roman" w:cs="Times New Roman"/>
                      <w:i/>
                    </w:rPr>
                  </w:rPrChange>
                </w:rPr>
                <w:t>;</w:t>
              </w:r>
              <w:del w:id="451" w:author="Author">
                <w:r w:rsidRPr="00CD4B1F" w:rsidDel="00EF3C90">
                  <w:rPr>
                    <w:rFonts w:ascii="Times New Roman" w:hAnsi="Times New Roman" w:cs="Times New Roman"/>
                    <w:i/>
                    <w:sz w:val="20"/>
                    <w:szCs w:val="20"/>
                    <w:rPrChange w:id="452" w:author="Author">
                      <w:rPr>
                        <w:rFonts w:ascii="Times New Roman" w:hAnsi="Times New Roman" w:cs="Times New Roman"/>
                        <w:i/>
                        <w:sz w:val="24"/>
                        <w:szCs w:val="24"/>
                      </w:rPr>
                    </w:rPrChange>
                  </w:rPr>
                  <w:delText>%</w:delText>
                </w:r>
              </w:del>
              <w:r w:rsidRPr="00CD4B1F">
                <w:rPr>
                  <w:rFonts w:ascii="Times New Roman" w:hAnsi="Times New Roman" w:cs="Times New Roman"/>
                  <w:i/>
                  <w:sz w:val="20"/>
                  <w:szCs w:val="20"/>
                  <w:rPrChange w:id="453" w:author="Author">
                    <w:rPr>
                      <w:rFonts w:ascii="Times New Roman" w:hAnsi="Times New Roman" w:cs="Times New Roman"/>
                      <w:i/>
                    </w:rPr>
                  </w:rPrChange>
                </w:rPr>
                <w:t xml:space="preserve"> </w:t>
              </w:r>
            </w:ins>
          </w:p>
          <w:p w14:paraId="37015D1E" w14:textId="58B9B1F0" w:rsidR="00E0358F" w:rsidRPr="00CD4B1F" w:rsidDel="00E0358F" w:rsidRDefault="00E0358F">
            <w:pPr>
              <w:rPr>
                <w:ins w:id="454" w:author="Author"/>
                <w:del w:id="455" w:author="Author"/>
                <w:rFonts w:ascii="Times New Roman" w:hAnsi="Times New Roman" w:cs="Times New Roman"/>
                <w:i/>
                <w:sz w:val="20"/>
                <w:szCs w:val="20"/>
                <w:rPrChange w:id="456" w:author="Author">
                  <w:rPr>
                    <w:ins w:id="457" w:author="Author"/>
                    <w:del w:id="458" w:author="Author"/>
                    <w:rFonts w:ascii="Times New Roman" w:hAnsi="Times New Roman" w:cs="Times New Roman"/>
                    <w:i/>
                    <w:sz w:val="24"/>
                    <w:szCs w:val="24"/>
                  </w:rPr>
                </w:rPrChange>
              </w:rPr>
            </w:pPr>
            <w:ins w:id="459" w:author="Author">
              <w:r w:rsidRPr="00CD4B1F">
                <w:rPr>
                  <w:rFonts w:ascii="Times New Roman" w:hAnsi="Times New Roman" w:cs="Times New Roman"/>
                  <w:i/>
                  <w:sz w:val="20"/>
                  <w:szCs w:val="20"/>
                  <w:rPrChange w:id="460" w:author="Author">
                    <w:rPr>
                      <w:rFonts w:ascii="Times New Roman" w:hAnsi="Times New Roman" w:cs="Times New Roman"/>
                      <w:i/>
                      <w:sz w:val="24"/>
                      <w:szCs w:val="24"/>
                    </w:rPr>
                  </w:rPrChange>
                </w:rPr>
                <w:t>36,885 out of</w:t>
              </w:r>
            </w:ins>
          </w:p>
          <w:p w14:paraId="1BEACDFA" w14:textId="1A7D5037" w:rsidR="00E0358F" w:rsidRPr="00CD4B1F" w:rsidRDefault="00E0358F" w:rsidP="00E0358F">
            <w:pPr>
              <w:rPr>
                <w:rFonts w:ascii="Times New Roman" w:hAnsi="Times New Roman" w:cs="Times New Roman"/>
                <w:i/>
                <w:sz w:val="20"/>
                <w:szCs w:val="20"/>
                <w:rPrChange w:id="461" w:author="Author">
                  <w:rPr>
                    <w:rFonts w:ascii="Times New Roman" w:hAnsi="Times New Roman" w:cs="Times New Roman"/>
                    <w:sz w:val="24"/>
                    <w:szCs w:val="24"/>
                  </w:rPr>
                </w:rPrChange>
              </w:rPr>
            </w:pPr>
            <w:ins w:id="462" w:author="Author">
              <w:r w:rsidRPr="00CD4B1F">
                <w:rPr>
                  <w:rFonts w:ascii="Times New Roman" w:hAnsi="Times New Roman" w:cs="Times New Roman"/>
                  <w:i/>
                  <w:sz w:val="20"/>
                  <w:szCs w:val="20"/>
                  <w:rPrChange w:id="463" w:author="Author">
                    <w:rPr>
                      <w:rFonts w:ascii="Times New Roman" w:hAnsi="Times New Roman" w:cs="Times New Roman"/>
                      <w:i/>
                    </w:rPr>
                  </w:rPrChange>
                </w:rPr>
                <w:t xml:space="preserve"> </w:t>
              </w:r>
              <w:r w:rsidRPr="00CD4B1F">
                <w:rPr>
                  <w:rFonts w:ascii="Times New Roman" w:hAnsi="Times New Roman" w:cs="Times New Roman"/>
                  <w:i/>
                  <w:sz w:val="20"/>
                  <w:szCs w:val="20"/>
                  <w:rPrChange w:id="464" w:author="Author">
                    <w:rPr>
                      <w:rFonts w:ascii="Times New Roman" w:hAnsi="Times New Roman" w:cs="Times New Roman"/>
                      <w:sz w:val="20"/>
                      <w:szCs w:val="20"/>
                    </w:rPr>
                  </w:rPrChange>
                </w:rPr>
                <w:t>51,950 ha</w:t>
              </w:r>
            </w:ins>
          </w:p>
        </w:tc>
      </w:tr>
      <w:tr w:rsidR="00E0358F" w:rsidRPr="00CD4B1F" w14:paraId="6038A9A5" w14:textId="428B7225" w:rsidTr="00C938F1">
        <w:tblPrEx>
          <w:tblPrExChange w:id="465" w:author="Author">
            <w:tblPrEx>
              <w:tblW w:w="9450" w:type="dxa"/>
            </w:tblPrEx>
          </w:tblPrExChange>
        </w:tblPrEx>
        <w:trPr>
          <w:trPrChange w:id="466" w:author="Author">
            <w:trPr>
              <w:gridAfter w:val="0"/>
            </w:trPr>
          </w:trPrChange>
        </w:trPr>
        <w:tc>
          <w:tcPr>
            <w:tcW w:w="5670" w:type="dxa"/>
            <w:tcBorders>
              <w:top w:val="single" w:sz="4" w:space="0" w:color="auto"/>
              <w:bottom w:val="single" w:sz="4" w:space="0" w:color="auto"/>
            </w:tcBorders>
            <w:tcPrChange w:id="467" w:author="Author">
              <w:tcPr>
                <w:tcW w:w="5670" w:type="dxa"/>
                <w:tcBorders>
                  <w:top w:val="single" w:sz="4" w:space="0" w:color="auto"/>
                  <w:bottom w:val="single" w:sz="4" w:space="0" w:color="auto"/>
                </w:tcBorders>
              </w:tcPr>
            </w:tcPrChange>
          </w:tcPr>
          <w:p w14:paraId="096E1C19" w14:textId="2A024804" w:rsidR="00956656" w:rsidRPr="00CD4B1F" w:rsidRDefault="005A26C4">
            <w:pPr>
              <w:rPr>
                <w:rFonts w:ascii="Times New Roman" w:hAnsi="Times New Roman" w:cs="Times New Roman"/>
                <w:b/>
                <w:sz w:val="20"/>
                <w:szCs w:val="20"/>
                <w:rPrChange w:id="468" w:author="Author">
                  <w:rPr>
                    <w:rFonts w:ascii="Times New Roman" w:hAnsi="Times New Roman" w:cs="Times New Roman"/>
                    <w:b/>
                    <w:sz w:val="24"/>
                    <w:szCs w:val="24"/>
                  </w:rPr>
                </w:rPrChange>
              </w:rPr>
            </w:pPr>
            <w:ins w:id="469" w:author="Author">
              <w:r w:rsidRPr="00CD4B1F">
                <w:rPr>
                  <w:rFonts w:ascii="Times New Roman" w:hAnsi="Times New Roman" w:cs="Times New Roman"/>
                  <w:b/>
                  <w:sz w:val="20"/>
                  <w:szCs w:val="20"/>
                  <w:rPrChange w:id="470" w:author="Author">
                    <w:rPr>
                      <w:rFonts w:ascii="Times New Roman" w:hAnsi="Times New Roman" w:cs="Times New Roman"/>
                      <w:b/>
                      <w:sz w:val="24"/>
                      <w:szCs w:val="24"/>
                    </w:rPr>
                  </w:rPrChange>
                </w:rPr>
                <w:t xml:space="preserve">B) </w:t>
              </w:r>
            </w:ins>
            <w:r w:rsidR="00956656" w:rsidRPr="00CD4B1F">
              <w:rPr>
                <w:rFonts w:ascii="Times New Roman" w:hAnsi="Times New Roman" w:cs="Times New Roman"/>
                <w:b/>
                <w:sz w:val="20"/>
                <w:szCs w:val="20"/>
                <w:rPrChange w:id="471" w:author="Author">
                  <w:rPr>
                    <w:rFonts w:ascii="Times New Roman" w:hAnsi="Times New Roman" w:cs="Times New Roman"/>
                    <w:b/>
                    <w:sz w:val="24"/>
                    <w:szCs w:val="24"/>
                  </w:rPr>
                </w:rPrChange>
              </w:rPr>
              <w:t xml:space="preserve">Dicamba application in </w:t>
            </w:r>
            <w:del w:id="472" w:author="Author">
              <w:r w:rsidR="00956656" w:rsidRPr="00CD4B1F" w:rsidDel="003A26DB">
                <w:rPr>
                  <w:rFonts w:ascii="Times New Roman" w:hAnsi="Times New Roman" w:cs="Times New Roman"/>
                  <w:b/>
                  <w:sz w:val="20"/>
                  <w:szCs w:val="20"/>
                  <w:rPrChange w:id="473" w:author="Author">
                    <w:rPr>
                      <w:rFonts w:ascii="Times New Roman" w:hAnsi="Times New Roman" w:cs="Times New Roman"/>
                      <w:b/>
                      <w:sz w:val="24"/>
                      <w:szCs w:val="24"/>
                    </w:rPr>
                  </w:rPrChange>
                </w:rPr>
                <w:delText xml:space="preserve">Xtend </w:delText>
              </w:r>
            </w:del>
            <w:ins w:id="474" w:author="Author">
              <w:r w:rsidR="003A26DB" w:rsidRPr="00CD4B1F">
                <w:rPr>
                  <w:rFonts w:ascii="Times New Roman" w:hAnsi="Times New Roman" w:cs="Times New Roman"/>
                  <w:b/>
                  <w:sz w:val="20"/>
                  <w:szCs w:val="20"/>
                  <w:rPrChange w:id="475" w:author="Author">
                    <w:rPr>
                      <w:rFonts w:ascii="Times New Roman" w:hAnsi="Times New Roman" w:cs="Times New Roman"/>
                      <w:b/>
                      <w:sz w:val="24"/>
                      <w:szCs w:val="24"/>
                    </w:rPr>
                  </w:rPrChange>
                </w:rPr>
                <w:t xml:space="preserve">DR </w:t>
              </w:r>
            </w:ins>
            <w:r w:rsidR="00956656" w:rsidRPr="00CD4B1F">
              <w:rPr>
                <w:rFonts w:ascii="Times New Roman" w:hAnsi="Times New Roman" w:cs="Times New Roman"/>
                <w:b/>
                <w:sz w:val="20"/>
                <w:szCs w:val="20"/>
                <w:rPrChange w:id="476" w:author="Author">
                  <w:rPr>
                    <w:rFonts w:ascii="Times New Roman" w:hAnsi="Times New Roman" w:cs="Times New Roman"/>
                    <w:b/>
                    <w:sz w:val="24"/>
                    <w:szCs w:val="24"/>
                  </w:rPr>
                </w:rPrChange>
              </w:rPr>
              <w:t>soybeans</w:t>
            </w:r>
          </w:p>
        </w:tc>
        <w:tc>
          <w:tcPr>
            <w:tcW w:w="1980" w:type="dxa"/>
            <w:tcBorders>
              <w:top w:val="single" w:sz="4" w:space="0" w:color="auto"/>
              <w:bottom w:val="single" w:sz="4" w:space="0" w:color="auto"/>
            </w:tcBorders>
            <w:tcPrChange w:id="477" w:author="Author">
              <w:tcPr>
                <w:tcW w:w="1710" w:type="dxa"/>
                <w:gridSpan w:val="3"/>
                <w:tcBorders>
                  <w:top w:val="single" w:sz="4" w:space="0" w:color="auto"/>
                  <w:bottom w:val="single" w:sz="4" w:space="0" w:color="auto"/>
                </w:tcBorders>
              </w:tcPr>
            </w:tcPrChange>
          </w:tcPr>
          <w:p w14:paraId="79785EEF" w14:textId="77777777" w:rsidR="00956656" w:rsidRPr="00CD4B1F" w:rsidRDefault="00956656">
            <w:pPr>
              <w:rPr>
                <w:rFonts w:ascii="Times New Roman" w:hAnsi="Times New Roman" w:cs="Times New Roman"/>
                <w:b/>
                <w:i/>
                <w:sz w:val="20"/>
                <w:szCs w:val="20"/>
                <w:rPrChange w:id="478" w:author="Author">
                  <w:rPr>
                    <w:rFonts w:ascii="Times New Roman" w:hAnsi="Times New Roman" w:cs="Times New Roman"/>
                    <w:b/>
                    <w:sz w:val="24"/>
                    <w:szCs w:val="24"/>
                  </w:rPr>
                </w:rPrChange>
              </w:rPr>
            </w:pPr>
          </w:p>
        </w:tc>
        <w:tc>
          <w:tcPr>
            <w:tcW w:w="1800" w:type="dxa"/>
            <w:tcBorders>
              <w:top w:val="single" w:sz="4" w:space="0" w:color="auto"/>
              <w:bottom w:val="single" w:sz="4" w:space="0" w:color="auto"/>
            </w:tcBorders>
            <w:tcPrChange w:id="479" w:author="Author">
              <w:tcPr>
                <w:tcW w:w="2070" w:type="dxa"/>
                <w:gridSpan w:val="4"/>
                <w:tcBorders>
                  <w:top w:val="single" w:sz="4" w:space="0" w:color="auto"/>
                  <w:bottom w:val="single" w:sz="4" w:space="0" w:color="auto"/>
                </w:tcBorders>
              </w:tcPr>
            </w:tcPrChange>
          </w:tcPr>
          <w:p w14:paraId="7AA6BD85" w14:textId="77777777" w:rsidR="00956656" w:rsidRPr="00CD4B1F" w:rsidRDefault="00956656">
            <w:pPr>
              <w:rPr>
                <w:rFonts w:ascii="Times New Roman" w:hAnsi="Times New Roman" w:cs="Times New Roman"/>
                <w:b/>
                <w:i/>
                <w:sz w:val="20"/>
                <w:szCs w:val="20"/>
                <w:rPrChange w:id="480" w:author="Author">
                  <w:rPr>
                    <w:rFonts w:ascii="Times New Roman" w:hAnsi="Times New Roman" w:cs="Times New Roman"/>
                    <w:b/>
                    <w:sz w:val="24"/>
                    <w:szCs w:val="24"/>
                  </w:rPr>
                </w:rPrChange>
              </w:rPr>
            </w:pPr>
          </w:p>
        </w:tc>
      </w:tr>
      <w:tr w:rsidR="00E0358F" w:rsidRPr="00CD4B1F" w14:paraId="11C51B47" w14:textId="69C18D7A" w:rsidTr="00C938F1">
        <w:tblPrEx>
          <w:tblPrExChange w:id="481" w:author="Author">
            <w:tblPrEx>
              <w:tblW w:w="9450" w:type="dxa"/>
            </w:tblPrEx>
          </w:tblPrExChange>
        </w:tblPrEx>
        <w:trPr>
          <w:trPrChange w:id="482" w:author="Author">
            <w:trPr>
              <w:gridAfter w:val="0"/>
            </w:trPr>
          </w:trPrChange>
        </w:trPr>
        <w:tc>
          <w:tcPr>
            <w:tcW w:w="5670" w:type="dxa"/>
            <w:vMerge w:val="restart"/>
            <w:tcBorders>
              <w:top w:val="single" w:sz="4" w:space="0" w:color="auto"/>
              <w:right w:val="single" w:sz="4" w:space="0" w:color="auto"/>
            </w:tcBorders>
            <w:tcPrChange w:id="483" w:author="Author">
              <w:tcPr>
                <w:tcW w:w="5670" w:type="dxa"/>
                <w:vMerge w:val="restart"/>
                <w:tcBorders>
                  <w:top w:val="single" w:sz="4" w:space="0" w:color="auto"/>
                </w:tcBorders>
              </w:tcPr>
            </w:tcPrChange>
          </w:tcPr>
          <w:p w14:paraId="78D1127A" w14:textId="125EF8C0" w:rsidR="00E0358F" w:rsidRPr="00CD4B1F" w:rsidRDefault="00E0358F" w:rsidP="008575B2">
            <w:pPr>
              <w:pStyle w:val="ListParagraph"/>
              <w:numPr>
                <w:ilvl w:val="0"/>
                <w:numId w:val="1"/>
              </w:numPr>
              <w:rPr>
                <w:rFonts w:ascii="Times New Roman" w:hAnsi="Times New Roman" w:cs="Times New Roman"/>
                <w:sz w:val="20"/>
                <w:szCs w:val="20"/>
                <w:rPrChange w:id="484" w:author="Author">
                  <w:rPr>
                    <w:rFonts w:ascii="Times New Roman" w:hAnsi="Times New Roman" w:cs="Times New Roman"/>
                    <w:sz w:val="24"/>
                    <w:szCs w:val="24"/>
                  </w:rPr>
                </w:rPrChange>
              </w:rPr>
            </w:pPr>
            <w:r w:rsidRPr="00CD4B1F">
              <w:rPr>
                <w:rFonts w:ascii="Times New Roman" w:hAnsi="Times New Roman" w:cs="Times New Roman"/>
                <w:sz w:val="20"/>
                <w:szCs w:val="20"/>
                <w:rPrChange w:id="485" w:author="Author">
                  <w:rPr>
                    <w:rFonts w:ascii="Times New Roman" w:hAnsi="Times New Roman" w:cs="Times New Roman"/>
                    <w:sz w:val="24"/>
                    <w:szCs w:val="24"/>
                  </w:rPr>
                </w:rPrChange>
              </w:rPr>
              <w:t xml:space="preserve">Which dicamba formulation was applied in your DR soybeans? </w:t>
            </w:r>
            <w:ins w:id="486" w:author="Author">
              <w:del w:id="487" w:author="Author">
                <w:r w:rsidRPr="00CD4B1F" w:rsidDel="00E0358F">
                  <w:rPr>
                    <w:rFonts w:ascii="Times New Roman" w:hAnsi="Times New Roman" w:cs="Times New Roman"/>
                    <w:sz w:val="20"/>
                    <w:szCs w:val="20"/>
                    <w:rPrChange w:id="488" w:author="Author">
                      <w:rPr>
                        <w:rFonts w:ascii="Times New Roman" w:hAnsi="Times New Roman" w:cs="Times New Roman"/>
                        <w:sz w:val="24"/>
                        <w:szCs w:val="24"/>
                      </w:rPr>
                    </w:rPrChange>
                  </w:rPr>
                  <w:delText>(</w:delText>
                </w:r>
              </w:del>
            </w:ins>
            <w:del w:id="489" w:author="Author">
              <w:r w:rsidRPr="00CD4B1F" w:rsidDel="00E0358F">
                <w:rPr>
                  <w:rFonts w:ascii="Times New Roman" w:hAnsi="Times New Roman" w:cs="Times New Roman"/>
                  <w:sz w:val="20"/>
                  <w:szCs w:val="20"/>
                  <w:rPrChange w:id="490" w:author="Author">
                    <w:rPr>
                      <w:rFonts w:ascii="Times New Roman" w:hAnsi="Times New Roman" w:cs="Times New Roman"/>
                      <w:sz w:val="24"/>
                      <w:szCs w:val="24"/>
                    </w:rPr>
                  </w:rPrChange>
                </w:rPr>
                <w:delText>(</w:delText>
              </w:r>
            </w:del>
            <w:ins w:id="491" w:author="Author">
              <w:del w:id="492" w:author="Author">
                <w:r w:rsidRPr="00CD4B1F" w:rsidDel="00E0358F">
                  <w:rPr>
                    <w:rFonts w:ascii="Times New Roman" w:hAnsi="Times New Roman" w:cs="Times New Roman"/>
                    <w:sz w:val="20"/>
                    <w:szCs w:val="20"/>
                    <w:rPrChange w:id="493" w:author="Author">
                      <w:rPr>
                        <w:rFonts w:ascii="Times New Roman" w:hAnsi="Times New Roman" w:cs="Times New Roman"/>
                        <w:sz w:val="24"/>
                        <w:szCs w:val="24"/>
                      </w:rPr>
                    </w:rPrChange>
                  </w:rPr>
                  <w:delText>86 respondents –representing 11,664 ha)</w:delText>
                </w:r>
              </w:del>
            </w:ins>
          </w:p>
          <w:p w14:paraId="07BED5F9" w14:textId="60B3DF53" w:rsidR="00E0358F" w:rsidRPr="00CD4B1F" w:rsidRDefault="00E0358F" w:rsidP="008808E3">
            <w:pPr>
              <w:pStyle w:val="ListParagraph"/>
              <w:rPr>
                <w:rFonts w:ascii="Times New Roman" w:hAnsi="Times New Roman" w:cs="Times New Roman"/>
                <w:i/>
                <w:sz w:val="20"/>
                <w:szCs w:val="20"/>
                <w:rPrChange w:id="494" w:author="Author">
                  <w:rPr>
                    <w:rFonts w:ascii="Times New Roman" w:hAnsi="Times New Roman" w:cs="Times New Roman"/>
                    <w:i/>
                    <w:sz w:val="24"/>
                    <w:szCs w:val="24"/>
                  </w:rPr>
                </w:rPrChange>
              </w:rPr>
            </w:pPr>
            <w:r w:rsidRPr="00CD4B1F">
              <w:rPr>
                <w:rFonts w:ascii="Times New Roman" w:hAnsi="Times New Roman" w:cs="Times New Roman"/>
                <w:i/>
                <w:sz w:val="20"/>
                <w:szCs w:val="20"/>
                <w:rPrChange w:id="495" w:author="Author">
                  <w:rPr>
                    <w:rFonts w:ascii="Times New Roman" w:hAnsi="Times New Roman" w:cs="Times New Roman"/>
                    <w:i/>
                    <w:sz w:val="24"/>
                    <w:szCs w:val="24"/>
                  </w:rPr>
                </w:rPrChange>
              </w:rPr>
              <w:t>a) XtendiMax</w:t>
            </w:r>
            <w:r w:rsidRPr="00CD4B1F">
              <w:rPr>
                <w:rFonts w:ascii="Times New Roman" w:hAnsi="Times New Roman" w:cs="Times New Roman"/>
                <w:i/>
                <w:sz w:val="20"/>
                <w:szCs w:val="20"/>
                <w:vertAlign w:val="superscript"/>
                <w:rPrChange w:id="496" w:author="Author">
                  <w:rPr>
                    <w:rFonts w:ascii="Times New Roman" w:hAnsi="Times New Roman" w:cs="Times New Roman"/>
                    <w:i/>
                    <w:sz w:val="24"/>
                    <w:szCs w:val="24"/>
                    <w:vertAlign w:val="superscript"/>
                  </w:rPr>
                </w:rPrChange>
              </w:rPr>
              <w:t>®</w:t>
            </w:r>
            <w:r w:rsidRPr="00CD4B1F">
              <w:rPr>
                <w:rFonts w:ascii="Times New Roman" w:hAnsi="Times New Roman" w:cs="Times New Roman"/>
                <w:i/>
                <w:sz w:val="20"/>
                <w:szCs w:val="20"/>
                <w:rPrChange w:id="497" w:author="Author">
                  <w:rPr>
                    <w:rFonts w:ascii="Times New Roman" w:hAnsi="Times New Roman" w:cs="Times New Roman"/>
                    <w:i/>
                    <w:sz w:val="24"/>
                    <w:szCs w:val="24"/>
                  </w:rPr>
                </w:rPrChange>
              </w:rPr>
              <w:t xml:space="preserve"> </w:t>
            </w:r>
          </w:p>
          <w:p w14:paraId="3F236A7A" w14:textId="7647A81C" w:rsidR="00E0358F" w:rsidRPr="00CD4B1F" w:rsidRDefault="00E0358F" w:rsidP="008808E3">
            <w:pPr>
              <w:pStyle w:val="ListParagraph"/>
              <w:rPr>
                <w:rFonts w:ascii="Times New Roman" w:hAnsi="Times New Roman" w:cs="Times New Roman"/>
                <w:i/>
                <w:sz w:val="20"/>
                <w:szCs w:val="20"/>
                <w:rPrChange w:id="498" w:author="Author">
                  <w:rPr>
                    <w:rFonts w:ascii="Times New Roman" w:hAnsi="Times New Roman" w:cs="Times New Roman"/>
                    <w:i/>
                    <w:sz w:val="24"/>
                    <w:szCs w:val="24"/>
                  </w:rPr>
                </w:rPrChange>
              </w:rPr>
            </w:pPr>
            <w:r w:rsidRPr="00CD4B1F">
              <w:rPr>
                <w:rFonts w:ascii="Times New Roman" w:hAnsi="Times New Roman" w:cs="Times New Roman"/>
                <w:i/>
                <w:sz w:val="20"/>
                <w:szCs w:val="20"/>
                <w:rPrChange w:id="499" w:author="Author">
                  <w:rPr>
                    <w:rFonts w:ascii="Times New Roman" w:hAnsi="Times New Roman" w:cs="Times New Roman"/>
                    <w:i/>
                    <w:sz w:val="24"/>
                    <w:szCs w:val="24"/>
                  </w:rPr>
                </w:rPrChange>
              </w:rPr>
              <w:t>b) Engenia</w:t>
            </w:r>
            <w:r w:rsidRPr="00CD4B1F">
              <w:rPr>
                <w:rFonts w:ascii="Times New Roman" w:hAnsi="Times New Roman" w:cs="Times New Roman"/>
                <w:i/>
                <w:sz w:val="20"/>
                <w:szCs w:val="20"/>
                <w:vertAlign w:val="superscript"/>
                <w:rPrChange w:id="500" w:author="Author">
                  <w:rPr>
                    <w:rFonts w:ascii="Times New Roman" w:hAnsi="Times New Roman" w:cs="Times New Roman"/>
                    <w:i/>
                    <w:sz w:val="24"/>
                    <w:szCs w:val="24"/>
                    <w:vertAlign w:val="superscript"/>
                  </w:rPr>
                </w:rPrChange>
              </w:rPr>
              <w:t>®</w:t>
            </w:r>
            <w:r w:rsidRPr="00CD4B1F">
              <w:rPr>
                <w:rFonts w:ascii="Times New Roman" w:hAnsi="Times New Roman" w:cs="Times New Roman"/>
                <w:i/>
                <w:sz w:val="20"/>
                <w:szCs w:val="20"/>
                <w:rPrChange w:id="501" w:author="Author">
                  <w:rPr>
                    <w:rFonts w:ascii="Times New Roman" w:hAnsi="Times New Roman" w:cs="Times New Roman"/>
                    <w:i/>
                    <w:sz w:val="24"/>
                    <w:szCs w:val="24"/>
                  </w:rPr>
                </w:rPrChange>
              </w:rPr>
              <w:t xml:space="preserve">  </w:t>
            </w:r>
          </w:p>
          <w:p w14:paraId="4CB8ACED" w14:textId="5859DBC9" w:rsidR="00E0358F" w:rsidRPr="00CD4B1F" w:rsidRDefault="00E0358F" w:rsidP="008808E3">
            <w:pPr>
              <w:pStyle w:val="ListParagraph"/>
              <w:rPr>
                <w:rFonts w:ascii="Times New Roman" w:hAnsi="Times New Roman" w:cs="Times New Roman"/>
                <w:i/>
                <w:sz w:val="20"/>
                <w:szCs w:val="20"/>
                <w:rPrChange w:id="502" w:author="Author">
                  <w:rPr>
                    <w:rFonts w:ascii="Times New Roman" w:hAnsi="Times New Roman" w:cs="Times New Roman"/>
                    <w:i/>
                    <w:sz w:val="24"/>
                    <w:szCs w:val="24"/>
                  </w:rPr>
                </w:rPrChange>
              </w:rPr>
            </w:pPr>
            <w:r w:rsidRPr="00CD4B1F">
              <w:rPr>
                <w:rFonts w:ascii="Times New Roman" w:hAnsi="Times New Roman" w:cs="Times New Roman"/>
                <w:i/>
                <w:sz w:val="20"/>
                <w:szCs w:val="20"/>
                <w:rPrChange w:id="503" w:author="Author">
                  <w:rPr>
                    <w:rFonts w:ascii="Times New Roman" w:hAnsi="Times New Roman" w:cs="Times New Roman"/>
                    <w:i/>
                    <w:sz w:val="24"/>
                    <w:szCs w:val="24"/>
                  </w:rPr>
                </w:rPrChange>
              </w:rPr>
              <w:t>c) FeXapan</w:t>
            </w:r>
            <w:r w:rsidRPr="00CD4B1F">
              <w:rPr>
                <w:rFonts w:ascii="Times New Roman" w:hAnsi="Times New Roman" w:cs="Times New Roman"/>
                <w:i/>
                <w:sz w:val="20"/>
                <w:szCs w:val="20"/>
                <w:vertAlign w:val="superscript"/>
                <w:rPrChange w:id="504" w:author="Author">
                  <w:rPr>
                    <w:rFonts w:ascii="Times New Roman" w:hAnsi="Times New Roman" w:cs="Times New Roman"/>
                    <w:i/>
                    <w:sz w:val="24"/>
                    <w:szCs w:val="24"/>
                    <w:vertAlign w:val="superscript"/>
                  </w:rPr>
                </w:rPrChange>
              </w:rPr>
              <w:t>®</w:t>
            </w:r>
            <w:r w:rsidRPr="00CD4B1F">
              <w:rPr>
                <w:rFonts w:ascii="Times New Roman" w:hAnsi="Times New Roman" w:cs="Times New Roman"/>
                <w:i/>
                <w:sz w:val="20"/>
                <w:szCs w:val="20"/>
                <w:rPrChange w:id="505" w:author="Author">
                  <w:rPr>
                    <w:rFonts w:ascii="Times New Roman" w:hAnsi="Times New Roman" w:cs="Times New Roman"/>
                    <w:i/>
                    <w:sz w:val="24"/>
                    <w:szCs w:val="24"/>
                  </w:rPr>
                </w:rPrChange>
              </w:rPr>
              <w:t xml:space="preserve">  </w:t>
            </w:r>
          </w:p>
          <w:p w14:paraId="63CEDB6F" w14:textId="3BF4F59F" w:rsidR="00E0358F" w:rsidRPr="00CD4B1F" w:rsidRDefault="00E0358F" w:rsidP="00E0358F">
            <w:pPr>
              <w:pStyle w:val="ListParagraph"/>
              <w:rPr>
                <w:rFonts w:ascii="Times New Roman" w:hAnsi="Times New Roman" w:cs="Times New Roman"/>
                <w:i/>
                <w:sz w:val="20"/>
                <w:szCs w:val="20"/>
                <w:rPrChange w:id="506" w:author="Author">
                  <w:rPr>
                    <w:rFonts w:ascii="Times New Roman" w:hAnsi="Times New Roman" w:cs="Times New Roman"/>
                    <w:sz w:val="24"/>
                    <w:szCs w:val="24"/>
                  </w:rPr>
                </w:rPrChange>
              </w:rPr>
            </w:pPr>
            <w:r w:rsidRPr="00CD4B1F">
              <w:rPr>
                <w:rFonts w:ascii="Times New Roman" w:hAnsi="Times New Roman" w:cs="Times New Roman"/>
                <w:i/>
                <w:sz w:val="20"/>
                <w:szCs w:val="20"/>
                <w:rPrChange w:id="507" w:author="Author">
                  <w:rPr>
                    <w:rFonts w:ascii="Times New Roman" w:hAnsi="Times New Roman" w:cs="Times New Roman"/>
                    <w:i/>
                    <w:sz w:val="24"/>
                    <w:szCs w:val="24"/>
                  </w:rPr>
                </w:rPrChange>
              </w:rPr>
              <w:t>d) Other</w:t>
            </w:r>
          </w:p>
        </w:tc>
        <w:tc>
          <w:tcPr>
            <w:tcW w:w="1980" w:type="dxa"/>
            <w:tcBorders>
              <w:top w:val="single" w:sz="4" w:space="0" w:color="auto"/>
              <w:left w:val="single" w:sz="4" w:space="0" w:color="auto"/>
            </w:tcBorders>
            <w:tcPrChange w:id="508" w:author="Author">
              <w:tcPr>
                <w:tcW w:w="1710" w:type="dxa"/>
                <w:gridSpan w:val="3"/>
                <w:tcBorders>
                  <w:top w:val="single" w:sz="4" w:space="0" w:color="auto"/>
                  <w:bottom w:val="single" w:sz="4" w:space="0" w:color="auto"/>
                </w:tcBorders>
              </w:tcPr>
            </w:tcPrChange>
          </w:tcPr>
          <w:p w14:paraId="25692583" w14:textId="00D5E4FA" w:rsidR="00E0358F" w:rsidRPr="00CD4B1F" w:rsidRDefault="00E0358F">
            <w:pPr>
              <w:rPr>
                <w:ins w:id="509" w:author="Author"/>
                <w:rFonts w:ascii="Times New Roman" w:hAnsi="Times New Roman" w:cs="Times New Roman"/>
                <w:i/>
                <w:sz w:val="20"/>
                <w:szCs w:val="20"/>
                <w:rPrChange w:id="510" w:author="Author">
                  <w:rPr>
                    <w:ins w:id="511" w:author="Author"/>
                    <w:rFonts w:ascii="Times New Roman" w:hAnsi="Times New Roman" w:cs="Times New Roman"/>
                    <w:sz w:val="24"/>
                    <w:szCs w:val="24"/>
                  </w:rPr>
                </w:rPrChange>
              </w:rPr>
              <w:pPrChange w:id="512" w:author="Author">
                <w:pPr>
                  <w:pStyle w:val="ListParagraph"/>
                  <w:numPr>
                    <w:numId w:val="1"/>
                  </w:numPr>
                  <w:ind w:hanging="360"/>
                </w:pPr>
              </w:pPrChange>
            </w:pPr>
            <w:ins w:id="513" w:author="Author">
              <w:r w:rsidRPr="00CD4B1F">
                <w:rPr>
                  <w:rFonts w:ascii="Times New Roman" w:hAnsi="Times New Roman" w:cs="Times New Roman"/>
                  <w:i/>
                  <w:sz w:val="20"/>
                  <w:szCs w:val="20"/>
                  <w:rPrChange w:id="514" w:author="Author">
                    <w:rPr>
                      <w:rFonts w:ascii="Times New Roman" w:hAnsi="Times New Roman" w:cs="Times New Roman"/>
                      <w:sz w:val="24"/>
                      <w:szCs w:val="24"/>
                    </w:rPr>
                  </w:rPrChange>
                </w:rPr>
                <w:t>% respondents</w:t>
              </w:r>
              <w:del w:id="515" w:author="Author">
                <w:r w:rsidRPr="00CD4B1F" w:rsidDel="0085763B">
                  <w:rPr>
                    <w:rFonts w:ascii="Times New Roman" w:hAnsi="Times New Roman" w:cs="Times New Roman"/>
                    <w:i/>
                    <w:sz w:val="20"/>
                    <w:szCs w:val="20"/>
                    <w:rPrChange w:id="516" w:author="Author">
                      <w:rPr>
                        <w:rFonts w:ascii="Times New Roman" w:hAnsi="Times New Roman" w:cs="Times New Roman"/>
                        <w:sz w:val="24"/>
                        <w:szCs w:val="20"/>
                      </w:rPr>
                    </w:rPrChange>
                  </w:rPr>
                  <w:delText>#21</w:delText>
                </w:r>
                <w:r w:rsidRPr="00CD4B1F" w:rsidDel="002A4209">
                  <w:rPr>
                    <w:rFonts w:ascii="Times New Roman" w:hAnsi="Times New Roman" w:cs="Times New Roman"/>
                    <w:i/>
                    <w:sz w:val="20"/>
                    <w:szCs w:val="20"/>
                    <w:rPrChange w:id="517" w:author="Author">
                      <w:rPr>
                        <w:rFonts w:ascii="Times New Roman" w:hAnsi="Times New Roman" w:cs="Times New Roman"/>
                        <w:sz w:val="20"/>
                        <w:szCs w:val="20"/>
                      </w:rPr>
                    </w:rPrChange>
                  </w:rPr>
                  <w:delText>86 respondents</w:delText>
                </w:r>
                <w:r w:rsidRPr="00CD4B1F" w:rsidDel="0085763B">
                  <w:rPr>
                    <w:rFonts w:ascii="Times New Roman" w:hAnsi="Times New Roman" w:cs="Times New Roman"/>
                    <w:i/>
                    <w:sz w:val="20"/>
                    <w:szCs w:val="20"/>
                    <w:rPrChange w:id="518" w:author="Author">
                      <w:rPr>
                        <w:rFonts w:ascii="Times New Roman" w:hAnsi="Times New Roman" w:cs="Times New Roman"/>
                        <w:sz w:val="24"/>
                        <w:szCs w:val="20"/>
                      </w:rPr>
                    </w:rPrChange>
                  </w:rPr>
                  <w:delText>8</w:delText>
                </w:r>
              </w:del>
            </w:ins>
          </w:p>
          <w:p w14:paraId="4DD0C850" w14:textId="77777777" w:rsidR="00E0358F" w:rsidRPr="00CD4B1F" w:rsidRDefault="00E0358F">
            <w:pPr>
              <w:rPr>
                <w:ins w:id="519" w:author="Author"/>
                <w:rFonts w:ascii="Times New Roman" w:hAnsi="Times New Roman" w:cs="Times New Roman"/>
                <w:i/>
                <w:sz w:val="20"/>
                <w:szCs w:val="20"/>
                <w:rPrChange w:id="520" w:author="Author">
                  <w:rPr>
                    <w:ins w:id="521" w:author="Author"/>
                    <w:rFonts w:ascii="Times New Roman" w:hAnsi="Times New Roman" w:cs="Times New Roman"/>
                    <w:sz w:val="24"/>
                    <w:szCs w:val="20"/>
                  </w:rPr>
                </w:rPrChange>
              </w:rPr>
              <w:pPrChange w:id="522" w:author="Author">
                <w:pPr>
                  <w:pStyle w:val="ListParagraph"/>
                  <w:numPr>
                    <w:numId w:val="1"/>
                  </w:numPr>
                  <w:ind w:hanging="360"/>
                </w:pPr>
              </w:pPrChange>
            </w:pPr>
          </w:p>
          <w:p w14:paraId="75BAA68F" w14:textId="77777777" w:rsidR="00E0358F" w:rsidRPr="00CD4B1F" w:rsidRDefault="00E0358F">
            <w:pPr>
              <w:rPr>
                <w:ins w:id="523" w:author="Author"/>
                <w:rFonts w:ascii="Times New Roman" w:hAnsi="Times New Roman" w:cs="Times New Roman"/>
                <w:i/>
                <w:sz w:val="20"/>
                <w:szCs w:val="20"/>
                <w:rPrChange w:id="524" w:author="Author">
                  <w:rPr>
                    <w:ins w:id="525" w:author="Author"/>
                    <w:rFonts w:ascii="Times New Roman" w:hAnsi="Times New Roman" w:cs="Times New Roman"/>
                    <w:sz w:val="24"/>
                    <w:szCs w:val="20"/>
                  </w:rPr>
                </w:rPrChange>
              </w:rPr>
              <w:pPrChange w:id="526" w:author="Author">
                <w:pPr>
                  <w:pStyle w:val="ListParagraph"/>
                  <w:numPr>
                    <w:numId w:val="1"/>
                  </w:numPr>
                  <w:ind w:hanging="360"/>
                </w:pPr>
              </w:pPrChange>
            </w:pPr>
            <w:ins w:id="527" w:author="Author">
              <w:r w:rsidRPr="00CD4B1F">
                <w:rPr>
                  <w:rFonts w:ascii="Times New Roman" w:hAnsi="Times New Roman" w:cs="Times New Roman"/>
                  <w:i/>
                  <w:sz w:val="20"/>
                  <w:szCs w:val="20"/>
                  <w:rPrChange w:id="528" w:author="Author">
                    <w:rPr>
                      <w:rFonts w:ascii="Times New Roman" w:hAnsi="Times New Roman" w:cs="Times New Roman"/>
                      <w:sz w:val="24"/>
                      <w:szCs w:val="20"/>
                    </w:rPr>
                  </w:rPrChange>
                </w:rPr>
                <w:t xml:space="preserve">a) </w:t>
              </w:r>
              <w:r w:rsidRPr="00CD4B1F">
                <w:rPr>
                  <w:rFonts w:ascii="Times New Roman" w:hAnsi="Times New Roman" w:cs="Times New Roman"/>
                  <w:i/>
                  <w:sz w:val="20"/>
                  <w:szCs w:val="20"/>
                  <w:rPrChange w:id="529" w:author="Author">
                    <w:rPr/>
                  </w:rPrChange>
                </w:rPr>
                <w:t>55</w:t>
              </w:r>
              <w:del w:id="530" w:author="Author">
                <w:r w:rsidRPr="00CD4B1F" w:rsidDel="00975B8E">
                  <w:rPr>
                    <w:rFonts w:ascii="Times New Roman" w:hAnsi="Times New Roman" w:cs="Times New Roman"/>
                    <w:i/>
                    <w:sz w:val="20"/>
                    <w:szCs w:val="20"/>
                    <w:rPrChange w:id="531" w:author="Author">
                      <w:rPr/>
                    </w:rPrChange>
                  </w:rPr>
                  <w:delText>%</w:delText>
                </w:r>
              </w:del>
            </w:ins>
          </w:p>
          <w:p w14:paraId="51C274EB" w14:textId="77777777" w:rsidR="00E0358F" w:rsidRPr="00CD4B1F" w:rsidRDefault="00E0358F">
            <w:pPr>
              <w:rPr>
                <w:ins w:id="532" w:author="Author"/>
                <w:rFonts w:ascii="Times New Roman" w:hAnsi="Times New Roman" w:cs="Times New Roman"/>
                <w:i/>
                <w:sz w:val="20"/>
                <w:szCs w:val="20"/>
                <w:rPrChange w:id="533" w:author="Author">
                  <w:rPr>
                    <w:ins w:id="534" w:author="Author"/>
                    <w:rFonts w:ascii="Times New Roman" w:hAnsi="Times New Roman" w:cs="Times New Roman"/>
                    <w:sz w:val="24"/>
                    <w:szCs w:val="20"/>
                  </w:rPr>
                </w:rPrChange>
              </w:rPr>
              <w:pPrChange w:id="535" w:author="Author">
                <w:pPr>
                  <w:pStyle w:val="ListParagraph"/>
                  <w:numPr>
                    <w:numId w:val="1"/>
                  </w:numPr>
                  <w:ind w:hanging="360"/>
                </w:pPr>
              </w:pPrChange>
            </w:pPr>
            <w:ins w:id="536" w:author="Author">
              <w:r w:rsidRPr="00CD4B1F">
                <w:rPr>
                  <w:rFonts w:ascii="Times New Roman" w:hAnsi="Times New Roman" w:cs="Times New Roman"/>
                  <w:i/>
                  <w:sz w:val="20"/>
                  <w:szCs w:val="20"/>
                  <w:rPrChange w:id="537" w:author="Author">
                    <w:rPr>
                      <w:rFonts w:ascii="Times New Roman" w:hAnsi="Times New Roman" w:cs="Times New Roman"/>
                      <w:sz w:val="24"/>
                      <w:szCs w:val="20"/>
                    </w:rPr>
                  </w:rPrChange>
                </w:rPr>
                <w:t>b) 38</w:t>
              </w:r>
              <w:del w:id="538" w:author="Author">
                <w:r w:rsidRPr="00CD4B1F" w:rsidDel="00975B8E">
                  <w:rPr>
                    <w:rFonts w:ascii="Times New Roman" w:hAnsi="Times New Roman" w:cs="Times New Roman"/>
                    <w:i/>
                    <w:sz w:val="20"/>
                    <w:szCs w:val="20"/>
                    <w:rPrChange w:id="539" w:author="Author">
                      <w:rPr>
                        <w:rFonts w:ascii="Times New Roman" w:hAnsi="Times New Roman" w:cs="Times New Roman"/>
                        <w:sz w:val="24"/>
                        <w:szCs w:val="20"/>
                      </w:rPr>
                    </w:rPrChange>
                  </w:rPr>
                  <w:delText>%</w:delText>
                </w:r>
              </w:del>
            </w:ins>
          </w:p>
          <w:p w14:paraId="6EC0837D" w14:textId="77777777" w:rsidR="00E0358F" w:rsidRPr="00CD4B1F" w:rsidRDefault="00E0358F">
            <w:pPr>
              <w:rPr>
                <w:ins w:id="540" w:author="Author"/>
                <w:rFonts w:ascii="Times New Roman" w:hAnsi="Times New Roman" w:cs="Times New Roman"/>
                <w:i/>
                <w:sz w:val="20"/>
                <w:szCs w:val="20"/>
                <w:rPrChange w:id="541" w:author="Author">
                  <w:rPr>
                    <w:ins w:id="542" w:author="Author"/>
                    <w:rFonts w:ascii="Times New Roman" w:hAnsi="Times New Roman" w:cs="Times New Roman"/>
                    <w:sz w:val="24"/>
                    <w:szCs w:val="20"/>
                  </w:rPr>
                </w:rPrChange>
              </w:rPr>
              <w:pPrChange w:id="543" w:author="Author">
                <w:pPr>
                  <w:pStyle w:val="ListParagraph"/>
                  <w:numPr>
                    <w:numId w:val="1"/>
                  </w:numPr>
                  <w:ind w:hanging="360"/>
                </w:pPr>
              </w:pPrChange>
            </w:pPr>
            <w:ins w:id="544" w:author="Author">
              <w:r w:rsidRPr="00CD4B1F">
                <w:rPr>
                  <w:rFonts w:ascii="Times New Roman" w:hAnsi="Times New Roman" w:cs="Times New Roman"/>
                  <w:i/>
                  <w:sz w:val="20"/>
                  <w:szCs w:val="20"/>
                  <w:rPrChange w:id="545" w:author="Author">
                    <w:rPr>
                      <w:rFonts w:ascii="Times New Roman" w:hAnsi="Times New Roman" w:cs="Times New Roman"/>
                      <w:sz w:val="24"/>
                      <w:szCs w:val="20"/>
                    </w:rPr>
                  </w:rPrChange>
                </w:rPr>
                <w:t>c) 7</w:t>
              </w:r>
              <w:del w:id="546" w:author="Author">
                <w:r w:rsidRPr="00CD4B1F" w:rsidDel="00975B8E">
                  <w:rPr>
                    <w:rFonts w:ascii="Times New Roman" w:hAnsi="Times New Roman" w:cs="Times New Roman"/>
                    <w:i/>
                    <w:sz w:val="20"/>
                    <w:szCs w:val="20"/>
                    <w:rPrChange w:id="547" w:author="Author">
                      <w:rPr>
                        <w:rFonts w:ascii="Times New Roman" w:hAnsi="Times New Roman" w:cs="Times New Roman"/>
                        <w:sz w:val="24"/>
                        <w:szCs w:val="20"/>
                      </w:rPr>
                    </w:rPrChange>
                  </w:rPr>
                  <w:delText>%</w:delText>
                </w:r>
              </w:del>
            </w:ins>
          </w:p>
          <w:p w14:paraId="1778B328" w14:textId="368B2448" w:rsidR="00E0358F" w:rsidRPr="00CD4B1F" w:rsidRDefault="00E0358F">
            <w:pPr>
              <w:rPr>
                <w:rFonts w:ascii="Times New Roman" w:hAnsi="Times New Roman" w:cs="Times New Roman"/>
                <w:i/>
                <w:sz w:val="20"/>
                <w:szCs w:val="20"/>
                <w:rPrChange w:id="548" w:author="Author">
                  <w:rPr/>
                </w:rPrChange>
              </w:rPr>
              <w:pPrChange w:id="549" w:author="Author">
                <w:pPr>
                  <w:pStyle w:val="ListParagraph"/>
                  <w:numPr>
                    <w:numId w:val="1"/>
                  </w:numPr>
                  <w:ind w:hanging="360"/>
                </w:pPr>
              </w:pPrChange>
            </w:pPr>
            <w:ins w:id="550" w:author="Author">
              <w:r w:rsidRPr="00CD4B1F">
                <w:rPr>
                  <w:rFonts w:ascii="Times New Roman" w:hAnsi="Times New Roman" w:cs="Times New Roman"/>
                  <w:i/>
                  <w:sz w:val="20"/>
                  <w:szCs w:val="20"/>
                  <w:rPrChange w:id="551" w:author="Author">
                    <w:rPr>
                      <w:rFonts w:ascii="Times New Roman" w:hAnsi="Times New Roman" w:cs="Times New Roman"/>
                      <w:sz w:val="24"/>
                      <w:szCs w:val="20"/>
                    </w:rPr>
                  </w:rPrChange>
                </w:rPr>
                <w:t>d) 0</w:t>
              </w:r>
              <w:del w:id="552" w:author="Author">
                <w:r w:rsidRPr="00CD4B1F" w:rsidDel="00975B8E">
                  <w:rPr>
                    <w:rFonts w:ascii="Times New Roman" w:hAnsi="Times New Roman" w:cs="Times New Roman"/>
                    <w:i/>
                    <w:sz w:val="20"/>
                    <w:szCs w:val="20"/>
                    <w:rPrChange w:id="553" w:author="Author">
                      <w:rPr>
                        <w:rFonts w:ascii="Times New Roman" w:hAnsi="Times New Roman" w:cs="Times New Roman"/>
                        <w:sz w:val="24"/>
                        <w:szCs w:val="20"/>
                      </w:rPr>
                    </w:rPrChange>
                  </w:rPr>
                  <w:delText>%</w:delText>
                </w:r>
              </w:del>
            </w:ins>
          </w:p>
        </w:tc>
        <w:tc>
          <w:tcPr>
            <w:tcW w:w="1800" w:type="dxa"/>
            <w:tcBorders>
              <w:top w:val="single" w:sz="4" w:space="0" w:color="auto"/>
            </w:tcBorders>
            <w:tcPrChange w:id="554" w:author="Author">
              <w:tcPr>
                <w:tcW w:w="2070" w:type="dxa"/>
                <w:gridSpan w:val="4"/>
                <w:tcBorders>
                  <w:top w:val="single" w:sz="4" w:space="0" w:color="auto"/>
                  <w:bottom w:val="single" w:sz="4" w:space="0" w:color="auto"/>
                </w:tcBorders>
              </w:tcPr>
            </w:tcPrChange>
          </w:tcPr>
          <w:p w14:paraId="5647165C" w14:textId="71B60942" w:rsidR="00E0358F" w:rsidRPr="00CD4B1F" w:rsidRDefault="00E0358F">
            <w:pPr>
              <w:rPr>
                <w:ins w:id="555" w:author="Author"/>
                <w:rFonts w:ascii="Times New Roman" w:hAnsi="Times New Roman" w:cs="Times New Roman"/>
                <w:i/>
                <w:sz w:val="20"/>
                <w:szCs w:val="20"/>
                <w:rPrChange w:id="556" w:author="Author">
                  <w:rPr>
                    <w:ins w:id="557" w:author="Author"/>
                    <w:rFonts w:ascii="Times New Roman" w:hAnsi="Times New Roman" w:cs="Times New Roman"/>
                    <w:sz w:val="24"/>
                    <w:szCs w:val="24"/>
                  </w:rPr>
                </w:rPrChange>
              </w:rPr>
              <w:pPrChange w:id="558" w:author="Author">
                <w:pPr>
                  <w:pStyle w:val="ListParagraph"/>
                </w:pPr>
              </w:pPrChange>
            </w:pPr>
            <w:ins w:id="559" w:author="Author">
              <w:r w:rsidRPr="00CD4B1F">
                <w:rPr>
                  <w:rFonts w:ascii="Times New Roman" w:hAnsi="Times New Roman" w:cs="Times New Roman"/>
                  <w:i/>
                  <w:sz w:val="20"/>
                  <w:szCs w:val="20"/>
                  <w:rPrChange w:id="560" w:author="Author">
                    <w:rPr>
                      <w:rFonts w:ascii="Times New Roman" w:hAnsi="Times New Roman" w:cs="Times New Roman"/>
                      <w:sz w:val="24"/>
                      <w:szCs w:val="24"/>
                    </w:rPr>
                  </w:rPrChange>
                </w:rPr>
                <w:t xml:space="preserve">% </w:t>
              </w:r>
              <w:del w:id="561" w:author="Author">
                <w:r w:rsidRPr="00CD4B1F" w:rsidDel="00975B8E">
                  <w:rPr>
                    <w:rFonts w:ascii="Times New Roman" w:hAnsi="Times New Roman" w:cs="Times New Roman"/>
                    <w:i/>
                    <w:sz w:val="20"/>
                    <w:szCs w:val="20"/>
                    <w:rPrChange w:id="562" w:author="Author">
                      <w:rPr>
                        <w:rFonts w:ascii="Times New Roman" w:hAnsi="Times New Roman" w:cs="Times New Roman"/>
                        <w:sz w:val="24"/>
                        <w:szCs w:val="24"/>
                      </w:rPr>
                    </w:rPrChange>
                  </w:rPr>
                  <w:delText>% total ha</w:delText>
                </w:r>
              </w:del>
              <w:r w:rsidRPr="00CD4B1F">
                <w:rPr>
                  <w:rFonts w:ascii="Times New Roman" w:hAnsi="Times New Roman" w:cs="Times New Roman"/>
                  <w:i/>
                  <w:sz w:val="20"/>
                  <w:szCs w:val="20"/>
                  <w:rPrChange w:id="563" w:author="Author">
                    <w:rPr>
                      <w:rFonts w:ascii="Times New Roman" w:hAnsi="Times New Roman" w:cs="Times New Roman"/>
                      <w:sz w:val="24"/>
                      <w:szCs w:val="24"/>
                    </w:rPr>
                  </w:rPrChange>
                </w:rPr>
                <w:t>per farm basis</w:t>
              </w:r>
            </w:ins>
          </w:p>
          <w:p w14:paraId="7FA68F34" w14:textId="77777777" w:rsidR="00E0358F" w:rsidRPr="00CD4B1F" w:rsidRDefault="00E0358F">
            <w:pPr>
              <w:rPr>
                <w:ins w:id="564" w:author="Author"/>
                <w:rFonts w:ascii="Times New Roman" w:hAnsi="Times New Roman" w:cs="Times New Roman"/>
                <w:i/>
                <w:sz w:val="20"/>
                <w:szCs w:val="20"/>
                <w:rPrChange w:id="565" w:author="Author">
                  <w:rPr>
                    <w:ins w:id="566" w:author="Author"/>
                    <w:rFonts w:ascii="Times New Roman" w:hAnsi="Times New Roman" w:cs="Times New Roman"/>
                    <w:i/>
                  </w:rPr>
                </w:rPrChange>
              </w:rPr>
              <w:pPrChange w:id="567" w:author="Author">
                <w:pPr>
                  <w:pStyle w:val="ListParagraph"/>
                </w:pPr>
              </w:pPrChange>
            </w:pPr>
          </w:p>
          <w:p w14:paraId="3137B2B5" w14:textId="60B68CDE" w:rsidR="00E0358F" w:rsidRPr="00CD4B1F" w:rsidDel="00746193" w:rsidRDefault="00E0358F">
            <w:pPr>
              <w:rPr>
                <w:ins w:id="568" w:author="Author"/>
                <w:del w:id="569" w:author="Author"/>
                <w:rFonts w:ascii="Times New Roman" w:hAnsi="Times New Roman" w:cs="Times New Roman"/>
                <w:i/>
                <w:sz w:val="20"/>
                <w:szCs w:val="20"/>
                <w:rPrChange w:id="570" w:author="Author">
                  <w:rPr>
                    <w:ins w:id="571" w:author="Author"/>
                    <w:del w:id="572" w:author="Author"/>
                    <w:rFonts w:ascii="Times New Roman" w:hAnsi="Times New Roman" w:cs="Times New Roman"/>
                    <w:sz w:val="20"/>
                    <w:szCs w:val="20"/>
                  </w:rPr>
                </w:rPrChange>
              </w:rPr>
              <w:pPrChange w:id="573" w:author="Author">
                <w:pPr>
                  <w:pStyle w:val="ListParagraph"/>
                </w:pPr>
              </w:pPrChange>
            </w:pPr>
            <w:ins w:id="574" w:author="Author">
              <w:del w:id="575" w:author="Author">
                <w:r w:rsidRPr="00CD4B1F" w:rsidDel="00746193">
                  <w:rPr>
                    <w:rFonts w:ascii="Times New Roman" w:hAnsi="Times New Roman" w:cs="Times New Roman"/>
                    <w:i/>
                    <w:sz w:val="20"/>
                    <w:szCs w:val="20"/>
                    <w:rPrChange w:id="576" w:author="Author">
                      <w:rPr/>
                    </w:rPrChange>
                  </w:rPr>
                  <w:delText>50/100 (50%)11,664</w:delText>
                </w:r>
                <w:r w:rsidRPr="00CD4B1F" w:rsidDel="00746193">
                  <w:rPr>
                    <w:rFonts w:ascii="Times New Roman" w:hAnsi="Times New Roman" w:cs="Times New Roman"/>
                    <w:i/>
                    <w:sz w:val="20"/>
                    <w:szCs w:val="20"/>
                    <w:rPrChange w:id="577" w:author="Author">
                      <w:rPr>
                        <w:rFonts w:ascii="Times New Roman" w:hAnsi="Times New Roman" w:cs="Times New Roman"/>
                        <w:sz w:val="20"/>
                        <w:szCs w:val="20"/>
                      </w:rPr>
                    </w:rPrChange>
                  </w:rPr>
                  <w:delText xml:space="preserve"> ha</w:delText>
                </w:r>
              </w:del>
            </w:ins>
          </w:p>
          <w:p w14:paraId="40CF8BD7" w14:textId="77777777" w:rsidR="00E0358F" w:rsidRPr="00CD4B1F" w:rsidDel="00A07DA4" w:rsidRDefault="00E0358F">
            <w:pPr>
              <w:rPr>
                <w:ins w:id="578" w:author="Author"/>
                <w:del w:id="579" w:author="Author"/>
                <w:rFonts w:ascii="Times New Roman" w:hAnsi="Times New Roman" w:cs="Times New Roman"/>
                <w:i/>
                <w:sz w:val="20"/>
                <w:szCs w:val="20"/>
                <w:rPrChange w:id="580" w:author="Author">
                  <w:rPr>
                    <w:ins w:id="581" w:author="Author"/>
                    <w:del w:id="582" w:author="Author"/>
                    <w:rFonts w:ascii="Times New Roman" w:hAnsi="Times New Roman" w:cs="Times New Roman"/>
                    <w:sz w:val="20"/>
                    <w:szCs w:val="20"/>
                  </w:rPr>
                </w:rPrChange>
              </w:rPr>
              <w:pPrChange w:id="583" w:author="Author">
                <w:pPr>
                  <w:pStyle w:val="ListParagraph"/>
                </w:pPr>
              </w:pPrChange>
            </w:pPr>
          </w:p>
          <w:p w14:paraId="753498E2" w14:textId="34488A02" w:rsidR="00E0358F" w:rsidRPr="00CD4B1F" w:rsidRDefault="00E0358F">
            <w:pPr>
              <w:rPr>
                <w:ins w:id="584" w:author="Author"/>
                <w:rFonts w:ascii="Times New Roman" w:hAnsi="Times New Roman" w:cs="Times New Roman"/>
                <w:i/>
                <w:sz w:val="20"/>
                <w:szCs w:val="20"/>
                <w:rPrChange w:id="585" w:author="Author">
                  <w:rPr>
                    <w:ins w:id="586" w:author="Author"/>
                    <w:rFonts w:ascii="Times New Roman" w:hAnsi="Times New Roman" w:cs="Times New Roman"/>
                    <w:sz w:val="20"/>
                    <w:szCs w:val="20"/>
                  </w:rPr>
                </w:rPrChange>
              </w:rPr>
              <w:pPrChange w:id="587" w:author="Author">
                <w:pPr>
                  <w:pStyle w:val="ListParagraph"/>
                </w:pPr>
              </w:pPrChange>
            </w:pPr>
            <w:ins w:id="588" w:author="Author">
              <w:r w:rsidRPr="00CD4B1F">
                <w:rPr>
                  <w:rFonts w:ascii="Times New Roman" w:hAnsi="Times New Roman" w:cs="Times New Roman"/>
                  <w:i/>
                  <w:sz w:val="20"/>
                  <w:szCs w:val="20"/>
                  <w:rPrChange w:id="589" w:author="Author">
                    <w:rPr>
                      <w:rFonts w:ascii="Times New Roman" w:hAnsi="Times New Roman" w:cs="Times New Roman"/>
                      <w:sz w:val="20"/>
                      <w:szCs w:val="20"/>
                    </w:rPr>
                  </w:rPrChange>
                </w:rPr>
                <w:t>a)</w:t>
              </w:r>
              <w:r w:rsidRPr="00CD4B1F">
                <w:rPr>
                  <w:rFonts w:ascii="Times New Roman" w:hAnsi="Times New Roman" w:cs="Times New Roman"/>
                  <w:i/>
                  <w:sz w:val="20"/>
                  <w:szCs w:val="20"/>
                  <w:rPrChange w:id="590" w:author="Author">
                    <w:rPr>
                      <w:rFonts w:ascii="Times New Roman" w:hAnsi="Times New Roman" w:cs="Times New Roman"/>
                      <w:sz w:val="24"/>
                      <w:szCs w:val="24"/>
                    </w:rPr>
                  </w:rPrChange>
                </w:rPr>
                <w:t xml:space="preserve"> 58</w:t>
              </w:r>
            </w:ins>
          </w:p>
          <w:p w14:paraId="32D2DD4B" w14:textId="5DE34B1D" w:rsidR="00E0358F" w:rsidRPr="00CD4B1F" w:rsidRDefault="00E0358F">
            <w:pPr>
              <w:rPr>
                <w:ins w:id="591" w:author="Author"/>
                <w:rFonts w:ascii="Times New Roman" w:hAnsi="Times New Roman" w:cs="Times New Roman"/>
                <w:i/>
                <w:sz w:val="20"/>
                <w:szCs w:val="20"/>
                <w:rPrChange w:id="592" w:author="Author">
                  <w:rPr>
                    <w:ins w:id="593" w:author="Author"/>
                    <w:rFonts w:ascii="Times New Roman" w:hAnsi="Times New Roman" w:cs="Times New Roman"/>
                    <w:sz w:val="20"/>
                    <w:szCs w:val="20"/>
                  </w:rPr>
                </w:rPrChange>
              </w:rPr>
              <w:pPrChange w:id="594" w:author="Author">
                <w:pPr>
                  <w:pStyle w:val="ListParagraph"/>
                </w:pPr>
              </w:pPrChange>
            </w:pPr>
            <w:ins w:id="595" w:author="Author">
              <w:r w:rsidRPr="00CD4B1F">
                <w:rPr>
                  <w:rFonts w:ascii="Times New Roman" w:hAnsi="Times New Roman" w:cs="Times New Roman"/>
                  <w:i/>
                  <w:sz w:val="20"/>
                  <w:szCs w:val="20"/>
                  <w:rPrChange w:id="596" w:author="Author">
                    <w:rPr>
                      <w:rFonts w:ascii="Times New Roman" w:hAnsi="Times New Roman" w:cs="Times New Roman"/>
                      <w:sz w:val="20"/>
                      <w:szCs w:val="20"/>
                    </w:rPr>
                  </w:rPrChange>
                </w:rPr>
                <w:t>b</w:t>
              </w:r>
              <w:r w:rsidRPr="00CD4B1F">
                <w:rPr>
                  <w:rFonts w:ascii="Times New Roman" w:hAnsi="Times New Roman" w:cs="Times New Roman"/>
                  <w:i/>
                  <w:sz w:val="20"/>
                  <w:szCs w:val="20"/>
                  <w:rPrChange w:id="597" w:author="Author">
                    <w:rPr>
                      <w:rFonts w:ascii="Times New Roman" w:hAnsi="Times New Roman" w:cs="Times New Roman"/>
                      <w:sz w:val="24"/>
                      <w:szCs w:val="24"/>
                    </w:rPr>
                  </w:rPrChange>
                </w:rPr>
                <w:t>) 37</w:t>
              </w:r>
              <w:del w:id="598" w:author="Author">
                <w:r w:rsidRPr="00CD4B1F" w:rsidDel="00B513BF">
                  <w:rPr>
                    <w:rFonts w:ascii="Times New Roman" w:hAnsi="Times New Roman" w:cs="Times New Roman"/>
                    <w:i/>
                    <w:sz w:val="20"/>
                    <w:szCs w:val="20"/>
                    <w:rPrChange w:id="599" w:author="Author">
                      <w:rPr>
                        <w:rFonts w:ascii="Times New Roman" w:hAnsi="Times New Roman" w:cs="Times New Roman"/>
                        <w:sz w:val="20"/>
                        <w:szCs w:val="20"/>
                      </w:rPr>
                    </w:rPrChange>
                  </w:rPr>
                  <w:delText>)</w:delText>
                </w:r>
              </w:del>
            </w:ins>
          </w:p>
          <w:p w14:paraId="7C6C0F40" w14:textId="7864A400" w:rsidR="00E0358F" w:rsidRPr="00CD4B1F" w:rsidRDefault="00E0358F">
            <w:pPr>
              <w:rPr>
                <w:ins w:id="600" w:author="Author"/>
                <w:rFonts w:ascii="Times New Roman" w:hAnsi="Times New Roman" w:cs="Times New Roman"/>
                <w:i/>
                <w:sz w:val="20"/>
                <w:szCs w:val="20"/>
                <w:rPrChange w:id="601" w:author="Author">
                  <w:rPr>
                    <w:ins w:id="602" w:author="Author"/>
                    <w:rFonts w:ascii="Times New Roman" w:hAnsi="Times New Roman" w:cs="Times New Roman"/>
                    <w:sz w:val="20"/>
                    <w:szCs w:val="20"/>
                  </w:rPr>
                </w:rPrChange>
              </w:rPr>
              <w:pPrChange w:id="603" w:author="Author">
                <w:pPr>
                  <w:pStyle w:val="ListParagraph"/>
                </w:pPr>
              </w:pPrChange>
            </w:pPr>
            <w:ins w:id="604" w:author="Author">
              <w:r w:rsidRPr="00CD4B1F">
                <w:rPr>
                  <w:rFonts w:ascii="Times New Roman" w:hAnsi="Times New Roman" w:cs="Times New Roman"/>
                  <w:i/>
                  <w:sz w:val="20"/>
                  <w:szCs w:val="20"/>
                  <w:rPrChange w:id="605" w:author="Author">
                    <w:rPr>
                      <w:rFonts w:ascii="Times New Roman" w:hAnsi="Times New Roman" w:cs="Times New Roman"/>
                      <w:sz w:val="20"/>
                      <w:szCs w:val="20"/>
                    </w:rPr>
                  </w:rPrChange>
                </w:rPr>
                <w:t>c)</w:t>
              </w:r>
              <w:r w:rsidRPr="00CD4B1F">
                <w:rPr>
                  <w:rFonts w:ascii="Times New Roman" w:hAnsi="Times New Roman" w:cs="Times New Roman"/>
                  <w:i/>
                  <w:sz w:val="20"/>
                  <w:szCs w:val="20"/>
                  <w:rPrChange w:id="606" w:author="Author">
                    <w:rPr>
                      <w:rFonts w:ascii="Times New Roman" w:hAnsi="Times New Roman" w:cs="Times New Roman"/>
                      <w:sz w:val="24"/>
                      <w:szCs w:val="24"/>
                    </w:rPr>
                  </w:rPrChange>
                </w:rPr>
                <w:t xml:space="preserve">  4</w:t>
              </w:r>
            </w:ins>
          </w:p>
          <w:p w14:paraId="415D6C65" w14:textId="6697E329" w:rsidR="00E0358F" w:rsidRPr="00CD4B1F" w:rsidRDefault="00E0358F">
            <w:pPr>
              <w:rPr>
                <w:rFonts w:ascii="Times New Roman" w:hAnsi="Times New Roman" w:cs="Times New Roman"/>
                <w:i/>
                <w:sz w:val="20"/>
                <w:szCs w:val="20"/>
                <w:rPrChange w:id="607" w:author="Author">
                  <w:rPr/>
                </w:rPrChange>
              </w:rPr>
              <w:pPrChange w:id="608" w:author="Author">
                <w:pPr>
                  <w:pStyle w:val="ListParagraph"/>
                </w:pPr>
              </w:pPrChange>
            </w:pPr>
            <w:ins w:id="609" w:author="Author">
              <w:r w:rsidRPr="00CD4B1F">
                <w:rPr>
                  <w:rFonts w:ascii="Times New Roman" w:hAnsi="Times New Roman" w:cs="Times New Roman"/>
                  <w:i/>
                  <w:sz w:val="20"/>
                  <w:szCs w:val="20"/>
                  <w:rPrChange w:id="610" w:author="Author">
                    <w:rPr>
                      <w:rFonts w:ascii="Times New Roman" w:hAnsi="Times New Roman" w:cs="Times New Roman"/>
                      <w:sz w:val="20"/>
                      <w:szCs w:val="20"/>
                    </w:rPr>
                  </w:rPrChange>
                </w:rPr>
                <w:t>d)</w:t>
              </w:r>
              <w:r w:rsidRPr="00CD4B1F">
                <w:rPr>
                  <w:rFonts w:ascii="Times New Roman" w:hAnsi="Times New Roman" w:cs="Times New Roman"/>
                  <w:i/>
                  <w:sz w:val="20"/>
                  <w:szCs w:val="20"/>
                  <w:rPrChange w:id="611" w:author="Author">
                    <w:rPr>
                      <w:rFonts w:ascii="Times New Roman" w:hAnsi="Times New Roman" w:cs="Times New Roman"/>
                      <w:sz w:val="24"/>
                      <w:szCs w:val="24"/>
                    </w:rPr>
                  </w:rPrChange>
                </w:rPr>
                <w:t xml:space="preserve"> 0</w:t>
              </w:r>
            </w:ins>
          </w:p>
        </w:tc>
      </w:tr>
      <w:tr w:rsidR="00E0358F" w:rsidRPr="00CD4B1F" w14:paraId="48636AE1" w14:textId="77777777" w:rsidTr="00C938F1">
        <w:tblPrEx>
          <w:tblPrExChange w:id="612" w:author="Author">
            <w:tblPrEx>
              <w:tblW w:w="9450" w:type="dxa"/>
            </w:tblPrEx>
          </w:tblPrExChange>
        </w:tblPrEx>
        <w:trPr>
          <w:ins w:id="613" w:author="Author"/>
          <w:trPrChange w:id="614" w:author="Author">
            <w:trPr>
              <w:gridAfter w:val="0"/>
            </w:trPr>
          </w:trPrChange>
        </w:trPr>
        <w:tc>
          <w:tcPr>
            <w:tcW w:w="5670" w:type="dxa"/>
            <w:vMerge/>
            <w:tcBorders>
              <w:bottom w:val="single" w:sz="4" w:space="0" w:color="auto"/>
              <w:right w:val="single" w:sz="4" w:space="0" w:color="auto"/>
            </w:tcBorders>
            <w:tcPrChange w:id="615" w:author="Author">
              <w:tcPr>
                <w:tcW w:w="5670" w:type="dxa"/>
                <w:vMerge/>
                <w:tcBorders>
                  <w:bottom w:val="single" w:sz="4" w:space="0" w:color="auto"/>
                </w:tcBorders>
              </w:tcPr>
            </w:tcPrChange>
          </w:tcPr>
          <w:p w14:paraId="6BF5B323" w14:textId="77777777" w:rsidR="00E0358F" w:rsidRPr="00CD4B1F" w:rsidRDefault="00E0358F">
            <w:pPr>
              <w:pStyle w:val="ListParagraph"/>
              <w:rPr>
                <w:ins w:id="616" w:author="Author"/>
                <w:rFonts w:ascii="Times New Roman" w:hAnsi="Times New Roman" w:cs="Times New Roman"/>
                <w:sz w:val="20"/>
                <w:szCs w:val="20"/>
                <w:rPrChange w:id="617" w:author="Author">
                  <w:rPr>
                    <w:ins w:id="618" w:author="Author"/>
                    <w:rFonts w:ascii="Times New Roman" w:hAnsi="Times New Roman" w:cs="Times New Roman"/>
                  </w:rPr>
                </w:rPrChange>
              </w:rPr>
              <w:pPrChange w:id="619" w:author="Author">
                <w:pPr>
                  <w:pStyle w:val="ListParagraph"/>
                  <w:numPr>
                    <w:numId w:val="1"/>
                  </w:numPr>
                  <w:ind w:hanging="360"/>
                </w:pPr>
              </w:pPrChange>
            </w:pPr>
          </w:p>
        </w:tc>
        <w:tc>
          <w:tcPr>
            <w:tcW w:w="3780" w:type="dxa"/>
            <w:gridSpan w:val="2"/>
            <w:tcBorders>
              <w:left w:val="single" w:sz="4" w:space="0" w:color="auto"/>
              <w:bottom w:val="single" w:sz="4" w:space="0" w:color="auto"/>
            </w:tcBorders>
            <w:tcPrChange w:id="620" w:author="Author">
              <w:tcPr>
                <w:tcW w:w="3780" w:type="dxa"/>
                <w:gridSpan w:val="7"/>
                <w:tcBorders>
                  <w:bottom w:val="single" w:sz="4" w:space="0" w:color="auto"/>
                </w:tcBorders>
              </w:tcPr>
            </w:tcPrChange>
          </w:tcPr>
          <w:p w14:paraId="5B18257F" w14:textId="4F2EB5CC" w:rsidR="00E0358F" w:rsidRPr="00CD4B1F" w:rsidRDefault="00E0358F">
            <w:pPr>
              <w:rPr>
                <w:ins w:id="621" w:author="Author"/>
                <w:rFonts w:ascii="Times New Roman" w:hAnsi="Times New Roman" w:cs="Times New Roman"/>
                <w:i/>
                <w:sz w:val="20"/>
                <w:szCs w:val="20"/>
                <w:rPrChange w:id="622" w:author="Author">
                  <w:rPr>
                    <w:ins w:id="623" w:author="Author"/>
                    <w:rFonts w:ascii="Times New Roman" w:hAnsi="Times New Roman" w:cs="Times New Roman"/>
                    <w:i/>
                  </w:rPr>
                </w:rPrChange>
              </w:rPr>
            </w:pPr>
            <w:ins w:id="624" w:author="Author">
              <w:r w:rsidRPr="00CD4B1F">
                <w:rPr>
                  <w:rFonts w:ascii="Times New Roman" w:hAnsi="Times New Roman" w:cs="Times New Roman"/>
                  <w:i/>
                  <w:sz w:val="20"/>
                  <w:szCs w:val="20"/>
                  <w:rPrChange w:id="625" w:author="Author">
                    <w:rPr>
                      <w:rFonts w:ascii="Times New Roman" w:hAnsi="Times New Roman" w:cs="Times New Roman"/>
                      <w:i/>
                    </w:rPr>
                  </w:rPrChange>
                </w:rPr>
                <w:t>86 respondents; 11,664 ha</w:t>
              </w:r>
            </w:ins>
          </w:p>
        </w:tc>
      </w:tr>
      <w:tr w:rsidR="00E0358F" w:rsidRPr="00CD4B1F" w14:paraId="136853C6" w14:textId="381427D2" w:rsidTr="00C938F1">
        <w:tblPrEx>
          <w:tblPrExChange w:id="626" w:author="Author">
            <w:tblPrEx>
              <w:tblW w:w="9450" w:type="dxa"/>
            </w:tblPrEx>
          </w:tblPrExChange>
        </w:tblPrEx>
        <w:trPr>
          <w:trPrChange w:id="627" w:author="Author">
            <w:trPr>
              <w:gridAfter w:val="0"/>
            </w:trPr>
          </w:trPrChange>
        </w:trPr>
        <w:tc>
          <w:tcPr>
            <w:tcW w:w="5670" w:type="dxa"/>
            <w:tcBorders>
              <w:right w:val="single" w:sz="4" w:space="0" w:color="auto"/>
            </w:tcBorders>
            <w:tcPrChange w:id="628" w:author="Author">
              <w:tcPr>
                <w:tcW w:w="5670" w:type="dxa"/>
                <w:tcBorders>
                  <w:right w:val="single" w:sz="4" w:space="0" w:color="auto"/>
                </w:tcBorders>
              </w:tcPr>
            </w:tcPrChange>
          </w:tcPr>
          <w:p w14:paraId="51B42020" w14:textId="389591DD" w:rsidR="00956656" w:rsidRPr="00CD4B1F" w:rsidRDefault="00956656" w:rsidP="008575B2">
            <w:pPr>
              <w:pStyle w:val="ListParagraph"/>
              <w:numPr>
                <w:ilvl w:val="0"/>
                <w:numId w:val="1"/>
              </w:numPr>
              <w:rPr>
                <w:ins w:id="629" w:author="Author"/>
                <w:rFonts w:ascii="Times New Roman" w:hAnsi="Times New Roman" w:cs="Times New Roman"/>
                <w:sz w:val="20"/>
                <w:szCs w:val="20"/>
                <w:rPrChange w:id="630" w:author="Author">
                  <w:rPr>
                    <w:ins w:id="631" w:author="Author"/>
                    <w:rFonts w:ascii="Times New Roman" w:hAnsi="Times New Roman" w:cs="Times New Roman"/>
                    <w:sz w:val="24"/>
                    <w:szCs w:val="24"/>
                  </w:rPr>
                </w:rPrChange>
              </w:rPr>
            </w:pPr>
            <w:r w:rsidRPr="00CD4B1F">
              <w:rPr>
                <w:rFonts w:ascii="Times New Roman" w:hAnsi="Times New Roman" w:cs="Times New Roman"/>
                <w:sz w:val="20"/>
                <w:szCs w:val="20"/>
                <w:rPrChange w:id="632" w:author="Author">
                  <w:rPr>
                    <w:rFonts w:ascii="Times New Roman" w:hAnsi="Times New Roman" w:cs="Times New Roman"/>
                    <w:sz w:val="24"/>
                    <w:szCs w:val="24"/>
                  </w:rPr>
                </w:rPrChange>
              </w:rPr>
              <w:t>Was glyphosate included with the</w:t>
            </w:r>
            <w:ins w:id="633" w:author="Author">
              <w:r w:rsidR="00750C28">
                <w:rPr>
                  <w:rFonts w:ascii="Times New Roman" w:hAnsi="Times New Roman" w:cs="Times New Roman"/>
                  <w:sz w:val="20"/>
                  <w:szCs w:val="20"/>
                </w:rPr>
                <w:t xml:space="preserve"> </w:t>
              </w:r>
            </w:ins>
            <w:del w:id="634" w:author="Unknown">
              <w:r w:rsidRPr="00CD4B1F" w:rsidDel="00E0358F">
                <w:rPr>
                  <w:rFonts w:ascii="Times New Roman" w:hAnsi="Times New Roman" w:cs="Times New Roman"/>
                  <w:sz w:val="20"/>
                  <w:szCs w:val="20"/>
                  <w:rPrChange w:id="635" w:author="Author">
                    <w:rPr>
                      <w:rFonts w:ascii="Times New Roman" w:hAnsi="Times New Roman" w:cs="Times New Roman"/>
                      <w:sz w:val="24"/>
                      <w:szCs w:val="24"/>
                    </w:rPr>
                  </w:rPrChange>
                </w:rPr>
                <w:delText xml:space="preserve"> </w:delText>
              </w:r>
            </w:del>
            <w:ins w:id="636" w:author="Author">
              <w:r w:rsidRPr="00CD4B1F">
                <w:rPr>
                  <w:rFonts w:ascii="Times New Roman" w:hAnsi="Times New Roman" w:cs="Times New Roman"/>
                  <w:sz w:val="20"/>
                  <w:szCs w:val="20"/>
                  <w:rPrChange w:id="637" w:author="Author">
                    <w:rPr>
                      <w:rFonts w:ascii="Times New Roman" w:hAnsi="Times New Roman" w:cs="Times New Roman"/>
                      <w:sz w:val="24"/>
                      <w:szCs w:val="24"/>
                    </w:rPr>
                  </w:rPrChange>
                </w:rPr>
                <w:t>d</w:t>
              </w:r>
            </w:ins>
            <w:r w:rsidRPr="00CD4B1F">
              <w:rPr>
                <w:rFonts w:ascii="Times New Roman" w:hAnsi="Times New Roman" w:cs="Times New Roman"/>
                <w:sz w:val="20"/>
                <w:szCs w:val="20"/>
                <w:rPrChange w:id="638" w:author="Author">
                  <w:rPr>
                    <w:rFonts w:ascii="Times New Roman" w:hAnsi="Times New Roman" w:cs="Times New Roman"/>
                    <w:sz w:val="24"/>
                    <w:szCs w:val="24"/>
                  </w:rPr>
                </w:rPrChange>
              </w:rPr>
              <w:t xml:space="preserve">icamba application? </w:t>
            </w:r>
          </w:p>
          <w:p w14:paraId="02436B09" w14:textId="60EC0400" w:rsidR="00655946" w:rsidRPr="00CD4B1F" w:rsidDel="00E752E3" w:rsidRDefault="00655946">
            <w:pPr>
              <w:ind w:left="360"/>
              <w:rPr>
                <w:del w:id="639" w:author="Author"/>
                <w:rFonts w:ascii="Times New Roman" w:hAnsi="Times New Roman" w:cs="Times New Roman"/>
                <w:sz w:val="20"/>
                <w:szCs w:val="20"/>
                <w:rPrChange w:id="640" w:author="Author">
                  <w:rPr>
                    <w:del w:id="641" w:author="Author"/>
                  </w:rPr>
                </w:rPrChange>
              </w:rPr>
              <w:pPrChange w:id="642" w:author="Author">
                <w:pPr>
                  <w:pStyle w:val="ListParagraph"/>
                  <w:numPr>
                    <w:numId w:val="1"/>
                  </w:numPr>
                  <w:ind w:hanging="360"/>
                </w:pPr>
              </w:pPrChange>
            </w:pPr>
            <w:ins w:id="643" w:author="Author">
              <w:del w:id="644" w:author="Author">
                <w:r w:rsidRPr="00CD4B1F" w:rsidDel="00E752E3">
                  <w:rPr>
                    <w:rFonts w:ascii="Times New Roman" w:hAnsi="Times New Roman" w:cs="Times New Roman"/>
                    <w:sz w:val="20"/>
                    <w:szCs w:val="20"/>
                    <w:rPrChange w:id="645" w:author="Author">
                      <w:rPr>
                        <w:rFonts w:ascii="Times New Roman" w:hAnsi="Times New Roman" w:cs="Times New Roman"/>
                        <w:sz w:val="24"/>
                        <w:szCs w:val="24"/>
                      </w:rPr>
                    </w:rPrChange>
                  </w:rPr>
                  <w:delText>(</w:delText>
                </w:r>
                <w:r w:rsidR="00B513BF" w:rsidRPr="00CD4B1F" w:rsidDel="00E752E3">
                  <w:rPr>
                    <w:rFonts w:ascii="Times New Roman" w:hAnsi="Times New Roman" w:cs="Times New Roman"/>
                    <w:sz w:val="20"/>
                    <w:szCs w:val="20"/>
                    <w:rPrChange w:id="646" w:author="Author">
                      <w:rPr>
                        <w:rFonts w:ascii="Times New Roman" w:hAnsi="Times New Roman" w:cs="Times New Roman"/>
                        <w:sz w:val="24"/>
                        <w:szCs w:val="24"/>
                      </w:rPr>
                    </w:rPrChange>
                  </w:rPr>
                  <w:delText>89 respondents)</w:delText>
                </w:r>
              </w:del>
            </w:ins>
          </w:p>
          <w:p w14:paraId="06414159" w14:textId="77777777" w:rsidR="00956656" w:rsidRPr="00CD4B1F" w:rsidRDefault="00956656" w:rsidP="008808E3">
            <w:pPr>
              <w:pStyle w:val="ListParagraph"/>
              <w:rPr>
                <w:rFonts w:ascii="Times New Roman" w:hAnsi="Times New Roman" w:cs="Times New Roman"/>
                <w:sz w:val="20"/>
                <w:szCs w:val="20"/>
                <w:rPrChange w:id="647" w:author="Author">
                  <w:rPr>
                    <w:rFonts w:ascii="Times New Roman" w:hAnsi="Times New Roman" w:cs="Times New Roman"/>
                    <w:i/>
                    <w:sz w:val="24"/>
                    <w:szCs w:val="24"/>
                  </w:rPr>
                </w:rPrChange>
              </w:rPr>
            </w:pPr>
            <w:r w:rsidRPr="00CD4B1F">
              <w:rPr>
                <w:rFonts w:ascii="Times New Roman" w:hAnsi="Times New Roman" w:cs="Times New Roman"/>
                <w:i/>
                <w:sz w:val="20"/>
                <w:szCs w:val="20"/>
                <w:rPrChange w:id="648" w:author="Author">
                  <w:rPr>
                    <w:rFonts w:ascii="Times New Roman" w:hAnsi="Times New Roman" w:cs="Times New Roman"/>
                    <w:i/>
                    <w:sz w:val="24"/>
                    <w:szCs w:val="24"/>
                  </w:rPr>
                </w:rPrChange>
              </w:rPr>
              <w:t xml:space="preserve">a) Yes  </w:t>
            </w:r>
          </w:p>
          <w:p w14:paraId="10749F05" w14:textId="77777777" w:rsidR="00956656" w:rsidRPr="00CD4B1F" w:rsidRDefault="00956656" w:rsidP="008808E3">
            <w:pPr>
              <w:pStyle w:val="ListParagraph"/>
              <w:rPr>
                <w:rFonts w:ascii="Times New Roman" w:hAnsi="Times New Roman" w:cs="Times New Roman"/>
                <w:i/>
                <w:sz w:val="20"/>
                <w:szCs w:val="20"/>
                <w:rPrChange w:id="649" w:author="Author">
                  <w:rPr>
                    <w:rFonts w:ascii="Times New Roman" w:hAnsi="Times New Roman" w:cs="Times New Roman"/>
                    <w:i/>
                    <w:sz w:val="24"/>
                    <w:szCs w:val="24"/>
                  </w:rPr>
                </w:rPrChange>
              </w:rPr>
            </w:pPr>
            <w:r w:rsidRPr="00CD4B1F">
              <w:rPr>
                <w:rFonts w:ascii="Times New Roman" w:hAnsi="Times New Roman" w:cs="Times New Roman"/>
                <w:i/>
                <w:sz w:val="20"/>
                <w:szCs w:val="20"/>
                <w:rPrChange w:id="650" w:author="Author">
                  <w:rPr>
                    <w:rFonts w:ascii="Times New Roman" w:hAnsi="Times New Roman" w:cs="Times New Roman"/>
                    <w:i/>
                    <w:sz w:val="24"/>
                    <w:szCs w:val="24"/>
                  </w:rPr>
                </w:rPrChange>
              </w:rPr>
              <w:t xml:space="preserve">b) No  </w:t>
            </w:r>
          </w:p>
          <w:p w14:paraId="65053252" w14:textId="77777777" w:rsidR="00956656" w:rsidRPr="00CD4B1F" w:rsidRDefault="00956656" w:rsidP="008808E3">
            <w:pPr>
              <w:pStyle w:val="ListParagraph"/>
              <w:rPr>
                <w:rFonts w:ascii="Times New Roman" w:hAnsi="Times New Roman" w:cs="Times New Roman"/>
                <w:sz w:val="20"/>
                <w:szCs w:val="20"/>
                <w:rPrChange w:id="651" w:author="Author">
                  <w:rPr>
                    <w:rFonts w:ascii="Times New Roman" w:hAnsi="Times New Roman" w:cs="Times New Roman"/>
                    <w:sz w:val="24"/>
                    <w:szCs w:val="24"/>
                  </w:rPr>
                </w:rPrChange>
              </w:rPr>
            </w:pPr>
            <w:r w:rsidRPr="00CD4B1F">
              <w:rPr>
                <w:rFonts w:ascii="Times New Roman" w:hAnsi="Times New Roman" w:cs="Times New Roman"/>
                <w:i/>
                <w:sz w:val="20"/>
                <w:szCs w:val="20"/>
                <w:rPrChange w:id="652" w:author="Author">
                  <w:rPr>
                    <w:rFonts w:ascii="Times New Roman" w:hAnsi="Times New Roman" w:cs="Times New Roman"/>
                    <w:i/>
                    <w:sz w:val="24"/>
                    <w:szCs w:val="24"/>
                  </w:rPr>
                </w:rPrChange>
              </w:rPr>
              <w:t>c) Not sure</w:t>
            </w:r>
          </w:p>
        </w:tc>
        <w:tc>
          <w:tcPr>
            <w:tcW w:w="1980" w:type="dxa"/>
            <w:tcBorders>
              <w:left w:val="single" w:sz="4" w:space="0" w:color="auto"/>
            </w:tcBorders>
            <w:tcPrChange w:id="653" w:author="Author">
              <w:tcPr>
                <w:tcW w:w="1890" w:type="dxa"/>
                <w:gridSpan w:val="4"/>
                <w:tcBorders>
                  <w:left w:val="single" w:sz="4" w:space="0" w:color="auto"/>
                </w:tcBorders>
              </w:tcPr>
            </w:tcPrChange>
          </w:tcPr>
          <w:p w14:paraId="72791838" w14:textId="77777777" w:rsidR="00E0358F" w:rsidRPr="00CD4B1F" w:rsidRDefault="00975B8E">
            <w:pPr>
              <w:rPr>
                <w:ins w:id="654" w:author="Author"/>
                <w:rFonts w:ascii="Times New Roman" w:hAnsi="Times New Roman" w:cs="Times New Roman"/>
                <w:i/>
                <w:sz w:val="20"/>
                <w:szCs w:val="20"/>
                <w:rPrChange w:id="655" w:author="Author">
                  <w:rPr>
                    <w:ins w:id="656" w:author="Author"/>
                    <w:rFonts w:ascii="Times New Roman" w:hAnsi="Times New Roman" w:cs="Times New Roman"/>
                    <w:i/>
                  </w:rPr>
                </w:rPrChange>
              </w:rPr>
              <w:pPrChange w:id="657" w:author="Author">
                <w:pPr>
                  <w:pStyle w:val="ListParagraph"/>
                  <w:numPr>
                    <w:numId w:val="1"/>
                  </w:numPr>
                  <w:ind w:hanging="360"/>
                </w:pPr>
              </w:pPrChange>
            </w:pPr>
            <w:ins w:id="658" w:author="Author">
              <w:r w:rsidRPr="00CD4B1F">
                <w:rPr>
                  <w:rFonts w:ascii="Times New Roman" w:hAnsi="Times New Roman" w:cs="Times New Roman"/>
                  <w:i/>
                  <w:sz w:val="20"/>
                  <w:szCs w:val="20"/>
                  <w:rPrChange w:id="659" w:author="Author">
                    <w:rPr>
                      <w:rFonts w:ascii="Times New Roman" w:hAnsi="Times New Roman" w:cs="Times New Roman"/>
                      <w:sz w:val="24"/>
                      <w:szCs w:val="24"/>
                    </w:rPr>
                  </w:rPrChange>
                </w:rPr>
                <w:t>% respondents</w:t>
              </w:r>
              <w:r w:rsidRPr="00CD4B1F" w:rsidDel="00655946">
                <w:rPr>
                  <w:rFonts w:ascii="Times New Roman" w:hAnsi="Times New Roman" w:cs="Times New Roman"/>
                  <w:i/>
                  <w:sz w:val="20"/>
                  <w:szCs w:val="20"/>
                  <w:rPrChange w:id="660" w:author="Author">
                    <w:rPr>
                      <w:rFonts w:ascii="Times New Roman" w:hAnsi="Times New Roman" w:cs="Times New Roman"/>
                      <w:sz w:val="24"/>
                      <w:szCs w:val="24"/>
                    </w:rPr>
                  </w:rPrChange>
                </w:rPr>
                <w:t xml:space="preserve"> </w:t>
              </w:r>
            </w:ins>
          </w:p>
          <w:p w14:paraId="68336068" w14:textId="2AA30CAA" w:rsidR="00B513BF" w:rsidRPr="00CD4B1F" w:rsidDel="00746193" w:rsidRDefault="0085763B">
            <w:pPr>
              <w:rPr>
                <w:del w:id="661" w:author="Unknown"/>
                <w:rFonts w:ascii="Times New Roman" w:hAnsi="Times New Roman" w:cs="Times New Roman"/>
                <w:i/>
                <w:sz w:val="20"/>
                <w:szCs w:val="20"/>
                <w:rPrChange w:id="662" w:author="Author">
                  <w:rPr>
                    <w:del w:id="663" w:author="Unknown"/>
                    <w:rFonts w:ascii="Times New Roman" w:hAnsi="Times New Roman" w:cs="Times New Roman"/>
                    <w:sz w:val="24"/>
                    <w:szCs w:val="24"/>
                  </w:rPr>
                </w:rPrChange>
              </w:rPr>
              <w:pPrChange w:id="664" w:author="Author">
                <w:pPr>
                  <w:pStyle w:val="ListParagraph"/>
                  <w:numPr>
                    <w:numId w:val="1"/>
                  </w:numPr>
                  <w:ind w:hanging="360"/>
                </w:pPr>
              </w:pPrChange>
            </w:pPr>
            <w:ins w:id="665" w:author="Author">
              <w:del w:id="666" w:author="Author">
                <w:r w:rsidRPr="00CD4B1F" w:rsidDel="00655946">
                  <w:rPr>
                    <w:rFonts w:ascii="Times New Roman" w:hAnsi="Times New Roman" w:cs="Times New Roman"/>
                    <w:i/>
                    <w:sz w:val="20"/>
                    <w:szCs w:val="20"/>
                    <w:rPrChange w:id="667" w:author="Author">
                      <w:rPr>
                        <w:rFonts w:ascii="Times New Roman" w:hAnsi="Times New Roman" w:cs="Times New Roman"/>
                        <w:sz w:val="24"/>
                        <w:szCs w:val="24"/>
                      </w:rPr>
                    </w:rPrChange>
                  </w:rPr>
                  <w:delText>89 farmers</w:delText>
                </w:r>
              </w:del>
            </w:ins>
          </w:p>
          <w:p w14:paraId="6F6DF136" w14:textId="13BEBB40" w:rsidR="00655946" w:rsidRPr="00CD4B1F" w:rsidRDefault="00655946">
            <w:pPr>
              <w:rPr>
                <w:ins w:id="668" w:author="Author"/>
                <w:rFonts w:ascii="Times New Roman" w:hAnsi="Times New Roman" w:cs="Times New Roman"/>
                <w:i/>
                <w:sz w:val="20"/>
                <w:szCs w:val="20"/>
                <w:rPrChange w:id="669" w:author="Author">
                  <w:rPr>
                    <w:ins w:id="670" w:author="Author"/>
                    <w:rFonts w:ascii="Times New Roman" w:hAnsi="Times New Roman" w:cs="Times New Roman"/>
                    <w:sz w:val="24"/>
                    <w:szCs w:val="24"/>
                  </w:rPr>
                </w:rPrChange>
              </w:rPr>
              <w:pPrChange w:id="671" w:author="Author">
                <w:pPr>
                  <w:pStyle w:val="ListParagraph"/>
                  <w:numPr>
                    <w:numId w:val="1"/>
                  </w:numPr>
                  <w:ind w:hanging="360"/>
                </w:pPr>
              </w:pPrChange>
            </w:pPr>
          </w:p>
          <w:p w14:paraId="68EB2DD9" w14:textId="2ED9E2D1" w:rsidR="0085763B" w:rsidRPr="00CD4B1F" w:rsidRDefault="0085763B">
            <w:pPr>
              <w:rPr>
                <w:ins w:id="672" w:author="Author"/>
                <w:rFonts w:ascii="Times New Roman" w:hAnsi="Times New Roman" w:cs="Times New Roman"/>
                <w:i/>
                <w:sz w:val="20"/>
                <w:szCs w:val="20"/>
                <w:rPrChange w:id="673" w:author="Author">
                  <w:rPr>
                    <w:ins w:id="674" w:author="Author"/>
                    <w:rFonts w:ascii="Times New Roman" w:hAnsi="Times New Roman" w:cs="Times New Roman"/>
                    <w:sz w:val="24"/>
                    <w:szCs w:val="24"/>
                  </w:rPr>
                </w:rPrChange>
              </w:rPr>
              <w:pPrChange w:id="675" w:author="Author">
                <w:pPr>
                  <w:pStyle w:val="ListParagraph"/>
                  <w:numPr>
                    <w:numId w:val="1"/>
                  </w:numPr>
                  <w:ind w:hanging="360"/>
                </w:pPr>
              </w:pPrChange>
            </w:pPr>
            <w:ins w:id="676" w:author="Author">
              <w:r w:rsidRPr="00CD4B1F">
                <w:rPr>
                  <w:rFonts w:ascii="Times New Roman" w:hAnsi="Times New Roman" w:cs="Times New Roman"/>
                  <w:i/>
                  <w:sz w:val="20"/>
                  <w:szCs w:val="20"/>
                  <w:rPrChange w:id="677" w:author="Author">
                    <w:rPr>
                      <w:rFonts w:ascii="Times New Roman" w:hAnsi="Times New Roman" w:cs="Times New Roman"/>
                      <w:sz w:val="24"/>
                      <w:szCs w:val="24"/>
                    </w:rPr>
                  </w:rPrChange>
                </w:rPr>
                <w:t>a) 82</w:t>
              </w:r>
              <w:del w:id="678" w:author="Author">
                <w:r w:rsidRPr="00CD4B1F" w:rsidDel="00975B8E">
                  <w:rPr>
                    <w:rFonts w:ascii="Times New Roman" w:hAnsi="Times New Roman" w:cs="Times New Roman"/>
                    <w:i/>
                    <w:sz w:val="20"/>
                    <w:szCs w:val="20"/>
                    <w:rPrChange w:id="679" w:author="Author">
                      <w:rPr>
                        <w:rFonts w:ascii="Times New Roman" w:hAnsi="Times New Roman" w:cs="Times New Roman"/>
                        <w:sz w:val="24"/>
                        <w:szCs w:val="24"/>
                      </w:rPr>
                    </w:rPrChange>
                  </w:rPr>
                  <w:delText>%</w:delText>
                </w:r>
              </w:del>
            </w:ins>
          </w:p>
          <w:p w14:paraId="4C3E1E98" w14:textId="77DF3F78" w:rsidR="0085763B" w:rsidRPr="00CD4B1F" w:rsidRDefault="0085763B">
            <w:pPr>
              <w:rPr>
                <w:ins w:id="680" w:author="Author"/>
                <w:rFonts w:ascii="Times New Roman" w:hAnsi="Times New Roman" w:cs="Times New Roman"/>
                <w:i/>
                <w:sz w:val="20"/>
                <w:szCs w:val="20"/>
                <w:rPrChange w:id="681" w:author="Author">
                  <w:rPr>
                    <w:ins w:id="682" w:author="Author"/>
                    <w:rFonts w:ascii="Times New Roman" w:hAnsi="Times New Roman" w:cs="Times New Roman"/>
                    <w:sz w:val="24"/>
                    <w:szCs w:val="24"/>
                  </w:rPr>
                </w:rPrChange>
              </w:rPr>
              <w:pPrChange w:id="683" w:author="Author">
                <w:pPr>
                  <w:pStyle w:val="ListParagraph"/>
                  <w:numPr>
                    <w:numId w:val="1"/>
                  </w:numPr>
                  <w:ind w:hanging="360"/>
                </w:pPr>
              </w:pPrChange>
            </w:pPr>
            <w:ins w:id="684" w:author="Author">
              <w:r w:rsidRPr="00CD4B1F">
                <w:rPr>
                  <w:rFonts w:ascii="Times New Roman" w:hAnsi="Times New Roman" w:cs="Times New Roman"/>
                  <w:i/>
                  <w:sz w:val="20"/>
                  <w:szCs w:val="20"/>
                  <w:rPrChange w:id="685" w:author="Author">
                    <w:rPr>
                      <w:rFonts w:ascii="Times New Roman" w:hAnsi="Times New Roman" w:cs="Times New Roman"/>
                      <w:sz w:val="24"/>
                      <w:szCs w:val="24"/>
                    </w:rPr>
                  </w:rPrChange>
                </w:rPr>
                <w:t>b) 15</w:t>
              </w:r>
              <w:del w:id="686" w:author="Author">
                <w:r w:rsidRPr="00CD4B1F" w:rsidDel="00975B8E">
                  <w:rPr>
                    <w:rFonts w:ascii="Times New Roman" w:hAnsi="Times New Roman" w:cs="Times New Roman"/>
                    <w:i/>
                    <w:sz w:val="20"/>
                    <w:szCs w:val="20"/>
                    <w:rPrChange w:id="687" w:author="Author">
                      <w:rPr>
                        <w:rFonts w:ascii="Times New Roman" w:hAnsi="Times New Roman" w:cs="Times New Roman"/>
                        <w:sz w:val="24"/>
                        <w:szCs w:val="24"/>
                      </w:rPr>
                    </w:rPrChange>
                  </w:rPr>
                  <w:delText>%</w:delText>
                </w:r>
              </w:del>
            </w:ins>
          </w:p>
          <w:p w14:paraId="51F24813" w14:textId="1439DD52" w:rsidR="0085763B" w:rsidRPr="00CD4B1F" w:rsidRDefault="0085763B">
            <w:pPr>
              <w:rPr>
                <w:rFonts w:ascii="Times New Roman" w:hAnsi="Times New Roman" w:cs="Times New Roman"/>
                <w:i/>
                <w:sz w:val="20"/>
                <w:szCs w:val="20"/>
                <w:rPrChange w:id="688" w:author="Author">
                  <w:rPr/>
                </w:rPrChange>
              </w:rPr>
              <w:pPrChange w:id="689" w:author="Author">
                <w:pPr>
                  <w:pStyle w:val="ListParagraph"/>
                  <w:numPr>
                    <w:numId w:val="1"/>
                  </w:numPr>
                  <w:ind w:hanging="360"/>
                </w:pPr>
              </w:pPrChange>
            </w:pPr>
            <w:ins w:id="690" w:author="Author">
              <w:r w:rsidRPr="00CD4B1F">
                <w:rPr>
                  <w:rFonts w:ascii="Times New Roman" w:hAnsi="Times New Roman" w:cs="Times New Roman"/>
                  <w:i/>
                  <w:sz w:val="20"/>
                  <w:szCs w:val="20"/>
                  <w:rPrChange w:id="691" w:author="Author">
                    <w:rPr>
                      <w:rFonts w:ascii="Times New Roman" w:hAnsi="Times New Roman" w:cs="Times New Roman"/>
                      <w:sz w:val="24"/>
                      <w:szCs w:val="24"/>
                    </w:rPr>
                  </w:rPrChange>
                </w:rPr>
                <w:t>c) 3</w:t>
              </w:r>
              <w:del w:id="692" w:author="Author">
                <w:r w:rsidRPr="00CD4B1F" w:rsidDel="00975B8E">
                  <w:rPr>
                    <w:rFonts w:ascii="Times New Roman" w:hAnsi="Times New Roman" w:cs="Times New Roman"/>
                    <w:i/>
                    <w:sz w:val="20"/>
                    <w:szCs w:val="20"/>
                    <w:rPrChange w:id="693" w:author="Author">
                      <w:rPr>
                        <w:rFonts w:ascii="Times New Roman" w:hAnsi="Times New Roman" w:cs="Times New Roman"/>
                        <w:sz w:val="24"/>
                        <w:szCs w:val="24"/>
                      </w:rPr>
                    </w:rPrChange>
                  </w:rPr>
                  <w:delText>%</w:delText>
                </w:r>
              </w:del>
            </w:ins>
          </w:p>
        </w:tc>
        <w:tc>
          <w:tcPr>
            <w:tcW w:w="1800" w:type="dxa"/>
            <w:tcPrChange w:id="694" w:author="Author">
              <w:tcPr>
                <w:tcW w:w="1890" w:type="dxa"/>
                <w:gridSpan w:val="3"/>
              </w:tcPr>
            </w:tcPrChange>
          </w:tcPr>
          <w:p w14:paraId="7F11548E" w14:textId="30336A86" w:rsidR="00E752E3" w:rsidRPr="00CD4B1F" w:rsidRDefault="00E752E3">
            <w:pPr>
              <w:rPr>
                <w:ins w:id="695" w:author="Author"/>
                <w:rFonts w:ascii="Times New Roman" w:hAnsi="Times New Roman" w:cs="Times New Roman"/>
                <w:i/>
                <w:sz w:val="20"/>
                <w:szCs w:val="20"/>
                <w:rPrChange w:id="696" w:author="Author">
                  <w:rPr>
                    <w:ins w:id="697" w:author="Author"/>
                    <w:rFonts w:ascii="Times New Roman" w:hAnsi="Times New Roman" w:cs="Times New Roman"/>
                    <w:sz w:val="24"/>
                    <w:szCs w:val="24"/>
                  </w:rPr>
                </w:rPrChange>
              </w:rPr>
              <w:pPrChange w:id="698" w:author="Author">
                <w:pPr>
                  <w:pStyle w:val="ListParagraph"/>
                </w:pPr>
              </w:pPrChange>
            </w:pPr>
            <w:ins w:id="699" w:author="Author">
              <w:r w:rsidRPr="00CD4B1F">
                <w:rPr>
                  <w:rFonts w:ascii="Times New Roman" w:hAnsi="Times New Roman" w:cs="Times New Roman"/>
                  <w:i/>
                  <w:sz w:val="20"/>
                  <w:szCs w:val="20"/>
                  <w:rPrChange w:id="700" w:author="Author">
                    <w:rPr>
                      <w:rFonts w:ascii="Times New Roman" w:hAnsi="Times New Roman" w:cs="Times New Roman"/>
                      <w:sz w:val="24"/>
                      <w:szCs w:val="24"/>
                    </w:rPr>
                  </w:rPrChange>
                </w:rPr>
                <w:t>% total ha</w:t>
              </w:r>
            </w:ins>
          </w:p>
          <w:p w14:paraId="65D436E2" w14:textId="77777777" w:rsidR="00E0358F" w:rsidRPr="00CD4B1F" w:rsidRDefault="00E0358F">
            <w:pPr>
              <w:rPr>
                <w:ins w:id="701" w:author="Author"/>
                <w:rFonts w:ascii="Times New Roman" w:hAnsi="Times New Roman" w:cs="Times New Roman"/>
                <w:i/>
                <w:sz w:val="20"/>
                <w:szCs w:val="20"/>
                <w:rPrChange w:id="702" w:author="Author">
                  <w:rPr>
                    <w:ins w:id="703" w:author="Author"/>
                    <w:rFonts w:ascii="Times New Roman" w:hAnsi="Times New Roman" w:cs="Times New Roman"/>
                    <w:i/>
                  </w:rPr>
                </w:rPrChange>
              </w:rPr>
              <w:pPrChange w:id="704" w:author="Author">
                <w:pPr>
                  <w:pStyle w:val="ListParagraph"/>
                </w:pPr>
              </w:pPrChange>
            </w:pPr>
          </w:p>
          <w:p w14:paraId="32ABD79C" w14:textId="6A4F4B86" w:rsidR="00956656" w:rsidRPr="00CD4B1F" w:rsidDel="00E752E3" w:rsidRDefault="0085763B">
            <w:pPr>
              <w:rPr>
                <w:ins w:id="705" w:author="Author"/>
                <w:del w:id="706" w:author="Author"/>
                <w:rFonts w:ascii="Times New Roman" w:hAnsi="Times New Roman" w:cs="Times New Roman"/>
                <w:i/>
                <w:sz w:val="20"/>
                <w:szCs w:val="20"/>
                <w:rPrChange w:id="707" w:author="Author">
                  <w:rPr>
                    <w:ins w:id="708" w:author="Author"/>
                    <w:del w:id="709" w:author="Author"/>
                    <w:rFonts w:ascii="Times New Roman" w:hAnsi="Times New Roman" w:cs="Times New Roman"/>
                    <w:sz w:val="24"/>
                    <w:szCs w:val="24"/>
                  </w:rPr>
                </w:rPrChange>
              </w:rPr>
              <w:pPrChange w:id="710" w:author="Author">
                <w:pPr>
                  <w:pStyle w:val="ListParagraph"/>
                </w:pPr>
              </w:pPrChange>
            </w:pPr>
            <w:ins w:id="711" w:author="Author">
              <w:del w:id="712" w:author="Author">
                <w:r w:rsidRPr="00CD4B1F" w:rsidDel="00E752E3">
                  <w:rPr>
                    <w:rFonts w:ascii="Times New Roman" w:hAnsi="Times New Roman" w:cs="Times New Roman"/>
                    <w:i/>
                    <w:sz w:val="20"/>
                    <w:szCs w:val="20"/>
                    <w:rPrChange w:id="713" w:author="Author">
                      <w:rPr>
                        <w:rFonts w:ascii="Times New Roman" w:hAnsi="Times New Roman" w:cs="Times New Roman"/>
                        <w:sz w:val="24"/>
                        <w:szCs w:val="24"/>
                      </w:rPr>
                    </w:rPrChange>
                  </w:rPr>
                  <w:delText>11,862 ha</w:delText>
                </w:r>
              </w:del>
            </w:ins>
          </w:p>
          <w:p w14:paraId="16065BC3" w14:textId="77777777" w:rsidR="00B513BF" w:rsidRPr="00CD4B1F" w:rsidDel="00E752E3" w:rsidRDefault="00B513BF">
            <w:pPr>
              <w:rPr>
                <w:ins w:id="714" w:author="Author"/>
                <w:del w:id="715" w:author="Author"/>
                <w:rFonts w:ascii="Times New Roman" w:hAnsi="Times New Roman" w:cs="Times New Roman"/>
                <w:i/>
                <w:sz w:val="20"/>
                <w:szCs w:val="20"/>
                <w:rPrChange w:id="716" w:author="Author">
                  <w:rPr>
                    <w:ins w:id="717" w:author="Author"/>
                    <w:del w:id="718" w:author="Author"/>
                    <w:rFonts w:ascii="Times New Roman" w:hAnsi="Times New Roman" w:cs="Times New Roman"/>
                    <w:sz w:val="24"/>
                    <w:szCs w:val="24"/>
                  </w:rPr>
                </w:rPrChange>
              </w:rPr>
              <w:pPrChange w:id="719" w:author="Author">
                <w:pPr>
                  <w:pStyle w:val="ListParagraph"/>
                </w:pPr>
              </w:pPrChange>
            </w:pPr>
          </w:p>
          <w:p w14:paraId="057B3E83" w14:textId="7CC54918" w:rsidR="0085763B" w:rsidRPr="00CD4B1F" w:rsidRDefault="0085763B">
            <w:pPr>
              <w:rPr>
                <w:ins w:id="720" w:author="Author"/>
                <w:rFonts w:ascii="Times New Roman" w:hAnsi="Times New Roman" w:cs="Times New Roman"/>
                <w:i/>
                <w:sz w:val="20"/>
                <w:szCs w:val="20"/>
                <w:rPrChange w:id="721" w:author="Author">
                  <w:rPr>
                    <w:ins w:id="722" w:author="Author"/>
                    <w:rFonts w:ascii="Times New Roman" w:hAnsi="Times New Roman" w:cs="Times New Roman"/>
                    <w:sz w:val="24"/>
                    <w:szCs w:val="24"/>
                  </w:rPr>
                </w:rPrChange>
              </w:rPr>
              <w:pPrChange w:id="723" w:author="Author">
                <w:pPr>
                  <w:pStyle w:val="ListParagraph"/>
                </w:pPr>
              </w:pPrChange>
            </w:pPr>
            <w:ins w:id="724" w:author="Author">
              <w:r w:rsidRPr="00CD4B1F">
                <w:rPr>
                  <w:rFonts w:ascii="Times New Roman" w:hAnsi="Times New Roman" w:cs="Times New Roman"/>
                  <w:i/>
                  <w:sz w:val="20"/>
                  <w:szCs w:val="20"/>
                  <w:rPrChange w:id="725" w:author="Author">
                    <w:rPr>
                      <w:rFonts w:ascii="Times New Roman" w:hAnsi="Times New Roman" w:cs="Times New Roman"/>
                      <w:sz w:val="24"/>
                      <w:szCs w:val="24"/>
                    </w:rPr>
                  </w:rPrChange>
                </w:rPr>
                <w:t>a)</w:t>
              </w:r>
              <w:r w:rsidR="00655946" w:rsidRPr="00CD4B1F">
                <w:rPr>
                  <w:rFonts w:ascii="Times New Roman" w:hAnsi="Times New Roman" w:cs="Times New Roman"/>
                  <w:i/>
                  <w:sz w:val="20"/>
                  <w:szCs w:val="20"/>
                  <w:rPrChange w:id="726" w:author="Author">
                    <w:rPr>
                      <w:rFonts w:ascii="Times New Roman" w:hAnsi="Times New Roman" w:cs="Times New Roman"/>
                      <w:sz w:val="24"/>
                      <w:szCs w:val="24"/>
                    </w:rPr>
                  </w:rPrChange>
                </w:rPr>
                <w:t xml:space="preserve"> 84</w:t>
              </w:r>
              <w:del w:id="727" w:author="Author">
                <w:r w:rsidR="00655946" w:rsidRPr="00CD4B1F" w:rsidDel="00975B8E">
                  <w:rPr>
                    <w:rFonts w:ascii="Times New Roman" w:hAnsi="Times New Roman" w:cs="Times New Roman"/>
                    <w:i/>
                    <w:sz w:val="20"/>
                    <w:szCs w:val="20"/>
                    <w:rPrChange w:id="728" w:author="Author">
                      <w:rPr>
                        <w:rFonts w:ascii="Times New Roman" w:hAnsi="Times New Roman" w:cs="Times New Roman"/>
                        <w:sz w:val="24"/>
                        <w:szCs w:val="24"/>
                      </w:rPr>
                    </w:rPrChange>
                  </w:rPr>
                  <w:delText>%</w:delText>
                </w:r>
              </w:del>
            </w:ins>
          </w:p>
          <w:p w14:paraId="4F186B4C" w14:textId="37922723" w:rsidR="0085763B" w:rsidRPr="00CD4B1F" w:rsidRDefault="0085763B">
            <w:pPr>
              <w:rPr>
                <w:ins w:id="729" w:author="Author"/>
                <w:rFonts w:ascii="Times New Roman" w:hAnsi="Times New Roman" w:cs="Times New Roman"/>
                <w:i/>
                <w:sz w:val="20"/>
                <w:szCs w:val="20"/>
                <w:rPrChange w:id="730" w:author="Author">
                  <w:rPr>
                    <w:ins w:id="731" w:author="Author"/>
                    <w:rFonts w:ascii="Times New Roman" w:hAnsi="Times New Roman" w:cs="Times New Roman"/>
                    <w:sz w:val="24"/>
                    <w:szCs w:val="24"/>
                  </w:rPr>
                </w:rPrChange>
              </w:rPr>
              <w:pPrChange w:id="732" w:author="Author">
                <w:pPr>
                  <w:pStyle w:val="ListParagraph"/>
                </w:pPr>
              </w:pPrChange>
            </w:pPr>
            <w:ins w:id="733" w:author="Author">
              <w:r w:rsidRPr="00CD4B1F">
                <w:rPr>
                  <w:rFonts w:ascii="Times New Roman" w:hAnsi="Times New Roman" w:cs="Times New Roman"/>
                  <w:i/>
                  <w:sz w:val="20"/>
                  <w:szCs w:val="20"/>
                  <w:rPrChange w:id="734" w:author="Author">
                    <w:rPr>
                      <w:rFonts w:ascii="Times New Roman" w:hAnsi="Times New Roman" w:cs="Times New Roman"/>
                      <w:sz w:val="24"/>
                      <w:szCs w:val="24"/>
                    </w:rPr>
                  </w:rPrChange>
                </w:rPr>
                <w:t>b)</w:t>
              </w:r>
              <w:r w:rsidR="00655946" w:rsidRPr="00CD4B1F">
                <w:rPr>
                  <w:rFonts w:ascii="Times New Roman" w:hAnsi="Times New Roman" w:cs="Times New Roman"/>
                  <w:i/>
                  <w:sz w:val="20"/>
                  <w:szCs w:val="20"/>
                  <w:rPrChange w:id="735" w:author="Author">
                    <w:rPr>
                      <w:rFonts w:ascii="Times New Roman" w:hAnsi="Times New Roman" w:cs="Times New Roman"/>
                      <w:sz w:val="24"/>
                      <w:szCs w:val="24"/>
                    </w:rPr>
                  </w:rPrChange>
                </w:rPr>
                <w:t xml:space="preserve"> 15</w:t>
              </w:r>
              <w:del w:id="736" w:author="Author">
                <w:r w:rsidR="00655946" w:rsidRPr="00CD4B1F" w:rsidDel="00975B8E">
                  <w:rPr>
                    <w:rFonts w:ascii="Times New Roman" w:hAnsi="Times New Roman" w:cs="Times New Roman"/>
                    <w:i/>
                    <w:sz w:val="20"/>
                    <w:szCs w:val="20"/>
                    <w:rPrChange w:id="737" w:author="Author">
                      <w:rPr>
                        <w:rFonts w:ascii="Times New Roman" w:hAnsi="Times New Roman" w:cs="Times New Roman"/>
                        <w:sz w:val="24"/>
                        <w:szCs w:val="24"/>
                      </w:rPr>
                    </w:rPrChange>
                  </w:rPr>
                  <w:delText>%</w:delText>
                </w:r>
              </w:del>
            </w:ins>
          </w:p>
          <w:p w14:paraId="784887EA" w14:textId="7CF448A5" w:rsidR="00655946" w:rsidRPr="00CD4B1F" w:rsidRDefault="0085763B">
            <w:pPr>
              <w:rPr>
                <w:rFonts w:ascii="Times New Roman" w:hAnsi="Times New Roman" w:cs="Times New Roman"/>
                <w:i/>
                <w:sz w:val="20"/>
                <w:szCs w:val="20"/>
                <w:rPrChange w:id="738" w:author="Author">
                  <w:rPr/>
                </w:rPrChange>
              </w:rPr>
              <w:pPrChange w:id="739" w:author="Author">
                <w:pPr>
                  <w:pStyle w:val="ListParagraph"/>
                </w:pPr>
              </w:pPrChange>
            </w:pPr>
            <w:ins w:id="740" w:author="Author">
              <w:r w:rsidRPr="00CD4B1F">
                <w:rPr>
                  <w:rFonts w:ascii="Times New Roman" w:hAnsi="Times New Roman" w:cs="Times New Roman"/>
                  <w:i/>
                  <w:sz w:val="20"/>
                  <w:szCs w:val="20"/>
                  <w:rPrChange w:id="741" w:author="Author">
                    <w:rPr>
                      <w:rFonts w:ascii="Times New Roman" w:hAnsi="Times New Roman" w:cs="Times New Roman"/>
                      <w:sz w:val="24"/>
                      <w:szCs w:val="24"/>
                    </w:rPr>
                  </w:rPrChange>
                </w:rPr>
                <w:t>c)</w:t>
              </w:r>
              <w:r w:rsidR="00655946" w:rsidRPr="00CD4B1F">
                <w:rPr>
                  <w:rFonts w:ascii="Times New Roman" w:hAnsi="Times New Roman" w:cs="Times New Roman"/>
                  <w:i/>
                  <w:sz w:val="20"/>
                  <w:szCs w:val="20"/>
                  <w:rPrChange w:id="742" w:author="Author">
                    <w:rPr>
                      <w:rFonts w:ascii="Times New Roman" w:hAnsi="Times New Roman" w:cs="Times New Roman"/>
                      <w:sz w:val="24"/>
                      <w:szCs w:val="24"/>
                    </w:rPr>
                  </w:rPrChange>
                </w:rPr>
                <w:t xml:space="preserve"> 1</w:t>
              </w:r>
              <w:del w:id="743" w:author="Author">
                <w:r w:rsidR="00655946" w:rsidRPr="00CD4B1F" w:rsidDel="00975B8E">
                  <w:rPr>
                    <w:rFonts w:ascii="Times New Roman" w:hAnsi="Times New Roman" w:cs="Times New Roman"/>
                    <w:i/>
                    <w:sz w:val="20"/>
                    <w:szCs w:val="20"/>
                    <w:rPrChange w:id="744" w:author="Author">
                      <w:rPr>
                        <w:rFonts w:ascii="Times New Roman" w:hAnsi="Times New Roman" w:cs="Times New Roman"/>
                        <w:sz w:val="24"/>
                        <w:szCs w:val="24"/>
                      </w:rPr>
                    </w:rPrChange>
                  </w:rPr>
                  <w:delText>%</w:delText>
                </w:r>
              </w:del>
            </w:ins>
          </w:p>
        </w:tc>
      </w:tr>
      <w:tr w:rsidR="00E0358F" w:rsidRPr="00CD4B1F" w14:paraId="40392D78" w14:textId="77777777" w:rsidTr="00C938F1">
        <w:tblPrEx>
          <w:tblPrExChange w:id="745" w:author="Author">
            <w:tblPrEx>
              <w:tblW w:w="9450" w:type="dxa"/>
            </w:tblPrEx>
          </w:tblPrExChange>
        </w:tblPrEx>
        <w:trPr>
          <w:ins w:id="746" w:author="Author"/>
          <w:trPrChange w:id="747" w:author="Author">
            <w:trPr>
              <w:gridAfter w:val="0"/>
            </w:trPr>
          </w:trPrChange>
        </w:trPr>
        <w:tc>
          <w:tcPr>
            <w:tcW w:w="5670" w:type="dxa"/>
            <w:tcBorders>
              <w:bottom w:val="single" w:sz="4" w:space="0" w:color="auto"/>
              <w:right w:val="single" w:sz="4" w:space="0" w:color="auto"/>
            </w:tcBorders>
            <w:tcPrChange w:id="748" w:author="Author">
              <w:tcPr>
                <w:tcW w:w="5670" w:type="dxa"/>
                <w:tcBorders>
                  <w:bottom w:val="single" w:sz="4" w:space="0" w:color="auto"/>
                </w:tcBorders>
              </w:tcPr>
            </w:tcPrChange>
          </w:tcPr>
          <w:p w14:paraId="4AB82C67" w14:textId="77777777" w:rsidR="00E0358F" w:rsidRPr="00CD4B1F" w:rsidRDefault="00E0358F">
            <w:pPr>
              <w:pStyle w:val="ListParagraph"/>
              <w:rPr>
                <w:ins w:id="749" w:author="Author"/>
                <w:rFonts w:ascii="Times New Roman" w:hAnsi="Times New Roman" w:cs="Times New Roman"/>
                <w:sz w:val="20"/>
                <w:szCs w:val="20"/>
                <w:rPrChange w:id="750" w:author="Author">
                  <w:rPr>
                    <w:ins w:id="751" w:author="Author"/>
                    <w:rFonts w:ascii="Times New Roman" w:hAnsi="Times New Roman" w:cs="Times New Roman"/>
                  </w:rPr>
                </w:rPrChange>
              </w:rPr>
              <w:pPrChange w:id="752" w:author="Author">
                <w:pPr>
                  <w:pStyle w:val="ListParagraph"/>
                  <w:numPr>
                    <w:numId w:val="1"/>
                  </w:numPr>
                  <w:ind w:hanging="360"/>
                </w:pPr>
              </w:pPrChange>
            </w:pPr>
          </w:p>
        </w:tc>
        <w:tc>
          <w:tcPr>
            <w:tcW w:w="3780" w:type="dxa"/>
            <w:gridSpan w:val="2"/>
            <w:tcBorders>
              <w:left w:val="single" w:sz="4" w:space="0" w:color="auto"/>
              <w:bottom w:val="single" w:sz="4" w:space="0" w:color="auto"/>
            </w:tcBorders>
            <w:tcPrChange w:id="753" w:author="Author">
              <w:tcPr>
                <w:tcW w:w="3780" w:type="dxa"/>
                <w:gridSpan w:val="7"/>
                <w:tcBorders>
                  <w:bottom w:val="single" w:sz="4" w:space="0" w:color="auto"/>
                </w:tcBorders>
              </w:tcPr>
            </w:tcPrChange>
          </w:tcPr>
          <w:p w14:paraId="205D8EBA" w14:textId="2705B5C1" w:rsidR="00E0358F" w:rsidRPr="00CD4B1F" w:rsidRDefault="00E0358F">
            <w:pPr>
              <w:rPr>
                <w:ins w:id="754" w:author="Author"/>
                <w:rFonts w:ascii="Times New Roman" w:hAnsi="Times New Roman" w:cs="Times New Roman"/>
                <w:i/>
                <w:sz w:val="20"/>
                <w:szCs w:val="20"/>
                <w:rPrChange w:id="755" w:author="Author">
                  <w:rPr>
                    <w:ins w:id="756" w:author="Author"/>
                    <w:rFonts w:ascii="Times New Roman" w:hAnsi="Times New Roman" w:cs="Times New Roman"/>
                    <w:i/>
                  </w:rPr>
                </w:rPrChange>
              </w:rPr>
            </w:pPr>
            <w:ins w:id="757" w:author="Author">
              <w:r w:rsidRPr="00CD4B1F">
                <w:rPr>
                  <w:rFonts w:ascii="Times New Roman" w:hAnsi="Times New Roman" w:cs="Times New Roman"/>
                  <w:i/>
                  <w:sz w:val="20"/>
                  <w:szCs w:val="20"/>
                  <w:rPrChange w:id="758" w:author="Author">
                    <w:rPr>
                      <w:rFonts w:ascii="Times New Roman" w:hAnsi="Times New Roman" w:cs="Times New Roman"/>
                      <w:i/>
                    </w:rPr>
                  </w:rPrChange>
                </w:rPr>
                <w:t>89 respondents; 11,862 ha</w:t>
              </w:r>
            </w:ins>
          </w:p>
        </w:tc>
      </w:tr>
      <w:tr w:rsidR="00E0358F" w:rsidRPr="00CD4B1F" w14:paraId="43233D20" w14:textId="11931A0A" w:rsidTr="00C938F1">
        <w:tblPrEx>
          <w:tblPrExChange w:id="759" w:author="Author">
            <w:tblPrEx>
              <w:tblW w:w="9450" w:type="dxa"/>
            </w:tblPrEx>
          </w:tblPrExChange>
        </w:tblPrEx>
        <w:trPr>
          <w:trPrChange w:id="760" w:author="Author">
            <w:trPr>
              <w:gridAfter w:val="0"/>
            </w:trPr>
          </w:trPrChange>
        </w:trPr>
        <w:tc>
          <w:tcPr>
            <w:tcW w:w="5670" w:type="dxa"/>
            <w:tcBorders>
              <w:right w:val="single" w:sz="4" w:space="0" w:color="auto"/>
            </w:tcBorders>
            <w:tcPrChange w:id="761" w:author="Author">
              <w:tcPr>
                <w:tcW w:w="5670" w:type="dxa"/>
              </w:tcPr>
            </w:tcPrChange>
          </w:tcPr>
          <w:p w14:paraId="76B64851" w14:textId="1330274F" w:rsidR="00956656" w:rsidRPr="00CD4B1F" w:rsidDel="00E752E3" w:rsidRDefault="00956656" w:rsidP="008808E3">
            <w:pPr>
              <w:pStyle w:val="ListParagraph"/>
              <w:rPr>
                <w:del w:id="762" w:author="Unknown"/>
                <w:rFonts w:ascii="Times New Roman" w:hAnsi="Times New Roman" w:cs="Times New Roman"/>
                <w:sz w:val="20"/>
                <w:szCs w:val="20"/>
                <w:rPrChange w:id="763" w:author="Author">
                  <w:rPr>
                    <w:del w:id="764" w:author="Unknown"/>
                    <w:rFonts w:ascii="Times New Roman" w:hAnsi="Times New Roman" w:cs="Times New Roman"/>
                    <w:sz w:val="24"/>
                    <w:szCs w:val="24"/>
                  </w:rPr>
                </w:rPrChange>
              </w:rPr>
            </w:pPr>
            <w:r w:rsidRPr="00CD4B1F">
              <w:rPr>
                <w:rFonts w:ascii="Times New Roman" w:hAnsi="Times New Roman" w:cs="Times New Roman"/>
                <w:sz w:val="20"/>
                <w:szCs w:val="20"/>
                <w:rPrChange w:id="765" w:author="Author">
                  <w:rPr>
                    <w:rFonts w:ascii="Times New Roman" w:hAnsi="Times New Roman" w:cs="Times New Roman"/>
                    <w:sz w:val="24"/>
                    <w:szCs w:val="24"/>
                  </w:rPr>
                </w:rPrChange>
              </w:rPr>
              <w:t xml:space="preserve">Was an additional POST-emergence </w:t>
            </w:r>
            <w:ins w:id="766" w:author="Author">
              <w:r w:rsidR="00750C28">
                <w:rPr>
                  <w:rFonts w:ascii="Times New Roman" w:hAnsi="Times New Roman" w:cs="Times New Roman"/>
                  <w:sz w:val="20"/>
                  <w:szCs w:val="20"/>
                </w:rPr>
                <w:t>h</w:t>
              </w:r>
            </w:ins>
            <w:del w:id="767" w:author="Unknown">
              <w:r w:rsidRPr="00CD4B1F" w:rsidDel="00E0358F">
                <w:rPr>
                  <w:rFonts w:ascii="Times New Roman" w:hAnsi="Times New Roman" w:cs="Times New Roman"/>
                  <w:sz w:val="20"/>
                  <w:szCs w:val="20"/>
                  <w:rPrChange w:id="768" w:author="Author">
                    <w:rPr>
                      <w:rFonts w:ascii="Times New Roman" w:hAnsi="Times New Roman" w:cs="Times New Roman"/>
                      <w:sz w:val="24"/>
                      <w:szCs w:val="24"/>
                    </w:rPr>
                  </w:rPrChange>
                </w:rPr>
                <w:delText>h</w:delText>
              </w:r>
            </w:del>
            <w:ins w:id="769" w:author="Author">
              <w:r w:rsidRPr="00CD4B1F">
                <w:rPr>
                  <w:rFonts w:ascii="Times New Roman" w:hAnsi="Times New Roman" w:cs="Times New Roman"/>
                  <w:sz w:val="20"/>
                  <w:szCs w:val="20"/>
                  <w:rPrChange w:id="770" w:author="Author">
                    <w:rPr>
                      <w:rFonts w:ascii="Times New Roman" w:hAnsi="Times New Roman" w:cs="Times New Roman"/>
                      <w:sz w:val="24"/>
                      <w:szCs w:val="24"/>
                    </w:rPr>
                  </w:rPrChange>
                </w:rPr>
                <w:t>e</w:t>
              </w:r>
            </w:ins>
            <w:r w:rsidRPr="00CD4B1F">
              <w:rPr>
                <w:rFonts w:ascii="Times New Roman" w:hAnsi="Times New Roman" w:cs="Times New Roman"/>
                <w:sz w:val="20"/>
                <w:szCs w:val="20"/>
                <w:rPrChange w:id="771" w:author="Author">
                  <w:rPr>
                    <w:rFonts w:ascii="Times New Roman" w:hAnsi="Times New Roman" w:cs="Times New Roman"/>
                    <w:sz w:val="24"/>
                    <w:szCs w:val="24"/>
                  </w:rPr>
                </w:rPrChange>
              </w:rPr>
              <w:t>rbicide other than glyphosate included wi</w:t>
            </w:r>
            <w:ins w:id="772" w:author="Author">
              <w:r w:rsidR="00750C28">
                <w:rPr>
                  <w:rFonts w:ascii="Times New Roman" w:hAnsi="Times New Roman" w:cs="Times New Roman"/>
                  <w:sz w:val="20"/>
                  <w:szCs w:val="20"/>
                </w:rPr>
                <w:t>t</w:t>
              </w:r>
            </w:ins>
            <w:del w:id="773" w:author="Unknown">
              <w:r w:rsidRPr="00CD4B1F" w:rsidDel="00E0358F">
                <w:rPr>
                  <w:rFonts w:ascii="Times New Roman" w:hAnsi="Times New Roman" w:cs="Times New Roman"/>
                  <w:sz w:val="20"/>
                  <w:szCs w:val="20"/>
                  <w:rPrChange w:id="774" w:author="Author">
                    <w:rPr>
                      <w:rFonts w:ascii="Times New Roman" w:hAnsi="Times New Roman" w:cs="Times New Roman"/>
                      <w:sz w:val="24"/>
                      <w:szCs w:val="24"/>
                    </w:rPr>
                  </w:rPrChange>
                </w:rPr>
                <w:delText>t</w:delText>
              </w:r>
            </w:del>
            <w:ins w:id="775" w:author="Author">
              <w:r w:rsidRPr="00CD4B1F">
                <w:rPr>
                  <w:rFonts w:ascii="Times New Roman" w:hAnsi="Times New Roman" w:cs="Times New Roman"/>
                  <w:sz w:val="20"/>
                  <w:szCs w:val="20"/>
                  <w:rPrChange w:id="776" w:author="Author">
                    <w:rPr>
                      <w:rFonts w:ascii="Times New Roman" w:hAnsi="Times New Roman" w:cs="Times New Roman"/>
                      <w:sz w:val="24"/>
                      <w:szCs w:val="24"/>
                    </w:rPr>
                  </w:rPrChange>
                </w:rPr>
                <w:t>h</w:t>
              </w:r>
            </w:ins>
            <w:r w:rsidRPr="00CD4B1F">
              <w:rPr>
                <w:rFonts w:ascii="Times New Roman" w:hAnsi="Times New Roman" w:cs="Times New Roman"/>
                <w:sz w:val="20"/>
                <w:szCs w:val="20"/>
                <w:rPrChange w:id="777" w:author="Author">
                  <w:rPr>
                    <w:rFonts w:ascii="Times New Roman" w:hAnsi="Times New Roman" w:cs="Times New Roman"/>
                    <w:sz w:val="24"/>
                    <w:szCs w:val="24"/>
                  </w:rPr>
                </w:rPrChange>
              </w:rPr>
              <w:t xml:space="preserve"> the dicamba application? </w:t>
            </w:r>
          </w:p>
          <w:p w14:paraId="56E5B59C" w14:textId="77777777" w:rsidR="00E752E3" w:rsidRPr="00CD4B1F" w:rsidRDefault="00E752E3" w:rsidP="008876BB">
            <w:pPr>
              <w:pStyle w:val="ListParagraph"/>
              <w:numPr>
                <w:ilvl w:val="0"/>
                <w:numId w:val="1"/>
              </w:numPr>
              <w:rPr>
                <w:ins w:id="778" w:author="Author"/>
                <w:rFonts w:ascii="Times New Roman" w:hAnsi="Times New Roman" w:cs="Times New Roman"/>
                <w:sz w:val="20"/>
                <w:szCs w:val="20"/>
                <w:rPrChange w:id="779" w:author="Author">
                  <w:rPr>
                    <w:ins w:id="780" w:author="Author"/>
                    <w:rFonts w:ascii="Times New Roman" w:hAnsi="Times New Roman" w:cs="Times New Roman"/>
                    <w:sz w:val="24"/>
                    <w:szCs w:val="24"/>
                  </w:rPr>
                </w:rPrChange>
              </w:rPr>
            </w:pPr>
          </w:p>
          <w:p w14:paraId="2462A08F" w14:textId="77777777" w:rsidR="00956656" w:rsidRPr="00CD4B1F" w:rsidRDefault="00956656" w:rsidP="008808E3">
            <w:pPr>
              <w:pStyle w:val="ListParagraph"/>
              <w:rPr>
                <w:rFonts w:ascii="Times New Roman" w:hAnsi="Times New Roman" w:cs="Times New Roman"/>
                <w:sz w:val="20"/>
                <w:szCs w:val="20"/>
                <w:rPrChange w:id="781" w:author="Author">
                  <w:rPr>
                    <w:rFonts w:ascii="Times New Roman" w:hAnsi="Times New Roman" w:cs="Times New Roman"/>
                    <w:i/>
                    <w:sz w:val="24"/>
                    <w:szCs w:val="24"/>
                  </w:rPr>
                </w:rPrChange>
              </w:rPr>
            </w:pPr>
            <w:ins w:id="782" w:author="Author">
              <w:r w:rsidRPr="00CD4B1F">
                <w:rPr>
                  <w:rFonts w:ascii="Times New Roman" w:hAnsi="Times New Roman" w:cs="Times New Roman"/>
                  <w:i/>
                  <w:sz w:val="20"/>
                  <w:szCs w:val="20"/>
                  <w:rPrChange w:id="783" w:author="Author">
                    <w:rPr>
                      <w:rFonts w:ascii="Times New Roman" w:hAnsi="Times New Roman" w:cs="Times New Roman"/>
                      <w:i/>
                      <w:sz w:val="24"/>
                      <w:szCs w:val="24"/>
                    </w:rPr>
                  </w:rPrChange>
                </w:rPr>
                <w:t>a</w:t>
              </w:r>
            </w:ins>
            <w:r w:rsidRPr="00CD4B1F">
              <w:rPr>
                <w:rFonts w:ascii="Times New Roman" w:hAnsi="Times New Roman" w:cs="Times New Roman"/>
                <w:i/>
                <w:sz w:val="20"/>
                <w:szCs w:val="20"/>
                <w:rPrChange w:id="784" w:author="Author">
                  <w:rPr>
                    <w:rFonts w:ascii="Times New Roman" w:hAnsi="Times New Roman" w:cs="Times New Roman"/>
                    <w:i/>
                    <w:sz w:val="24"/>
                    <w:szCs w:val="24"/>
                  </w:rPr>
                </w:rPrChange>
              </w:rPr>
              <w:t xml:space="preserve">) Yes </w:t>
            </w:r>
            <w:r w:rsidRPr="00CD4B1F">
              <w:rPr>
                <w:rFonts w:ascii="Times New Roman" w:hAnsi="Times New Roman" w:cs="Times New Roman"/>
                <w:sz w:val="20"/>
                <w:szCs w:val="20"/>
                <w:rPrChange w:id="785" w:author="Author">
                  <w:rPr>
                    <w:rFonts w:ascii="Times New Roman" w:hAnsi="Times New Roman" w:cs="Times New Roman"/>
                    <w:sz w:val="24"/>
                    <w:szCs w:val="24"/>
                  </w:rPr>
                </w:rPrChange>
              </w:rPr>
              <w:t>[which one(s)?]</w:t>
            </w:r>
            <w:r w:rsidRPr="00CD4B1F">
              <w:rPr>
                <w:rFonts w:ascii="Times New Roman" w:hAnsi="Times New Roman" w:cs="Times New Roman"/>
                <w:i/>
                <w:sz w:val="20"/>
                <w:szCs w:val="20"/>
                <w:rPrChange w:id="786" w:author="Author">
                  <w:rPr>
                    <w:rFonts w:ascii="Times New Roman" w:hAnsi="Times New Roman" w:cs="Times New Roman"/>
                    <w:i/>
                    <w:sz w:val="24"/>
                    <w:szCs w:val="24"/>
                  </w:rPr>
                </w:rPrChange>
              </w:rPr>
              <w:t xml:space="preserve">  </w:t>
            </w:r>
          </w:p>
          <w:p w14:paraId="4A01385F" w14:textId="77777777" w:rsidR="00956656" w:rsidRPr="00CD4B1F" w:rsidRDefault="00956656" w:rsidP="008808E3">
            <w:pPr>
              <w:pStyle w:val="ListParagraph"/>
              <w:rPr>
                <w:rFonts w:ascii="Times New Roman" w:hAnsi="Times New Roman" w:cs="Times New Roman"/>
                <w:i/>
                <w:sz w:val="20"/>
                <w:szCs w:val="20"/>
                <w:rPrChange w:id="787" w:author="Author">
                  <w:rPr>
                    <w:rFonts w:ascii="Times New Roman" w:hAnsi="Times New Roman" w:cs="Times New Roman"/>
                    <w:i/>
                    <w:sz w:val="24"/>
                    <w:szCs w:val="24"/>
                  </w:rPr>
                </w:rPrChange>
              </w:rPr>
            </w:pPr>
            <w:r w:rsidRPr="00CD4B1F">
              <w:rPr>
                <w:rFonts w:ascii="Times New Roman" w:hAnsi="Times New Roman" w:cs="Times New Roman"/>
                <w:i/>
                <w:sz w:val="20"/>
                <w:szCs w:val="20"/>
                <w:rPrChange w:id="788" w:author="Author">
                  <w:rPr>
                    <w:rFonts w:ascii="Times New Roman" w:hAnsi="Times New Roman" w:cs="Times New Roman"/>
                    <w:i/>
                    <w:sz w:val="24"/>
                    <w:szCs w:val="24"/>
                  </w:rPr>
                </w:rPrChange>
              </w:rPr>
              <w:t xml:space="preserve">b) No  </w:t>
            </w:r>
          </w:p>
          <w:p w14:paraId="2BDC728C" w14:textId="77777777" w:rsidR="00956656" w:rsidRPr="00CD4B1F" w:rsidRDefault="00956656" w:rsidP="008808E3">
            <w:pPr>
              <w:pStyle w:val="ListParagraph"/>
              <w:rPr>
                <w:rFonts w:ascii="Times New Roman" w:hAnsi="Times New Roman" w:cs="Times New Roman"/>
                <w:sz w:val="20"/>
                <w:szCs w:val="20"/>
                <w:rPrChange w:id="789" w:author="Author">
                  <w:rPr>
                    <w:rFonts w:ascii="Times New Roman" w:hAnsi="Times New Roman" w:cs="Times New Roman"/>
                    <w:sz w:val="24"/>
                    <w:szCs w:val="24"/>
                  </w:rPr>
                </w:rPrChange>
              </w:rPr>
            </w:pPr>
            <w:r w:rsidRPr="00CD4B1F">
              <w:rPr>
                <w:rFonts w:ascii="Times New Roman" w:hAnsi="Times New Roman" w:cs="Times New Roman"/>
                <w:i/>
                <w:sz w:val="20"/>
                <w:szCs w:val="20"/>
                <w:rPrChange w:id="790" w:author="Author">
                  <w:rPr>
                    <w:rFonts w:ascii="Times New Roman" w:hAnsi="Times New Roman" w:cs="Times New Roman"/>
                    <w:i/>
                    <w:sz w:val="24"/>
                    <w:szCs w:val="24"/>
                  </w:rPr>
                </w:rPrChange>
              </w:rPr>
              <w:t>c) Not sure</w:t>
            </w:r>
          </w:p>
        </w:tc>
        <w:tc>
          <w:tcPr>
            <w:tcW w:w="1980" w:type="dxa"/>
            <w:tcBorders>
              <w:left w:val="single" w:sz="4" w:space="0" w:color="auto"/>
            </w:tcBorders>
            <w:tcPrChange w:id="791" w:author="Author">
              <w:tcPr>
                <w:tcW w:w="1710" w:type="dxa"/>
                <w:gridSpan w:val="3"/>
              </w:tcPr>
            </w:tcPrChange>
          </w:tcPr>
          <w:p w14:paraId="50DB10D8" w14:textId="00C8FEA4" w:rsidR="00956656" w:rsidRPr="00CD4B1F" w:rsidDel="00975B8E" w:rsidRDefault="00975B8E">
            <w:pPr>
              <w:rPr>
                <w:ins w:id="792" w:author="Author"/>
                <w:del w:id="793" w:author="Author"/>
                <w:rFonts w:ascii="Times New Roman" w:hAnsi="Times New Roman" w:cs="Times New Roman"/>
                <w:i/>
                <w:sz w:val="20"/>
                <w:szCs w:val="20"/>
                <w:rPrChange w:id="794" w:author="Author">
                  <w:rPr>
                    <w:ins w:id="795" w:author="Author"/>
                    <w:del w:id="796" w:author="Author"/>
                    <w:rFonts w:ascii="Times New Roman" w:hAnsi="Times New Roman" w:cs="Times New Roman"/>
                    <w:sz w:val="24"/>
                    <w:szCs w:val="24"/>
                  </w:rPr>
                </w:rPrChange>
              </w:rPr>
              <w:pPrChange w:id="797" w:author="Author">
                <w:pPr>
                  <w:pStyle w:val="ListParagraph"/>
                  <w:numPr>
                    <w:numId w:val="1"/>
                  </w:numPr>
                  <w:ind w:hanging="360"/>
                </w:pPr>
              </w:pPrChange>
            </w:pPr>
            <w:ins w:id="798" w:author="Author">
              <w:r w:rsidRPr="00CD4B1F">
                <w:rPr>
                  <w:rFonts w:ascii="Times New Roman" w:hAnsi="Times New Roman" w:cs="Times New Roman"/>
                  <w:i/>
                  <w:sz w:val="20"/>
                  <w:szCs w:val="20"/>
                  <w:rPrChange w:id="799" w:author="Author">
                    <w:rPr>
                      <w:rFonts w:ascii="Times New Roman" w:hAnsi="Times New Roman" w:cs="Times New Roman"/>
                      <w:sz w:val="24"/>
                      <w:szCs w:val="24"/>
                    </w:rPr>
                  </w:rPrChange>
                </w:rPr>
                <w:t>% respondents</w:t>
              </w:r>
              <w:r w:rsidRPr="00CD4B1F" w:rsidDel="00655946">
                <w:rPr>
                  <w:rFonts w:ascii="Times New Roman" w:hAnsi="Times New Roman" w:cs="Times New Roman"/>
                  <w:i/>
                  <w:sz w:val="20"/>
                  <w:szCs w:val="20"/>
                  <w:rPrChange w:id="800" w:author="Author">
                    <w:rPr>
                      <w:rFonts w:ascii="Times New Roman" w:hAnsi="Times New Roman" w:cs="Times New Roman"/>
                      <w:sz w:val="24"/>
                      <w:szCs w:val="24"/>
                    </w:rPr>
                  </w:rPrChange>
                </w:rPr>
                <w:t xml:space="preserve"> </w:t>
              </w:r>
              <w:del w:id="801" w:author="Author">
                <w:r w:rsidR="00ED0005" w:rsidRPr="00CD4B1F" w:rsidDel="00975B8E">
                  <w:rPr>
                    <w:rFonts w:ascii="Times New Roman" w:hAnsi="Times New Roman" w:cs="Times New Roman"/>
                    <w:i/>
                    <w:sz w:val="20"/>
                    <w:szCs w:val="20"/>
                    <w:rPrChange w:id="802" w:author="Author">
                      <w:rPr>
                        <w:rFonts w:ascii="Times New Roman" w:hAnsi="Times New Roman" w:cs="Times New Roman"/>
                        <w:sz w:val="24"/>
                        <w:szCs w:val="24"/>
                      </w:rPr>
                    </w:rPrChange>
                  </w:rPr>
                  <w:delText>% respondents</w:delText>
                </w:r>
                <w:r w:rsidR="00301E65" w:rsidRPr="00CD4B1F" w:rsidDel="00975B8E">
                  <w:rPr>
                    <w:rFonts w:ascii="Times New Roman" w:hAnsi="Times New Roman" w:cs="Times New Roman"/>
                    <w:i/>
                    <w:sz w:val="20"/>
                    <w:szCs w:val="20"/>
                    <w:rPrChange w:id="803" w:author="Author">
                      <w:rPr>
                        <w:rFonts w:ascii="Times New Roman" w:hAnsi="Times New Roman" w:cs="Times New Roman"/>
                        <w:sz w:val="24"/>
                        <w:szCs w:val="24"/>
                      </w:rPr>
                    </w:rPrChange>
                  </w:rPr>
                  <w:delText>≈</w:delText>
                </w:r>
              </w:del>
            </w:ins>
          </w:p>
          <w:p w14:paraId="7F2206F5" w14:textId="77777777" w:rsidR="0085763B" w:rsidRPr="00CD4B1F" w:rsidRDefault="0085763B">
            <w:pPr>
              <w:rPr>
                <w:ins w:id="804" w:author="Author"/>
                <w:rFonts w:ascii="Times New Roman" w:hAnsi="Times New Roman" w:cs="Times New Roman"/>
                <w:i/>
                <w:sz w:val="20"/>
                <w:szCs w:val="20"/>
                <w:rPrChange w:id="805" w:author="Author">
                  <w:rPr>
                    <w:ins w:id="806" w:author="Author"/>
                    <w:rFonts w:ascii="Times New Roman" w:hAnsi="Times New Roman" w:cs="Times New Roman"/>
                    <w:sz w:val="24"/>
                    <w:szCs w:val="24"/>
                  </w:rPr>
                </w:rPrChange>
              </w:rPr>
              <w:pPrChange w:id="807" w:author="Author">
                <w:pPr>
                  <w:pStyle w:val="ListParagraph"/>
                  <w:numPr>
                    <w:numId w:val="1"/>
                  </w:numPr>
                  <w:ind w:hanging="360"/>
                </w:pPr>
              </w:pPrChange>
            </w:pPr>
          </w:p>
          <w:p w14:paraId="39DD9B4A" w14:textId="77777777" w:rsidR="00975B8E" w:rsidRPr="00CD4B1F" w:rsidRDefault="00975B8E">
            <w:pPr>
              <w:rPr>
                <w:ins w:id="808" w:author="Author"/>
                <w:rFonts w:ascii="Times New Roman" w:hAnsi="Times New Roman" w:cs="Times New Roman"/>
                <w:i/>
                <w:sz w:val="20"/>
                <w:szCs w:val="20"/>
                <w:rPrChange w:id="809" w:author="Author">
                  <w:rPr>
                    <w:ins w:id="810" w:author="Author"/>
                    <w:rFonts w:ascii="Times New Roman" w:hAnsi="Times New Roman" w:cs="Times New Roman"/>
                    <w:sz w:val="24"/>
                    <w:szCs w:val="24"/>
                  </w:rPr>
                </w:rPrChange>
              </w:rPr>
              <w:pPrChange w:id="811" w:author="Author">
                <w:pPr>
                  <w:pStyle w:val="ListParagraph"/>
                  <w:numPr>
                    <w:numId w:val="1"/>
                  </w:numPr>
                  <w:ind w:hanging="360"/>
                </w:pPr>
              </w:pPrChange>
            </w:pPr>
          </w:p>
          <w:p w14:paraId="3A14797E" w14:textId="3EE041C6" w:rsidR="0085763B" w:rsidRPr="00CD4B1F" w:rsidRDefault="0085763B">
            <w:pPr>
              <w:rPr>
                <w:ins w:id="812" w:author="Author"/>
                <w:rFonts w:ascii="Times New Roman" w:hAnsi="Times New Roman" w:cs="Times New Roman"/>
                <w:i/>
                <w:sz w:val="20"/>
                <w:szCs w:val="20"/>
                <w:rPrChange w:id="813" w:author="Author">
                  <w:rPr>
                    <w:ins w:id="814" w:author="Author"/>
                    <w:rFonts w:ascii="Times New Roman" w:hAnsi="Times New Roman" w:cs="Times New Roman"/>
                    <w:sz w:val="24"/>
                    <w:szCs w:val="24"/>
                  </w:rPr>
                </w:rPrChange>
              </w:rPr>
              <w:pPrChange w:id="815" w:author="Author">
                <w:pPr>
                  <w:pStyle w:val="ListParagraph"/>
                  <w:numPr>
                    <w:numId w:val="1"/>
                  </w:numPr>
                  <w:ind w:hanging="360"/>
                </w:pPr>
              </w:pPrChange>
            </w:pPr>
            <w:ins w:id="816" w:author="Author">
              <w:r w:rsidRPr="00CD4B1F">
                <w:rPr>
                  <w:rFonts w:ascii="Times New Roman" w:hAnsi="Times New Roman" w:cs="Times New Roman"/>
                  <w:i/>
                  <w:sz w:val="20"/>
                  <w:szCs w:val="20"/>
                  <w:rPrChange w:id="817" w:author="Author">
                    <w:rPr>
                      <w:rFonts w:ascii="Times New Roman" w:hAnsi="Times New Roman" w:cs="Times New Roman"/>
                      <w:sz w:val="24"/>
                      <w:szCs w:val="24"/>
                    </w:rPr>
                  </w:rPrChange>
                </w:rPr>
                <w:t>a) 28</w:t>
              </w:r>
              <w:del w:id="818" w:author="Author">
                <w:r w:rsidR="00E76023" w:rsidRPr="00CD4B1F" w:rsidDel="00EF3C90">
                  <w:rPr>
                    <w:rFonts w:ascii="Times New Roman" w:hAnsi="Times New Roman" w:cs="Times New Roman"/>
                    <w:i/>
                    <w:sz w:val="20"/>
                    <w:szCs w:val="20"/>
                    <w:rPrChange w:id="819" w:author="Author">
                      <w:rPr>
                        <w:rFonts w:ascii="Times New Roman" w:hAnsi="Times New Roman" w:cs="Times New Roman"/>
                        <w:sz w:val="24"/>
                        <w:szCs w:val="24"/>
                      </w:rPr>
                    </w:rPrChange>
                  </w:rPr>
                  <w:delText xml:space="preserve"> </w:delText>
                </w:r>
              </w:del>
              <w:r w:rsidR="00E76023" w:rsidRPr="00CD4B1F">
                <w:rPr>
                  <w:rFonts w:ascii="Times New Roman" w:hAnsi="Times New Roman" w:cs="Times New Roman"/>
                  <w:i/>
                  <w:sz w:val="20"/>
                  <w:szCs w:val="20"/>
                  <w:rPrChange w:id="820" w:author="Author">
                    <w:rPr>
                      <w:rFonts w:ascii="Times New Roman" w:hAnsi="Times New Roman" w:cs="Times New Roman"/>
                      <w:sz w:val="24"/>
                      <w:szCs w:val="24"/>
                    </w:rPr>
                  </w:rPrChange>
                </w:rPr>
                <w:t>[ACCase and PPO inh</w:t>
              </w:r>
              <w:r w:rsidR="00E0358F" w:rsidRPr="00CD4B1F">
                <w:rPr>
                  <w:rFonts w:ascii="Times New Roman" w:hAnsi="Times New Roman" w:cs="Times New Roman"/>
                  <w:i/>
                  <w:sz w:val="20"/>
                  <w:szCs w:val="20"/>
                  <w:rPrChange w:id="821" w:author="Author">
                    <w:rPr>
                      <w:rFonts w:ascii="Times New Roman" w:hAnsi="Times New Roman" w:cs="Times New Roman"/>
                      <w:i/>
                    </w:rPr>
                  </w:rPrChange>
                </w:rPr>
                <w:t>ib</w:t>
              </w:r>
              <w:r w:rsidR="00CE3B2C">
                <w:rPr>
                  <w:rFonts w:ascii="Times New Roman" w:hAnsi="Times New Roman" w:cs="Times New Roman"/>
                  <w:i/>
                  <w:sz w:val="20"/>
                  <w:szCs w:val="20"/>
                </w:rPr>
                <w:t>it</w:t>
              </w:r>
              <w:r w:rsidR="00E0358F" w:rsidRPr="00CD4B1F">
                <w:rPr>
                  <w:rFonts w:ascii="Times New Roman" w:hAnsi="Times New Roman" w:cs="Times New Roman"/>
                  <w:i/>
                  <w:sz w:val="20"/>
                  <w:szCs w:val="20"/>
                  <w:rPrChange w:id="822" w:author="Author">
                    <w:rPr>
                      <w:rFonts w:ascii="Times New Roman" w:hAnsi="Times New Roman" w:cs="Times New Roman"/>
                      <w:i/>
                    </w:rPr>
                  </w:rPrChange>
                </w:rPr>
                <w:t>or</w:t>
              </w:r>
              <w:del w:id="823" w:author="Author">
                <w:r w:rsidR="00E76023" w:rsidRPr="00CD4B1F" w:rsidDel="00EF3C90">
                  <w:rPr>
                    <w:rFonts w:ascii="Times New Roman" w:hAnsi="Times New Roman" w:cs="Times New Roman"/>
                    <w:i/>
                    <w:sz w:val="20"/>
                    <w:szCs w:val="20"/>
                    <w:rPrChange w:id="824" w:author="Author">
                      <w:rPr>
                        <w:rFonts w:ascii="Times New Roman" w:hAnsi="Times New Roman" w:cs="Times New Roman"/>
                        <w:sz w:val="24"/>
                        <w:szCs w:val="24"/>
                      </w:rPr>
                    </w:rPrChange>
                  </w:rPr>
                  <w:delText>ibitor</w:delText>
                </w:r>
              </w:del>
              <w:r w:rsidR="00E76023" w:rsidRPr="00CD4B1F">
                <w:rPr>
                  <w:rFonts w:ascii="Times New Roman" w:hAnsi="Times New Roman" w:cs="Times New Roman"/>
                  <w:i/>
                  <w:sz w:val="20"/>
                  <w:szCs w:val="20"/>
                  <w:rPrChange w:id="825" w:author="Author">
                    <w:rPr>
                      <w:rFonts w:ascii="Times New Roman" w:hAnsi="Times New Roman" w:cs="Times New Roman"/>
                      <w:sz w:val="24"/>
                      <w:szCs w:val="24"/>
                    </w:rPr>
                  </w:rPrChange>
                </w:rPr>
                <w:t>]</w:t>
              </w:r>
              <w:del w:id="826" w:author="Author">
                <w:r w:rsidRPr="00CD4B1F" w:rsidDel="00975B8E">
                  <w:rPr>
                    <w:rFonts w:ascii="Times New Roman" w:hAnsi="Times New Roman" w:cs="Times New Roman"/>
                    <w:i/>
                    <w:sz w:val="20"/>
                    <w:szCs w:val="20"/>
                    <w:rPrChange w:id="827" w:author="Author">
                      <w:rPr>
                        <w:rFonts w:ascii="Times New Roman" w:hAnsi="Times New Roman" w:cs="Times New Roman"/>
                        <w:sz w:val="24"/>
                        <w:szCs w:val="24"/>
                      </w:rPr>
                    </w:rPrChange>
                  </w:rPr>
                  <w:delText>%</w:delText>
                </w:r>
              </w:del>
            </w:ins>
          </w:p>
          <w:p w14:paraId="2B78F5D4" w14:textId="31A0458F" w:rsidR="0085763B" w:rsidRPr="00CD4B1F" w:rsidRDefault="0085763B">
            <w:pPr>
              <w:rPr>
                <w:ins w:id="828" w:author="Author"/>
                <w:rFonts w:ascii="Times New Roman" w:hAnsi="Times New Roman" w:cs="Times New Roman"/>
                <w:i/>
                <w:sz w:val="20"/>
                <w:szCs w:val="20"/>
                <w:rPrChange w:id="829" w:author="Author">
                  <w:rPr>
                    <w:ins w:id="830" w:author="Author"/>
                    <w:rFonts w:ascii="Times New Roman" w:hAnsi="Times New Roman" w:cs="Times New Roman"/>
                    <w:sz w:val="24"/>
                    <w:szCs w:val="24"/>
                  </w:rPr>
                </w:rPrChange>
              </w:rPr>
              <w:pPrChange w:id="831" w:author="Author">
                <w:pPr>
                  <w:pStyle w:val="ListParagraph"/>
                  <w:numPr>
                    <w:numId w:val="1"/>
                  </w:numPr>
                  <w:ind w:hanging="360"/>
                </w:pPr>
              </w:pPrChange>
            </w:pPr>
            <w:ins w:id="832" w:author="Author">
              <w:r w:rsidRPr="00CD4B1F">
                <w:rPr>
                  <w:rFonts w:ascii="Times New Roman" w:hAnsi="Times New Roman" w:cs="Times New Roman"/>
                  <w:i/>
                  <w:sz w:val="20"/>
                  <w:szCs w:val="20"/>
                  <w:rPrChange w:id="833" w:author="Author">
                    <w:rPr>
                      <w:rFonts w:ascii="Times New Roman" w:hAnsi="Times New Roman" w:cs="Times New Roman"/>
                      <w:sz w:val="24"/>
                      <w:szCs w:val="24"/>
                    </w:rPr>
                  </w:rPrChange>
                </w:rPr>
                <w:t>b) 57</w:t>
              </w:r>
              <w:del w:id="834" w:author="Author">
                <w:r w:rsidRPr="00CD4B1F" w:rsidDel="00975B8E">
                  <w:rPr>
                    <w:rFonts w:ascii="Times New Roman" w:hAnsi="Times New Roman" w:cs="Times New Roman"/>
                    <w:i/>
                    <w:sz w:val="20"/>
                    <w:szCs w:val="20"/>
                    <w:rPrChange w:id="835" w:author="Author">
                      <w:rPr>
                        <w:rFonts w:ascii="Times New Roman" w:hAnsi="Times New Roman" w:cs="Times New Roman"/>
                        <w:sz w:val="24"/>
                        <w:szCs w:val="24"/>
                      </w:rPr>
                    </w:rPrChange>
                  </w:rPr>
                  <w:delText>%</w:delText>
                </w:r>
              </w:del>
            </w:ins>
          </w:p>
          <w:p w14:paraId="32AE5C91" w14:textId="6C993F9C" w:rsidR="0085763B" w:rsidRPr="00CD4B1F" w:rsidRDefault="0085763B">
            <w:pPr>
              <w:rPr>
                <w:rFonts w:ascii="Times New Roman" w:hAnsi="Times New Roman" w:cs="Times New Roman"/>
                <w:i/>
                <w:sz w:val="20"/>
                <w:szCs w:val="20"/>
                <w:rPrChange w:id="836" w:author="Author">
                  <w:rPr/>
                </w:rPrChange>
              </w:rPr>
              <w:pPrChange w:id="837" w:author="Author">
                <w:pPr>
                  <w:pStyle w:val="ListParagraph"/>
                  <w:numPr>
                    <w:numId w:val="1"/>
                  </w:numPr>
                  <w:ind w:hanging="360"/>
                </w:pPr>
              </w:pPrChange>
            </w:pPr>
            <w:ins w:id="838" w:author="Author">
              <w:r w:rsidRPr="00CD4B1F">
                <w:rPr>
                  <w:rFonts w:ascii="Times New Roman" w:hAnsi="Times New Roman" w:cs="Times New Roman"/>
                  <w:i/>
                  <w:sz w:val="20"/>
                  <w:szCs w:val="20"/>
                  <w:rPrChange w:id="839" w:author="Author">
                    <w:rPr>
                      <w:rFonts w:ascii="Times New Roman" w:hAnsi="Times New Roman" w:cs="Times New Roman"/>
                      <w:sz w:val="24"/>
                      <w:szCs w:val="24"/>
                    </w:rPr>
                  </w:rPrChange>
                </w:rPr>
                <w:t>c) 15</w:t>
              </w:r>
              <w:del w:id="840" w:author="Author">
                <w:r w:rsidRPr="00CD4B1F" w:rsidDel="00975B8E">
                  <w:rPr>
                    <w:rFonts w:ascii="Times New Roman" w:hAnsi="Times New Roman" w:cs="Times New Roman"/>
                    <w:i/>
                    <w:sz w:val="20"/>
                    <w:szCs w:val="20"/>
                    <w:rPrChange w:id="841" w:author="Author">
                      <w:rPr>
                        <w:rFonts w:ascii="Times New Roman" w:hAnsi="Times New Roman" w:cs="Times New Roman"/>
                        <w:sz w:val="24"/>
                        <w:szCs w:val="24"/>
                      </w:rPr>
                    </w:rPrChange>
                  </w:rPr>
                  <w:delText>%</w:delText>
                </w:r>
              </w:del>
            </w:ins>
          </w:p>
        </w:tc>
        <w:tc>
          <w:tcPr>
            <w:tcW w:w="1800" w:type="dxa"/>
            <w:tcBorders>
              <w:top w:val="single" w:sz="4" w:space="0" w:color="auto"/>
            </w:tcBorders>
            <w:tcPrChange w:id="842" w:author="Author">
              <w:tcPr>
                <w:tcW w:w="2070" w:type="dxa"/>
                <w:gridSpan w:val="4"/>
                <w:tcBorders>
                  <w:top w:val="single" w:sz="4" w:space="0" w:color="auto"/>
                </w:tcBorders>
              </w:tcPr>
            </w:tcPrChange>
          </w:tcPr>
          <w:p w14:paraId="536D9959" w14:textId="2284CB8B" w:rsidR="00956656" w:rsidRPr="00CD4B1F" w:rsidRDefault="002F700F">
            <w:pPr>
              <w:rPr>
                <w:ins w:id="843" w:author="Author"/>
                <w:rFonts w:ascii="Times New Roman" w:hAnsi="Times New Roman" w:cs="Times New Roman"/>
                <w:i/>
                <w:sz w:val="20"/>
                <w:szCs w:val="20"/>
                <w:rPrChange w:id="844" w:author="Author">
                  <w:rPr>
                    <w:ins w:id="845" w:author="Author"/>
                  </w:rPr>
                </w:rPrChange>
              </w:rPr>
              <w:pPrChange w:id="846" w:author="Author">
                <w:pPr>
                  <w:pStyle w:val="ListParagraph"/>
                </w:pPr>
              </w:pPrChange>
            </w:pPr>
            <w:ins w:id="847" w:author="Author">
              <w:r w:rsidRPr="00CD4B1F">
                <w:rPr>
                  <w:rFonts w:ascii="Times New Roman" w:hAnsi="Times New Roman" w:cs="Times New Roman"/>
                  <w:i/>
                  <w:sz w:val="20"/>
                  <w:szCs w:val="20"/>
                  <w:rPrChange w:id="848" w:author="Author">
                    <w:rPr>
                      <w:rFonts w:ascii="Times New Roman" w:hAnsi="Times New Roman" w:cs="Times New Roman"/>
                      <w:sz w:val="24"/>
                      <w:szCs w:val="24"/>
                    </w:rPr>
                  </w:rPrChange>
                </w:rPr>
                <w:t>% total ha</w:t>
              </w:r>
            </w:ins>
          </w:p>
          <w:p w14:paraId="34C58B77" w14:textId="77777777" w:rsidR="00E752E3" w:rsidRPr="00CD4B1F" w:rsidRDefault="00E752E3">
            <w:pPr>
              <w:rPr>
                <w:ins w:id="849" w:author="Author"/>
                <w:rFonts w:ascii="Times New Roman" w:hAnsi="Times New Roman" w:cs="Times New Roman"/>
                <w:i/>
                <w:sz w:val="20"/>
                <w:szCs w:val="20"/>
                <w:rPrChange w:id="850" w:author="Author">
                  <w:rPr>
                    <w:ins w:id="851" w:author="Author"/>
                    <w:rFonts w:ascii="Times New Roman" w:hAnsi="Times New Roman" w:cs="Times New Roman"/>
                    <w:sz w:val="24"/>
                    <w:szCs w:val="24"/>
                  </w:rPr>
                </w:rPrChange>
              </w:rPr>
              <w:pPrChange w:id="852" w:author="Author">
                <w:pPr>
                  <w:pStyle w:val="ListParagraph"/>
                </w:pPr>
              </w:pPrChange>
            </w:pPr>
          </w:p>
          <w:p w14:paraId="19843112" w14:textId="4E2A3A82" w:rsidR="00E752E3" w:rsidRPr="00CD4B1F" w:rsidRDefault="00E752E3" w:rsidP="00E752E3">
            <w:pPr>
              <w:rPr>
                <w:ins w:id="853" w:author="Author"/>
                <w:rFonts w:ascii="Times New Roman" w:hAnsi="Times New Roman" w:cs="Times New Roman"/>
                <w:i/>
                <w:sz w:val="20"/>
                <w:szCs w:val="20"/>
                <w:rPrChange w:id="854" w:author="Author">
                  <w:rPr>
                    <w:ins w:id="855" w:author="Author"/>
                    <w:rFonts w:ascii="Times New Roman" w:hAnsi="Times New Roman" w:cs="Times New Roman"/>
                    <w:sz w:val="24"/>
                    <w:szCs w:val="24"/>
                  </w:rPr>
                </w:rPrChange>
              </w:rPr>
            </w:pPr>
            <w:ins w:id="856" w:author="Author">
              <w:r w:rsidRPr="00CD4B1F">
                <w:rPr>
                  <w:rFonts w:ascii="Times New Roman" w:hAnsi="Times New Roman" w:cs="Times New Roman"/>
                  <w:i/>
                  <w:sz w:val="20"/>
                  <w:szCs w:val="20"/>
                  <w:rPrChange w:id="857" w:author="Author">
                    <w:rPr>
                      <w:rFonts w:ascii="Times New Roman" w:hAnsi="Times New Roman" w:cs="Times New Roman"/>
                      <w:sz w:val="24"/>
                      <w:szCs w:val="24"/>
                    </w:rPr>
                  </w:rPrChange>
                </w:rPr>
                <w:t>a) 29</w:t>
              </w:r>
              <w:del w:id="858" w:author="Author">
                <w:r w:rsidRPr="00CD4B1F" w:rsidDel="00975B8E">
                  <w:rPr>
                    <w:rFonts w:ascii="Times New Roman" w:hAnsi="Times New Roman" w:cs="Times New Roman"/>
                    <w:i/>
                    <w:sz w:val="20"/>
                    <w:szCs w:val="20"/>
                    <w:rPrChange w:id="859" w:author="Author">
                      <w:rPr>
                        <w:rFonts w:ascii="Times New Roman" w:hAnsi="Times New Roman" w:cs="Times New Roman"/>
                        <w:sz w:val="24"/>
                        <w:szCs w:val="24"/>
                      </w:rPr>
                    </w:rPrChange>
                  </w:rPr>
                  <w:delText>%</w:delText>
                </w:r>
              </w:del>
            </w:ins>
          </w:p>
          <w:p w14:paraId="7F5B3509" w14:textId="45136A5D" w:rsidR="00E752E3" w:rsidRPr="00CD4B1F" w:rsidRDefault="00E752E3" w:rsidP="00E752E3">
            <w:pPr>
              <w:rPr>
                <w:ins w:id="860" w:author="Author"/>
                <w:rFonts w:ascii="Times New Roman" w:hAnsi="Times New Roman" w:cs="Times New Roman"/>
                <w:i/>
                <w:sz w:val="20"/>
                <w:szCs w:val="20"/>
                <w:rPrChange w:id="861" w:author="Author">
                  <w:rPr>
                    <w:ins w:id="862" w:author="Author"/>
                    <w:rFonts w:ascii="Times New Roman" w:hAnsi="Times New Roman" w:cs="Times New Roman"/>
                    <w:sz w:val="24"/>
                    <w:szCs w:val="24"/>
                  </w:rPr>
                </w:rPrChange>
              </w:rPr>
            </w:pPr>
            <w:ins w:id="863" w:author="Author">
              <w:r w:rsidRPr="00CD4B1F">
                <w:rPr>
                  <w:rFonts w:ascii="Times New Roman" w:hAnsi="Times New Roman" w:cs="Times New Roman"/>
                  <w:i/>
                  <w:sz w:val="20"/>
                  <w:szCs w:val="20"/>
                  <w:rPrChange w:id="864" w:author="Author">
                    <w:rPr>
                      <w:rFonts w:ascii="Times New Roman" w:hAnsi="Times New Roman" w:cs="Times New Roman"/>
                      <w:sz w:val="24"/>
                      <w:szCs w:val="24"/>
                    </w:rPr>
                  </w:rPrChange>
                </w:rPr>
                <w:t>b) 59</w:t>
              </w:r>
              <w:del w:id="865" w:author="Author">
                <w:r w:rsidRPr="00CD4B1F" w:rsidDel="00975B8E">
                  <w:rPr>
                    <w:rFonts w:ascii="Times New Roman" w:hAnsi="Times New Roman" w:cs="Times New Roman"/>
                    <w:i/>
                    <w:sz w:val="20"/>
                    <w:szCs w:val="20"/>
                    <w:rPrChange w:id="866" w:author="Author">
                      <w:rPr>
                        <w:rFonts w:ascii="Times New Roman" w:hAnsi="Times New Roman" w:cs="Times New Roman"/>
                        <w:sz w:val="24"/>
                        <w:szCs w:val="24"/>
                      </w:rPr>
                    </w:rPrChange>
                  </w:rPr>
                  <w:delText>%</w:delText>
                </w:r>
              </w:del>
            </w:ins>
          </w:p>
          <w:p w14:paraId="535AB930" w14:textId="14E44329" w:rsidR="00E752E3" w:rsidRPr="00CD4B1F" w:rsidRDefault="00E752E3">
            <w:pPr>
              <w:rPr>
                <w:rFonts w:ascii="Times New Roman" w:hAnsi="Times New Roman" w:cs="Times New Roman"/>
                <w:i/>
                <w:sz w:val="20"/>
                <w:szCs w:val="20"/>
                <w:rPrChange w:id="867" w:author="Author">
                  <w:rPr/>
                </w:rPrChange>
              </w:rPr>
              <w:pPrChange w:id="868" w:author="Author">
                <w:pPr>
                  <w:pStyle w:val="ListParagraph"/>
                </w:pPr>
              </w:pPrChange>
            </w:pPr>
            <w:ins w:id="869" w:author="Author">
              <w:r w:rsidRPr="00CD4B1F">
                <w:rPr>
                  <w:rFonts w:ascii="Times New Roman" w:hAnsi="Times New Roman" w:cs="Times New Roman"/>
                  <w:i/>
                  <w:sz w:val="20"/>
                  <w:szCs w:val="20"/>
                  <w:rPrChange w:id="870" w:author="Author">
                    <w:rPr>
                      <w:rFonts w:ascii="Times New Roman" w:hAnsi="Times New Roman" w:cs="Times New Roman"/>
                      <w:sz w:val="24"/>
                      <w:szCs w:val="24"/>
                    </w:rPr>
                  </w:rPrChange>
                </w:rPr>
                <w:t>c) 12</w:t>
              </w:r>
              <w:del w:id="871" w:author="Author">
                <w:r w:rsidRPr="00CD4B1F" w:rsidDel="00975B8E">
                  <w:rPr>
                    <w:rFonts w:ascii="Times New Roman" w:hAnsi="Times New Roman" w:cs="Times New Roman"/>
                    <w:i/>
                    <w:sz w:val="20"/>
                    <w:szCs w:val="20"/>
                    <w:rPrChange w:id="872" w:author="Author">
                      <w:rPr>
                        <w:rFonts w:ascii="Times New Roman" w:hAnsi="Times New Roman" w:cs="Times New Roman"/>
                        <w:sz w:val="24"/>
                        <w:szCs w:val="24"/>
                      </w:rPr>
                    </w:rPrChange>
                  </w:rPr>
                  <w:delText>%</w:delText>
                </w:r>
              </w:del>
            </w:ins>
          </w:p>
        </w:tc>
      </w:tr>
      <w:tr w:rsidR="00E0358F" w:rsidRPr="00CD4B1F" w14:paraId="63A47BE0" w14:textId="77777777" w:rsidTr="00CD4B1F">
        <w:tblPrEx>
          <w:tblPrExChange w:id="873" w:author="Author">
            <w:tblPrEx>
              <w:tblW w:w="9450" w:type="dxa"/>
            </w:tblPrEx>
          </w:tblPrExChange>
        </w:tblPrEx>
        <w:trPr>
          <w:ins w:id="874" w:author="Author"/>
          <w:trPrChange w:id="875" w:author="Author">
            <w:trPr>
              <w:gridAfter w:val="0"/>
            </w:trPr>
          </w:trPrChange>
        </w:trPr>
        <w:tc>
          <w:tcPr>
            <w:tcW w:w="5670" w:type="dxa"/>
            <w:tcBorders>
              <w:bottom w:val="single" w:sz="4" w:space="0" w:color="auto"/>
              <w:right w:val="single" w:sz="4" w:space="0" w:color="auto"/>
            </w:tcBorders>
            <w:tcPrChange w:id="876" w:author="Author">
              <w:tcPr>
                <w:tcW w:w="5670" w:type="dxa"/>
                <w:tcBorders>
                  <w:top w:val="single" w:sz="4" w:space="0" w:color="auto"/>
                </w:tcBorders>
              </w:tcPr>
            </w:tcPrChange>
          </w:tcPr>
          <w:p w14:paraId="74FF6CD2" w14:textId="77777777" w:rsidR="00E0358F" w:rsidRPr="00CD4B1F" w:rsidRDefault="00E0358F">
            <w:pPr>
              <w:pStyle w:val="ListParagraph"/>
              <w:rPr>
                <w:ins w:id="877" w:author="Author"/>
                <w:rFonts w:ascii="Times New Roman" w:hAnsi="Times New Roman" w:cs="Times New Roman"/>
                <w:sz w:val="20"/>
                <w:szCs w:val="20"/>
                <w:rPrChange w:id="878" w:author="Author">
                  <w:rPr>
                    <w:ins w:id="879" w:author="Author"/>
                    <w:rFonts w:ascii="Times New Roman" w:hAnsi="Times New Roman" w:cs="Times New Roman"/>
                  </w:rPr>
                </w:rPrChange>
              </w:rPr>
              <w:pPrChange w:id="880" w:author="Author">
                <w:pPr>
                  <w:pStyle w:val="ListParagraph"/>
                  <w:numPr>
                    <w:numId w:val="1"/>
                  </w:numPr>
                  <w:ind w:hanging="360"/>
                </w:pPr>
              </w:pPrChange>
            </w:pPr>
          </w:p>
        </w:tc>
        <w:tc>
          <w:tcPr>
            <w:tcW w:w="3780" w:type="dxa"/>
            <w:gridSpan w:val="2"/>
            <w:tcBorders>
              <w:left w:val="single" w:sz="4" w:space="0" w:color="auto"/>
              <w:bottom w:val="single" w:sz="4" w:space="0" w:color="auto"/>
            </w:tcBorders>
            <w:tcPrChange w:id="881" w:author="Author">
              <w:tcPr>
                <w:tcW w:w="3780" w:type="dxa"/>
                <w:gridSpan w:val="7"/>
                <w:tcBorders>
                  <w:top w:val="single" w:sz="4" w:space="0" w:color="auto"/>
                </w:tcBorders>
              </w:tcPr>
            </w:tcPrChange>
          </w:tcPr>
          <w:p w14:paraId="15B88A76" w14:textId="34AE34EC" w:rsidR="00E0358F" w:rsidRPr="00CD4B1F" w:rsidRDefault="00E0358F">
            <w:pPr>
              <w:rPr>
                <w:ins w:id="882" w:author="Author"/>
                <w:rFonts w:ascii="Times New Roman" w:hAnsi="Times New Roman" w:cs="Times New Roman"/>
                <w:i/>
                <w:sz w:val="20"/>
                <w:szCs w:val="20"/>
                <w:rPrChange w:id="883" w:author="Author">
                  <w:rPr>
                    <w:ins w:id="884" w:author="Author"/>
                    <w:rFonts w:ascii="Times New Roman" w:hAnsi="Times New Roman" w:cs="Times New Roman"/>
                    <w:i/>
                  </w:rPr>
                </w:rPrChange>
              </w:rPr>
            </w:pPr>
            <w:ins w:id="885" w:author="Author">
              <w:r w:rsidRPr="00CD4B1F">
                <w:rPr>
                  <w:rFonts w:ascii="Times New Roman" w:hAnsi="Times New Roman" w:cs="Times New Roman"/>
                  <w:i/>
                  <w:sz w:val="20"/>
                  <w:szCs w:val="20"/>
                  <w:rPrChange w:id="886" w:author="Author">
                    <w:rPr>
                      <w:rFonts w:ascii="Times New Roman" w:hAnsi="Times New Roman" w:cs="Times New Roman"/>
                      <w:i/>
                    </w:rPr>
                  </w:rPrChange>
                </w:rPr>
                <w:t>89 respondents; 11,862 ha</w:t>
              </w:r>
            </w:ins>
          </w:p>
        </w:tc>
      </w:tr>
      <w:tr w:rsidR="00E0358F" w:rsidRPr="00CD4B1F" w14:paraId="074EF7D6" w14:textId="5A7F522F" w:rsidTr="00C938F1">
        <w:tc>
          <w:tcPr>
            <w:tcW w:w="5670" w:type="dxa"/>
            <w:tcBorders>
              <w:top w:val="single" w:sz="4" w:space="0" w:color="auto"/>
              <w:right w:val="single" w:sz="4" w:space="0" w:color="auto"/>
            </w:tcBorders>
          </w:tcPr>
          <w:p w14:paraId="39ECCD6A" w14:textId="77777777" w:rsidR="00956656" w:rsidRPr="00CD4B1F" w:rsidRDefault="00956656" w:rsidP="008876BB">
            <w:pPr>
              <w:pStyle w:val="ListParagraph"/>
              <w:numPr>
                <w:ilvl w:val="0"/>
                <w:numId w:val="1"/>
              </w:numPr>
              <w:rPr>
                <w:rFonts w:ascii="Times New Roman" w:hAnsi="Times New Roman" w:cs="Times New Roman"/>
                <w:sz w:val="20"/>
                <w:szCs w:val="20"/>
                <w:rPrChange w:id="887" w:author="Author">
                  <w:rPr>
                    <w:rFonts w:ascii="Times New Roman" w:hAnsi="Times New Roman" w:cs="Times New Roman"/>
                    <w:sz w:val="24"/>
                    <w:szCs w:val="24"/>
                  </w:rPr>
                </w:rPrChange>
              </w:rPr>
            </w:pPr>
            <w:r w:rsidRPr="00CD4B1F">
              <w:rPr>
                <w:rFonts w:ascii="Times New Roman" w:hAnsi="Times New Roman" w:cs="Times New Roman"/>
                <w:sz w:val="20"/>
                <w:szCs w:val="20"/>
                <w:rPrChange w:id="888" w:author="Author">
                  <w:rPr>
                    <w:rFonts w:ascii="Times New Roman" w:hAnsi="Times New Roman" w:cs="Times New Roman"/>
                    <w:sz w:val="24"/>
                    <w:szCs w:val="24"/>
                  </w:rPr>
                </w:rPrChange>
              </w:rPr>
              <w:t xml:space="preserve">Was a soil-residual herbicide included with the dicamba application?  </w:t>
            </w:r>
          </w:p>
          <w:p w14:paraId="4C913EB6" w14:textId="77777777" w:rsidR="00956656" w:rsidRPr="00CD4B1F" w:rsidRDefault="00956656" w:rsidP="008808E3">
            <w:pPr>
              <w:pStyle w:val="ListParagraph"/>
              <w:rPr>
                <w:rFonts w:ascii="Times New Roman" w:hAnsi="Times New Roman" w:cs="Times New Roman"/>
                <w:i/>
                <w:sz w:val="20"/>
                <w:szCs w:val="20"/>
                <w:rPrChange w:id="889" w:author="Author">
                  <w:rPr>
                    <w:rFonts w:ascii="Times New Roman" w:hAnsi="Times New Roman" w:cs="Times New Roman"/>
                    <w:i/>
                    <w:sz w:val="24"/>
                    <w:szCs w:val="24"/>
                  </w:rPr>
                </w:rPrChange>
              </w:rPr>
            </w:pPr>
            <w:r w:rsidRPr="00CD4B1F">
              <w:rPr>
                <w:rFonts w:ascii="Times New Roman" w:hAnsi="Times New Roman" w:cs="Times New Roman"/>
                <w:i/>
                <w:sz w:val="20"/>
                <w:szCs w:val="20"/>
                <w:rPrChange w:id="890" w:author="Author">
                  <w:rPr>
                    <w:rFonts w:ascii="Times New Roman" w:hAnsi="Times New Roman" w:cs="Times New Roman"/>
                    <w:i/>
                    <w:sz w:val="24"/>
                    <w:szCs w:val="24"/>
                  </w:rPr>
                </w:rPrChange>
              </w:rPr>
              <w:t xml:space="preserve">a) Yes </w:t>
            </w:r>
            <w:r w:rsidRPr="00CD4B1F">
              <w:rPr>
                <w:rFonts w:ascii="Times New Roman" w:hAnsi="Times New Roman" w:cs="Times New Roman"/>
                <w:sz w:val="20"/>
                <w:szCs w:val="20"/>
                <w:rPrChange w:id="891" w:author="Author">
                  <w:rPr>
                    <w:rFonts w:ascii="Times New Roman" w:hAnsi="Times New Roman" w:cs="Times New Roman"/>
                    <w:sz w:val="24"/>
                    <w:szCs w:val="24"/>
                  </w:rPr>
                </w:rPrChange>
              </w:rPr>
              <w:t>[which one(s)?]</w:t>
            </w:r>
          </w:p>
          <w:p w14:paraId="7B1FB8D6" w14:textId="77777777" w:rsidR="00956656" w:rsidRPr="00CD4B1F" w:rsidRDefault="00956656" w:rsidP="008808E3">
            <w:pPr>
              <w:pStyle w:val="ListParagraph"/>
              <w:rPr>
                <w:rFonts w:ascii="Times New Roman" w:hAnsi="Times New Roman" w:cs="Times New Roman"/>
                <w:i/>
                <w:sz w:val="20"/>
                <w:szCs w:val="20"/>
                <w:rPrChange w:id="892" w:author="Author">
                  <w:rPr>
                    <w:rFonts w:ascii="Times New Roman" w:hAnsi="Times New Roman" w:cs="Times New Roman"/>
                    <w:i/>
                    <w:sz w:val="24"/>
                    <w:szCs w:val="24"/>
                  </w:rPr>
                </w:rPrChange>
              </w:rPr>
            </w:pPr>
            <w:r w:rsidRPr="00CD4B1F">
              <w:rPr>
                <w:rFonts w:ascii="Times New Roman" w:hAnsi="Times New Roman" w:cs="Times New Roman"/>
                <w:i/>
                <w:sz w:val="20"/>
                <w:szCs w:val="20"/>
                <w:rPrChange w:id="893" w:author="Author">
                  <w:rPr>
                    <w:rFonts w:ascii="Times New Roman" w:hAnsi="Times New Roman" w:cs="Times New Roman"/>
                    <w:i/>
                    <w:sz w:val="24"/>
                    <w:szCs w:val="24"/>
                  </w:rPr>
                </w:rPrChange>
              </w:rPr>
              <w:t xml:space="preserve">b) No  </w:t>
            </w:r>
          </w:p>
          <w:p w14:paraId="0B02D917" w14:textId="77777777" w:rsidR="00956656" w:rsidRPr="00CD4B1F" w:rsidRDefault="00956656" w:rsidP="008808E3">
            <w:pPr>
              <w:pStyle w:val="ListParagraph"/>
              <w:rPr>
                <w:rFonts w:ascii="Times New Roman" w:hAnsi="Times New Roman" w:cs="Times New Roman"/>
                <w:sz w:val="20"/>
                <w:szCs w:val="20"/>
                <w:rPrChange w:id="894" w:author="Author">
                  <w:rPr>
                    <w:rFonts w:ascii="Times New Roman" w:hAnsi="Times New Roman" w:cs="Times New Roman"/>
                    <w:sz w:val="24"/>
                    <w:szCs w:val="24"/>
                  </w:rPr>
                </w:rPrChange>
              </w:rPr>
            </w:pPr>
            <w:r w:rsidRPr="00CD4B1F">
              <w:rPr>
                <w:rFonts w:ascii="Times New Roman" w:hAnsi="Times New Roman" w:cs="Times New Roman"/>
                <w:i/>
                <w:sz w:val="20"/>
                <w:szCs w:val="20"/>
                <w:rPrChange w:id="895" w:author="Author">
                  <w:rPr>
                    <w:rFonts w:ascii="Times New Roman" w:hAnsi="Times New Roman" w:cs="Times New Roman"/>
                    <w:i/>
                    <w:sz w:val="24"/>
                    <w:szCs w:val="24"/>
                  </w:rPr>
                </w:rPrChange>
              </w:rPr>
              <w:t>c) Not sure</w:t>
            </w:r>
            <w:r w:rsidRPr="00CD4B1F">
              <w:rPr>
                <w:rFonts w:ascii="Times New Roman" w:hAnsi="Times New Roman" w:cs="Times New Roman"/>
                <w:sz w:val="20"/>
                <w:szCs w:val="20"/>
                <w:rPrChange w:id="896" w:author="Author">
                  <w:rPr>
                    <w:rFonts w:ascii="Times New Roman" w:hAnsi="Times New Roman" w:cs="Times New Roman"/>
                    <w:sz w:val="24"/>
                    <w:szCs w:val="24"/>
                  </w:rPr>
                </w:rPrChange>
              </w:rPr>
              <w:t xml:space="preserve">   </w:t>
            </w:r>
          </w:p>
        </w:tc>
        <w:tc>
          <w:tcPr>
            <w:tcW w:w="1980" w:type="dxa"/>
            <w:tcBorders>
              <w:top w:val="single" w:sz="4" w:space="0" w:color="auto"/>
              <w:left w:val="single" w:sz="4" w:space="0" w:color="auto"/>
            </w:tcBorders>
          </w:tcPr>
          <w:p w14:paraId="51527EB8" w14:textId="2D4ADE37" w:rsidR="00956656" w:rsidRPr="00CD4B1F" w:rsidRDefault="00ED0005">
            <w:pPr>
              <w:rPr>
                <w:ins w:id="897" w:author="Author"/>
                <w:rFonts w:ascii="Times New Roman" w:hAnsi="Times New Roman" w:cs="Times New Roman"/>
                <w:i/>
                <w:sz w:val="20"/>
                <w:szCs w:val="20"/>
                <w:rPrChange w:id="898" w:author="Author">
                  <w:rPr>
                    <w:ins w:id="899" w:author="Author"/>
                    <w:rFonts w:ascii="Times New Roman" w:hAnsi="Times New Roman" w:cs="Times New Roman"/>
                    <w:sz w:val="24"/>
                    <w:szCs w:val="24"/>
                  </w:rPr>
                </w:rPrChange>
              </w:rPr>
              <w:pPrChange w:id="900" w:author="Author">
                <w:pPr>
                  <w:pStyle w:val="ListParagraph"/>
                  <w:numPr>
                    <w:numId w:val="1"/>
                  </w:numPr>
                  <w:ind w:hanging="360"/>
                </w:pPr>
              </w:pPrChange>
            </w:pPr>
            <w:ins w:id="901" w:author="Author">
              <w:r w:rsidRPr="00CD4B1F">
                <w:rPr>
                  <w:rFonts w:ascii="Times New Roman" w:hAnsi="Times New Roman" w:cs="Times New Roman"/>
                  <w:i/>
                  <w:sz w:val="20"/>
                  <w:szCs w:val="20"/>
                  <w:rPrChange w:id="902" w:author="Author">
                    <w:rPr>
                      <w:rFonts w:ascii="Times New Roman" w:hAnsi="Times New Roman" w:cs="Times New Roman"/>
                      <w:sz w:val="24"/>
                      <w:szCs w:val="24"/>
                    </w:rPr>
                  </w:rPrChange>
                </w:rPr>
                <w:t>% respondents</w:t>
              </w:r>
            </w:ins>
          </w:p>
          <w:p w14:paraId="64D434EE" w14:textId="315CF789" w:rsidR="007806A4" w:rsidRPr="00CD4B1F" w:rsidDel="00EF3C90" w:rsidRDefault="007806A4">
            <w:pPr>
              <w:rPr>
                <w:del w:id="903" w:author="Author"/>
                <w:rFonts w:ascii="Times New Roman" w:hAnsi="Times New Roman" w:cs="Times New Roman"/>
                <w:i/>
                <w:sz w:val="20"/>
                <w:szCs w:val="20"/>
                <w:rPrChange w:id="904" w:author="Author">
                  <w:rPr>
                    <w:del w:id="905" w:author="Author"/>
                    <w:rFonts w:ascii="Times New Roman" w:hAnsi="Times New Roman" w:cs="Times New Roman"/>
                    <w:i/>
                    <w:sz w:val="24"/>
                    <w:szCs w:val="24"/>
                  </w:rPr>
                </w:rPrChange>
              </w:rPr>
              <w:pPrChange w:id="906" w:author="Author">
                <w:pPr>
                  <w:pStyle w:val="ListParagraph"/>
                  <w:numPr>
                    <w:numId w:val="1"/>
                  </w:numPr>
                  <w:ind w:hanging="360"/>
                </w:pPr>
              </w:pPrChange>
            </w:pPr>
          </w:p>
          <w:p w14:paraId="189BB77E" w14:textId="77777777" w:rsidR="00EF3C90" w:rsidRPr="00CD4B1F" w:rsidRDefault="00EF3C90">
            <w:pPr>
              <w:rPr>
                <w:ins w:id="907" w:author="Author"/>
                <w:rFonts w:ascii="Times New Roman" w:hAnsi="Times New Roman" w:cs="Times New Roman"/>
                <w:i/>
                <w:sz w:val="20"/>
                <w:szCs w:val="20"/>
                <w:rPrChange w:id="908" w:author="Author">
                  <w:rPr>
                    <w:ins w:id="909" w:author="Author"/>
                    <w:rFonts w:ascii="Times New Roman" w:hAnsi="Times New Roman" w:cs="Times New Roman"/>
                    <w:sz w:val="24"/>
                    <w:szCs w:val="24"/>
                  </w:rPr>
                </w:rPrChange>
              </w:rPr>
              <w:pPrChange w:id="910" w:author="Author">
                <w:pPr>
                  <w:pStyle w:val="ListParagraph"/>
                  <w:numPr>
                    <w:numId w:val="1"/>
                  </w:numPr>
                  <w:ind w:hanging="360"/>
                </w:pPr>
              </w:pPrChange>
            </w:pPr>
          </w:p>
          <w:p w14:paraId="3BFF715E" w14:textId="7FB61504" w:rsidR="007806A4" w:rsidRPr="00CD4B1F" w:rsidRDefault="007806A4">
            <w:pPr>
              <w:rPr>
                <w:ins w:id="911" w:author="Author"/>
                <w:rFonts w:ascii="Times New Roman" w:hAnsi="Times New Roman" w:cs="Times New Roman"/>
                <w:i/>
                <w:sz w:val="20"/>
                <w:szCs w:val="20"/>
                <w:rPrChange w:id="912" w:author="Author">
                  <w:rPr>
                    <w:ins w:id="913" w:author="Author"/>
                    <w:rFonts w:ascii="Times New Roman" w:hAnsi="Times New Roman" w:cs="Times New Roman"/>
                    <w:sz w:val="24"/>
                    <w:szCs w:val="24"/>
                  </w:rPr>
                </w:rPrChange>
              </w:rPr>
              <w:pPrChange w:id="914" w:author="Author">
                <w:pPr>
                  <w:pStyle w:val="ListParagraph"/>
                  <w:numPr>
                    <w:numId w:val="1"/>
                  </w:numPr>
                  <w:ind w:hanging="360"/>
                </w:pPr>
              </w:pPrChange>
            </w:pPr>
            <w:ins w:id="915" w:author="Author">
              <w:r w:rsidRPr="00CD4B1F">
                <w:rPr>
                  <w:rFonts w:ascii="Times New Roman" w:hAnsi="Times New Roman" w:cs="Times New Roman"/>
                  <w:i/>
                  <w:sz w:val="20"/>
                  <w:szCs w:val="20"/>
                  <w:rPrChange w:id="916" w:author="Author">
                    <w:rPr>
                      <w:rFonts w:ascii="Times New Roman" w:hAnsi="Times New Roman" w:cs="Times New Roman"/>
                      <w:sz w:val="24"/>
                      <w:szCs w:val="24"/>
                    </w:rPr>
                  </w:rPrChange>
                </w:rPr>
                <w:t>a) 25</w:t>
              </w:r>
              <w:del w:id="917" w:author="Author">
                <w:r w:rsidRPr="00CD4B1F" w:rsidDel="00A70881">
                  <w:rPr>
                    <w:rFonts w:ascii="Times New Roman" w:hAnsi="Times New Roman" w:cs="Times New Roman"/>
                    <w:i/>
                    <w:sz w:val="20"/>
                    <w:szCs w:val="20"/>
                    <w:rPrChange w:id="918" w:author="Author">
                      <w:rPr>
                        <w:rFonts w:ascii="Times New Roman" w:hAnsi="Times New Roman" w:cs="Times New Roman"/>
                        <w:sz w:val="24"/>
                        <w:szCs w:val="24"/>
                      </w:rPr>
                    </w:rPrChange>
                  </w:rPr>
                  <w:delText>%</w:delText>
                </w:r>
                <w:r w:rsidR="00E76023" w:rsidRPr="00CD4B1F" w:rsidDel="00EF3C90">
                  <w:rPr>
                    <w:rFonts w:ascii="Times New Roman" w:hAnsi="Times New Roman" w:cs="Times New Roman"/>
                    <w:i/>
                    <w:sz w:val="20"/>
                    <w:szCs w:val="20"/>
                    <w:rPrChange w:id="919" w:author="Author">
                      <w:rPr>
                        <w:rFonts w:ascii="Times New Roman" w:hAnsi="Times New Roman" w:cs="Times New Roman"/>
                        <w:sz w:val="24"/>
                        <w:szCs w:val="24"/>
                      </w:rPr>
                    </w:rPrChange>
                  </w:rPr>
                  <w:delText xml:space="preserve"> </w:delText>
                </w:r>
              </w:del>
              <w:r w:rsidR="00E76023" w:rsidRPr="00CD4B1F">
                <w:rPr>
                  <w:rFonts w:ascii="Times New Roman" w:hAnsi="Times New Roman" w:cs="Times New Roman"/>
                  <w:i/>
                  <w:sz w:val="20"/>
                  <w:szCs w:val="20"/>
                  <w:rPrChange w:id="920" w:author="Author">
                    <w:rPr>
                      <w:rFonts w:ascii="Times New Roman" w:hAnsi="Times New Roman" w:cs="Times New Roman"/>
                      <w:sz w:val="24"/>
                      <w:szCs w:val="24"/>
                    </w:rPr>
                  </w:rPrChange>
                </w:rPr>
                <w:t>[LCFA inh</w:t>
              </w:r>
              <w:r w:rsidR="00E0358F" w:rsidRPr="00CD4B1F">
                <w:rPr>
                  <w:rFonts w:ascii="Times New Roman" w:hAnsi="Times New Roman" w:cs="Times New Roman"/>
                  <w:i/>
                  <w:sz w:val="20"/>
                  <w:szCs w:val="20"/>
                  <w:rPrChange w:id="921" w:author="Author">
                    <w:rPr>
                      <w:rFonts w:ascii="Times New Roman" w:hAnsi="Times New Roman" w:cs="Times New Roman"/>
                      <w:i/>
                    </w:rPr>
                  </w:rPrChange>
                </w:rPr>
                <w:t>ibitor</w:t>
              </w:r>
              <w:del w:id="922" w:author="Author">
                <w:r w:rsidR="00E76023" w:rsidRPr="00CD4B1F" w:rsidDel="00EF3C90">
                  <w:rPr>
                    <w:rFonts w:ascii="Times New Roman" w:hAnsi="Times New Roman" w:cs="Times New Roman"/>
                    <w:i/>
                    <w:sz w:val="20"/>
                    <w:szCs w:val="20"/>
                    <w:rPrChange w:id="923" w:author="Author">
                      <w:rPr>
                        <w:rFonts w:ascii="Times New Roman" w:hAnsi="Times New Roman" w:cs="Times New Roman"/>
                        <w:sz w:val="24"/>
                        <w:szCs w:val="24"/>
                      </w:rPr>
                    </w:rPrChange>
                  </w:rPr>
                  <w:delText>ibitor</w:delText>
                </w:r>
              </w:del>
              <w:r w:rsidR="00E76023" w:rsidRPr="00CD4B1F">
                <w:rPr>
                  <w:rFonts w:ascii="Times New Roman" w:hAnsi="Times New Roman" w:cs="Times New Roman"/>
                  <w:i/>
                  <w:sz w:val="20"/>
                  <w:szCs w:val="20"/>
                  <w:rPrChange w:id="924" w:author="Author">
                    <w:rPr>
                      <w:rFonts w:ascii="Times New Roman" w:hAnsi="Times New Roman" w:cs="Times New Roman"/>
                      <w:sz w:val="24"/>
                      <w:szCs w:val="24"/>
                    </w:rPr>
                  </w:rPrChange>
                </w:rPr>
                <w:t>]</w:t>
              </w:r>
            </w:ins>
          </w:p>
          <w:p w14:paraId="73195719" w14:textId="7032E1C5" w:rsidR="007806A4" w:rsidRPr="00CD4B1F" w:rsidRDefault="007806A4">
            <w:pPr>
              <w:rPr>
                <w:ins w:id="925" w:author="Author"/>
                <w:rFonts w:ascii="Times New Roman" w:hAnsi="Times New Roman" w:cs="Times New Roman"/>
                <w:i/>
                <w:sz w:val="20"/>
                <w:szCs w:val="20"/>
                <w:rPrChange w:id="926" w:author="Author">
                  <w:rPr>
                    <w:ins w:id="927" w:author="Author"/>
                    <w:rFonts w:ascii="Times New Roman" w:hAnsi="Times New Roman" w:cs="Times New Roman"/>
                    <w:sz w:val="24"/>
                    <w:szCs w:val="24"/>
                  </w:rPr>
                </w:rPrChange>
              </w:rPr>
              <w:pPrChange w:id="928" w:author="Author">
                <w:pPr>
                  <w:pStyle w:val="ListParagraph"/>
                  <w:numPr>
                    <w:numId w:val="1"/>
                  </w:numPr>
                  <w:ind w:hanging="360"/>
                </w:pPr>
              </w:pPrChange>
            </w:pPr>
            <w:ins w:id="929" w:author="Author">
              <w:r w:rsidRPr="00CD4B1F">
                <w:rPr>
                  <w:rFonts w:ascii="Times New Roman" w:hAnsi="Times New Roman" w:cs="Times New Roman"/>
                  <w:i/>
                  <w:sz w:val="20"/>
                  <w:szCs w:val="20"/>
                  <w:rPrChange w:id="930" w:author="Author">
                    <w:rPr>
                      <w:rFonts w:ascii="Times New Roman" w:hAnsi="Times New Roman" w:cs="Times New Roman"/>
                      <w:sz w:val="24"/>
                      <w:szCs w:val="24"/>
                    </w:rPr>
                  </w:rPrChange>
                </w:rPr>
                <w:t>b) 53</w:t>
              </w:r>
              <w:del w:id="931" w:author="Author">
                <w:r w:rsidRPr="00CD4B1F" w:rsidDel="00A70881">
                  <w:rPr>
                    <w:rFonts w:ascii="Times New Roman" w:hAnsi="Times New Roman" w:cs="Times New Roman"/>
                    <w:i/>
                    <w:sz w:val="20"/>
                    <w:szCs w:val="20"/>
                    <w:rPrChange w:id="932" w:author="Author">
                      <w:rPr>
                        <w:rFonts w:ascii="Times New Roman" w:hAnsi="Times New Roman" w:cs="Times New Roman"/>
                        <w:sz w:val="24"/>
                        <w:szCs w:val="24"/>
                      </w:rPr>
                    </w:rPrChange>
                  </w:rPr>
                  <w:delText>%</w:delText>
                </w:r>
              </w:del>
            </w:ins>
          </w:p>
          <w:p w14:paraId="40CB4184" w14:textId="6B0C43F7" w:rsidR="007806A4" w:rsidRPr="00CD4B1F" w:rsidRDefault="007806A4">
            <w:pPr>
              <w:rPr>
                <w:rFonts w:ascii="Times New Roman" w:hAnsi="Times New Roman" w:cs="Times New Roman"/>
                <w:i/>
                <w:sz w:val="20"/>
                <w:szCs w:val="20"/>
                <w:rPrChange w:id="933" w:author="Author">
                  <w:rPr/>
                </w:rPrChange>
              </w:rPr>
              <w:pPrChange w:id="934" w:author="Author">
                <w:pPr>
                  <w:pStyle w:val="ListParagraph"/>
                  <w:numPr>
                    <w:numId w:val="1"/>
                  </w:numPr>
                  <w:ind w:hanging="360"/>
                </w:pPr>
              </w:pPrChange>
            </w:pPr>
            <w:ins w:id="935" w:author="Author">
              <w:r w:rsidRPr="00CD4B1F">
                <w:rPr>
                  <w:rFonts w:ascii="Times New Roman" w:hAnsi="Times New Roman" w:cs="Times New Roman"/>
                  <w:i/>
                  <w:sz w:val="20"/>
                  <w:szCs w:val="20"/>
                  <w:rPrChange w:id="936" w:author="Author">
                    <w:rPr>
                      <w:rFonts w:ascii="Times New Roman" w:hAnsi="Times New Roman" w:cs="Times New Roman"/>
                      <w:sz w:val="24"/>
                      <w:szCs w:val="24"/>
                    </w:rPr>
                  </w:rPrChange>
                </w:rPr>
                <w:t>c) 22</w:t>
              </w:r>
              <w:del w:id="937" w:author="Author">
                <w:r w:rsidRPr="00CD4B1F" w:rsidDel="00A70881">
                  <w:rPr>
                    <w:rFonts w:ascii="Times New Roman" w:hAnsi="Times New Roman" w:cs="Times New Roman"/>
                    <w:i/>
                    <w:sz w:val="20"/>
                    <w:szCs w:val="20"/>
                    <w:rPrChange w:id="938" w:author="Author">
                      <w:rPr>
                        <w:rFonts w:ascii="Times New Roman" w:hAnsi="Times New Roman" w:cs="Times New Roman"/>
                        <w:sz w:val="24"/>
                        <w:szCs w:val="24"/>
                      </w:rPr>
                    </w:rPrChange>
                  </w:rPr>
                  <w:delText>%</w:delText>
                </w:r>
              </w:del>
            </w:ins>
          </w:p>
        </w:tc>
        <w:tc>
          <w:tcPr>
            <w:tcW w:w="1800" w:type="dxa"/>
            <w:tcBorders>
              <w:top w:val="single" w:sz="4" w:space="0" w:color="auto"/>
            </w:tcBorders>
          </w:tcPr>
          <w:p w14:paraId="0E6EB5EC" w14:textId="77777777" w:rsidR="002F700F" w:rsidRPr="00CD4B1F" w:rsidRDefault="002F700F" w:rsidP="002F700F">
            <w:pPr>
              <w:rPr>
                <w:ins w:id="939" w:author="Author"/>
                <w:rFonts w:ascii="Times New Roman" w:hAnsi="Times New Roman" w:cs="Times New Roman"/>
                <w:i/>
                <w:sz w:val="20"/>
                <w:szCs w:val="20"/>
                <w:rPrChange w:id="940" w:author="Author">
                  <w:rPr>
                    <w:ins w:id="941" w:author="Author"/>
                    <w:rFonts w:ascii="Times New Roman" w:hAnsi="Times New Roman" w:cs="Times New Roman"/>
                    <w:sz w:val="24"/>
                    <w:szCs w:val="24"/>
                  </w:rPr>
                </w:rPrChange>
              </w:rPr>
            </w:pPr>
            <w:ins w:id="942" w:author="Author">
              <w:r w:rsidRPr="00CD4B1F">
                <w:rPr>
                  <w:rFonts w:ascii="Times New Roman" w:hAnsi="Times New Roman" w:cs="Times New Roman"/>
                  <w:i/>
                  <w:sz w:val="20"/>
                  <w:szCs w:val="20"/>
                  <w:rPrChange w:id="943" w:author="Author">
                    <w:rPr>
                      <w:rFonts w:ascii="Times New Roman" w:hAnsi="Times New Roman" w:cs="Times New Roman"/>
                      <w:sz w:val="24"/>
                      <w:szCs w:val="24"/>
                    </w:rPr>
                  </w:rPrChange>
                </w:rPr>
                <w:t>% total ha</w:t>
              </w:r>
            </w:ins>
          </w:p>
          <w:p w14:paraId="4845CD6A" w14:textId="56912094" w:rsidR="002F700F" w:rsidRPr="00CD4B1F" w:rsidDel="00EF3C90" w:rsidRDefault="002F700F" w:rsidP="002F700F">
            <w:pPr>
              <w:rPr>
                <w:del w:id="944" w:author="Author"/>
                <w:rFonts w:ascii="Times New Roman" w:hAnsi="Times New Roman" w:cs="Times New Roman"/>
                <w:i/>
                <w:sz w:val="20"/>
                <w:szCs w:val="20"/>
                <w:rPrChange w:id="945" w:author="Author">
                  <w:rPr>
                    <w:del w:id="946" w:author="Author"/>
                    <w:rFonts w:ascii="Times New Roman" w:hAnsi="Times New Roman" w:cs="Times New Roman"/>
                    <w:i/>
                    <w:sz w:val="24"/>
                    <w:szCs w:val="24"/>
                  </w:rPr>
                </w:rPrChange>
              </w:rPr>
            </w:pPr>
          </w:p>
          <w:p w14:paraId="28DB1B91" w14:textId="77777777" w:rsidR="00EF3C90" w:rsidRPr="00CD4B1F" w:rsidRDefault="00EF3C90" w:rsidP="002F700F">
            <w:pPr>
              <w:rPr>
                <w:ins w:id="947" w:author="Author"/>
                <w:rFonts w:ascii="Times New Roman" w:hAnsi="Times New Roman" w:cs="Times New Roman"/>
                <w:i/>
                <w:sz w:val="20"/>
                <w:szCs w:val="20"/>
                <w:rPrChange w:id="948" w:author="Author">
                  <w:rPr>
                    <w:ins w:id="949" w:author="Author"/>
                    <w:rFonts w:ascii="Times New Roman" w:hAnsi="Times New Roman" w:cs="Times New Roman"/>
                    <w:sz w:val="24"/>
                    <w:szCs w:val="24"/>
                  </w:rPr>
                </w:rPrChange>
              </w:rPr>
            </w:pPr>
          </w:p>
          <w:p w14:paraId="38E63B91" w14:textId="10208DDA" w:rsidR="002F700F" w:rsidRPr="00CD4B1F" w:rsidRDefault="002F700F" w:rsidP="002F700F">
            <w:pPr>
              <w:rPr>
                <w:ins w:id="950" w:author="Author"/>
                <w:rFonts w:ascii="Times New Roman" w:hAnsi="Times New Roman" w:cs="Times New Roman"/>
                <w:i/>
                <w:sz w:val="20"/>
                <w:szCs w:val="20"/>
                <w:rPrChange w:id="951" w:author="Author">
                  <w:rPr>
                    <w:ins w:id="952" w:author="Author"/>
                    <w:rFonts w:ascii="Times New Roman" w:hAnsi="Times New Roman" w:cs="Times New Roman"/>
                    <w:sz w:val="24"/>
                    <w:szCs w:val="24"/>
                  </w:rPr>
                </w:rPrChange>
              </w:rPr>
            </w:pPr>
            <w:ins w:id="953" w:author="Author">
              <w:r w:rsidRPr="00CD4B1F">
                <w:rPr>
                  <w:rFonts w:ascii="Times New Roman" w:hAnsi="Times New Roman" w:cs="Times New Roman"/>
                  <w:i/>
                  <w:sz w:val="20"/>
                  <w:szCs w:val="20"/>
                  <w:rPrChange w:id="954" w:author="Author">
                    <w:rPr>
                      <w:rFonts w:ascii="Times New Roman" w:hAnsi="Times New Roman" w:cs="Times New Roman"/>
                      <w:sz w:val="24"/>
                      <w:szCs w:val="24"/>
                    </w:rPr>
                  </w:rPrChange>
                </w:rPr>
                <w:t>a) 27</w:t>
              </w:r>
              <w:del w:id="955" w:author="Author">
                <w:r w:rsidRPr="00CD4B1F" w:rsidDel="00E76023">
                  <w:rPr>
                    <w:rFonts w:ascii="Times New Roman" w:hAnsi="Times New Roman" w:cs="Times New Roman"/>
                    <w:i/>
                    <w:sz w:val="20"/>
                    <w:szCs w:val="20"/>
                    <w:rPrChange w:id="956" w:author="Author">
                      <w:rPr>
                        <w:rFonts w:ascii="Times New Roman" w:hAnsi="Times New Roman" w:cs="Times New Roman"/>
                        <w:sz w:val="24"/>
                        <w:szCs w:val="24"/>
                      </w:rPr>
                    </w:rPrChange>
                  </w:rPr>
                  <w:delText>%</w:delText>
                </w:r>
              </w:del>
            </w:ins>
          </w:p>
          <w:p w14:paraId="7387FE44" w14:textId="1578B62D" w:rsidR="002F700F" w:rsidRPr="00CD4B1F" w:rsidRDefault="002F700F" w:rsidP="002F700F">
            <w:pPr>
              <w:rPr>
                <w:ins w:id="957" w:author="Author"/>
                <w:rFonts w:ascii="Times New Roman" w:hAnsi="Times New Roman" w:cs="Times New Roman"/>
                <w:i/>
                <w:sz w:val="20"/>
                <w:szCs w:val="20"/>
                <w:rPrChange w:id="958" w:author="Author">
                  <w:rPr>
                    <w:ins w:id="959" w:author="Author"/>
                    <w:rFonts w:ascii="Times New Roman" w:hAnsi="Times New Roman" w:cs="Times New Roman"/>
                    <w:sz w:val="24"/>
                    <w:szCs w:val="24"/>
                  </w:rPr>
                </w:rPrChange>
              </w:rPr>
            </w:pPr>
            <w:ins w:id="960" w:author="Author">
              <w:r w:rsidRPr="00CD4B1F">
                <w:rPr>
                  <w:rFonts w:ascii="Times New Roman" w:hAnsi="Times New Roman" w:cs="Times New Roman"/>
                  <w:i/>
                  <w:sz w:val="20"/>
                  <w:szCs w:val="20"/>
                  <w:rPrChange w:id="961" w:author="Author">
                    <w:rPr>
                      <w:rFonts w:ascii="Times New Roman" w:hAnsi="Times New Roman" w:cs="Times New Roman"/>
                      <w:sz w:val="24"/>
                      <w:szCs w:val="24"/>
                    </w:rPr>
                  </w:rPrChange>
                </w:rPr>
                <w:t>b) 5</w:t>
              </w:r>
              <w:r w:rsidR="00E76023" w:rsidRPr="00CD4B1F">
                <w:rPr>
                  <w:rFonts w:ascii="Times New Roman" w:hAnsi="Times New Roman" w:cs="Times New Roman"/>
                  <w:i/>
                  <w:sz w:val="20"/>
                  <w:szCs w:val="20"/>
                  <w:rPrChange w:id="962" w:author="Author">
                    <w:rPr>
                      <w:rFonts w:ascii="Times New Roman" w:hAnsi="Times New Roman" w:cs="Times New Roman"/>
                      <w:sz w:val="24"/>
                      <w:szCs w:val="24"/>
                    </w:rPr>
                  </w:rPrChange>
                </w:rPr>
                <w:t>2</w:t>
              </w:r>
              <w:del w:id="963" w:author="Author">
                <w:r w:rsidRPr="00CD4B1F" w:rsidDel="00E76023">
                  <w:rPr>
                    <w:rFonts w:ascii="Times New Roman" w:hAnsi="Times New Roman" w:cs="Times New Roman"/>
                    <w:i/>
                    <w:sz w:val="20"/>
                    <w:szCs w:val="20"/>
                    <w:rPrChange w:id="964" w:author="Author">
                      <w:rPr>
                        <w:rFonts w:ascii="Times New Roman" w:hAnsi="Times New Roman" w:cs="Times New Roman"/>
                        <w:sz w:val="24"/>
                        <w:szCs w:val="24"/>
                      </w:rPr>
                    </w:rPrChange>
                  </w:rPr>
                  <w:delText>3%</w:delText>
                </w:r>
              </w:del>
            </w:ins>
          </w:p>
          <w:p w14:paraId="6180B68E" w14:textId="1AE7A3A4" w:rsidR="002F700F" w:rsidRPr="00CD4B1F" w:rsidRDefault="002F700F">
            <w:pPr>
              <w:rPr>
                <w:rFonts w:ascii="Times New Roman" w:hAnsi="Times New Roman" w:cs="Times New Roman"/>
                <w:i/>
                <w:sz w:val="20"/>
                <w:szCs w:val="20"/>
                <w:rPrChange w:id="965" w:author="Author">
                  <w:rPr/>
                </w:rPrChange>
              </w:rPr>
              <w:pPrChange w:id="966" w:author="Author">
                <w:pPr>
                  <w:pStyle w:val="ListParagraph"/>
                </w:pPr>
              </w:pPrChange>
            </w:pPr>
            <w:ins w:id="967" w:author="Author">
              <w:r w:rsidRPr="00CD4B1F">
                <w:rPr>
                  <w:rFonts w:ascii="Times New Roman" w:hAnsi="Times New Roman" w:cs="Times New Roman"/>
                  <w:i/>
                  <w:sz w:val="20"/>
                  <w:szCs w:val="20"/>
                  <w:rPrChange w:id="968" w:author="Author">
                    <w:rPr>
                      <w:rFonts w:ascii="Times New Roman" w:hAnsi="Times New Roman" w:cs="Times New Roman"/>
                      <w:sz w:val="24"/>
                      <w:szCs w:val="24"/>
                    </w:rPr>
                  </w:rPrChange>
                </w:rPr>
                <w:t>c) 2</w:t>
              </w:r>
              <w:del w:id="969" w:author="Author">
                <w:r w:rsidRPr="00CD4B1F" w:rsidDel="00E76023">
                  <w:rPr>
                    <w:rFonts w:ascii="Times New Roman" w:hAnsi="Times New Roman" w:cs="Times New Roman"/>
                    <w:i/>
                    <w:sz w:val="20"/>
                    <w:szCs w:val="20"/>
                    <w:rPrChange w:id="970" w:author="Author">
                      <w:rPr>
                        <w:rFonts w:ascii="Times New Roman" w:hAnsi="Times New Roman" w:cs="Times New Roman"/>
                        <w:sz w:val="24"/>
                        <w:szCs w:val="24"/>
                      </w:rPr>
                    </w:rPrChange>
                  </w:rPr>
                  <w:delText>2%</w:delText>
                </w:r>
              </w:del>
              <w:r w:rsidR="00E76023" w:rsidRPr="00CD4B1F">
                <w:rPr>
                  <w:rFonts w:ascii="Times New Roman" w:hAnsi="Times New Roman" w:cs="Times New Roman"/>
                  <w:i/>
                  <w:sz w:val="20"/>
                  <w:szCs w:val="20"/>
                  <w:rPrChange w:id="971" w:author="Author">
                    <w:rPr>
                      <w:rFonts w:ascii="Times New Roman" w:hAnsi="Times New Roman" w:cs="Times New Roman"/>
                      <w:sz w:val="24"/>
                      <w:szCs w:val="24"/>
                    </w:rPr>
                  </w:rPrChange>
                </w:rPr>
                <w:t>1</w:t>
              </w:r>
            </w:ins>
          </w:p>
        </w:tc>
      </w:tr>
      <w:tr w:rsidR="00E0358F" w:rsidRPr="00CD4B1F" w14:paraId="2BDE54AD" w14:textId="77777777" w:rsidTr="00CD4B1F">
        <w:tblPrEx>
          <w:tblPrExChange w:id="972" w:author="Author">
            <w:tblPrEx>
              <w:tblW w:w="9450" w:type="dxa"/>
            </w:tblPrEx>
          </w:tblPrExChange>
        </w:tblPrEx>
        <w:trPr>
          <w:ins w:id="973" w:author="Author"/>
          <w:trPrChange w:id="974" w:author="Author">
            <w:trPr>
              <w:gridAfter w:val="0"/>
            </w:trPr>
          </w:trPrChange>
        </w:trPr>
        <w:tc>
          <w:tcPr>
            <w:tcW w:w="5670" w:type="dxa"/>
            <w:tcBorders>
              <w:bottom w:val="single" w:sz="4" w:space="0" w:color="auto"/>
              <w:right w:val="single" w:sz="4" w:space="0" w:color="auto"/>
            </w:tcBorders>
            <w:tcPrChange w:id="975" w:author="Author">
              <w:tcPr>
                <w:tcW w:w="5670" w:type="dxa"/>
              </w:tcPr>
            </w:tcPrChange>
          </w:tcPr>
          <w:p w14:paraId="14B7BA6C" w14:textId="77777777" w:rsidR="00E0358F" w:rsidRPr="00CD4B1F" w:rsidRDefault="00E0358F">
            <w:pPr>
              <w:pStyle w:val="ListParagraph"/>
              <w:rPr>
                <w:ins w:id="976" w:author="Author"/>
                <w:rFonts w:ascii="Times New Roman" w:hAnsi="Times New Roman" w:cs="Times New Roman"/>
                <w:sz w:val="20"/>
                <w:szCs w:val="20"/>
                <w:rPrChange w:id="977" w:author="Author">
                  <w:rPr>
                    <w:ins w:id="978" w:author="Author"/>
                    <w:rFonts w:ascii="Times New Roman" w:hAnsi="Times New Roman" w:cs="Times New Roman"/>
                  </w:rPr>
                </w:rPrChange>
              </w:rPr>
              <w:pPrChange w:id="979" w:author="Author">
                <w:pPr>
                  <w:pStyle w:val="ListParagraph"/>
                  <w:numPr>
                    <w:numId w:val="1"/>
                  </w:numPr>
                  <w:ind w:hanging="360"/>
                </w:pPr>
              </w:pPrChange>
            </w:pPr>
          </w:p>
        </w:tc>
        <w:tc>
          <w:tcPr>
            <w:tcW w:w="3780" w:type="dxa"/>
            <w:gridSpan w:val="2"/>
            <w:tcBorders>
              <w:left w:val="single" w:sz="4" w:space="0" w:color="auto"/>
              <w:bottom w:val="single" w:sz="4" w:space="0" w:color="auto"/>
            </w:tcBorders>
            <w:tcPrChange w:id="980" w:author="Author">
              <w:tcPr>
                <w:tcW w:w="3780" w:type="dxa"/>
                <w:gridSpan w:val="7"/>
              </w:tcPr>
            </w:tcPrChange>
          </w:tcPr>
          <w:p w14:paraId="705FF246" w14:textId="5045DB04" w:rsidR="00E0358F" w:rsidRPr="00CD4B1F" w:rsidRDefault="00E0358F" w:rsidP="002F700F">
            <w:pPr>
              <w:rPr>
                <w:ins w:id="981" w:author="Author"/>
                <w:rFonts w:ascii="Times New Roman" w:hAnsi="Times New Roman" w:cs="Times New Roman"/>
                <w:i/>
                <w:sz w:val="20"/>
                <w:szCs w:val="20"/>
                <w:rPrChange w:id="982" w:author="Author">
                  <w:rPr>
                    <w:ins w:id="983" w:author="Author"/>
                    <w:rFonts w:ascii="Times New Roman" w:hAnsi="Times New Roman" w:cs="Times New Roman"/>
                    <w:i/>
                  </w:rPr>
                </w:rPrChange>
              </w:rPr>
            </w:pPr>
            <w:ins w:id="984" w:author="Author">
              <w:r w:rsidRPr="00CD4B1F">
                <w:rPr>
                  <w:rFonts w:ascii="Times New Roman" w:hAnsi="Times New Roman" w:cs="Times New Roman"/>
                  <w:i/>
                  <w:sz w:val="20"/>
                  <w:szCs w:val="20"/>
                  <w:rPrChange w:id="985" w:author="Author">
                    <w:rPr>
                      <w:rFonts w:ascii="Times New Roman" w:hAnsi="Times New Roman" w:cs="Times New Roman"/>
                      <w:i/>
                    </w:rPr>
                  </w:rPrChange>
                </w:rPr>
                <w:t>89 respondents; 11,862 ha</w:t>
              </w:r>
            </w:ins>
          </w:p>
        </w:tc>
      </w:tr>
      <w:tr w:rsidR="00E0358F" w:rsidRPr="00CD4B1F" w14:paraId="12BC02C8" w14:textId="21E84B7E" w:rsidTr="00CD4B1F">
        <w:tblPrEx>
          <w:tblPrExChange w:id="986" w:author="Author">
            <w:tblPrEx>
              <w:tblW w:w="9450" w:type="dxa"/>
            </w:tblPrEx>
          </w:tblPrExChange>
        </w:tblPrEx>
        <w:trPr>
          <w:trPrChange w:id="987" w:author="Author">
            <w:trPr>
              <w:gridAfter w:val="0"/>
            </w:trPr>
          </w:trPrChange>
        </w:trPr>
        <w:tc>
          <w:tcPr>
            <w:tcW w:w="5670" w:type="dxa"/>
            <w:tcBorders>
              <w:top w:val="single" w:sz="4" w:space="0" w:color="auto"/>
              <w:right w:val="single" w:sz="4" w:space="0" w:color="auto"/>
            </w:tcBorders>
            <w:tcPrChange w:id="988" w:author="Author">
              <w:tcPr>
                <w:tcW w:w="5670" w:type="dxa"/>
                <w:tcBorders>
                  <w:top w:val="single" w:sz="4" w:space="0" w:color="auto"/>
                </w:tcBorders>
              </w:tcPr>
            </w:tcPrChange>
          </w:tcPr>
          <w:p w14:paraId="7B869438" w14:textId="482B7A4C" w:rsidR="00956656" w:rsidRPr="00CD4B1F" w:rsidRDefault="00956656" w:rsidP="00461262">
            <w:pPr>
              <w:pStyle w:val="ListParagraph"/>
              <w:numPr>
                <w:ilvl w:val="0"/>
                <w:numId w:val="1"/>
              </w:numPr>
              <w:rPr>
                <w:rFonts w:ascii="Times New Roman" w:hAnsi="Times New Roman" w:cs="Times New Roman"/>
                <w:sz w:val="20"/>
                <w:szCs w:val="20"/>
                <w:rPrChange w:id="989" w:author="Author">
                  <w:rPr>
                    <w:rFonts w:ascii="Times New Roman" w:hAnsi="Times New Roman" w:cs="Times New Roman"/>
                    <w:sz w:val="24"/>
                    <w:szCs w:val="24"/>
                  </w:rPr>
                </w:rPrChange>
              </w:rPr>
            </w:pPr>
            <w:r w:rsidRPr="00CD4B1F">
              <w:rPr>
                <w:rFonts w:ascii="Times New Roman" w:hAnsi="Times New Roman" w:cs="Times New Roman"/>
                <w:sz w:val="20"/>
                <w:szCs w:val="20"/>
                <w:rPrChange w:id="990" w:author="Author">
                  <w:rPr>
                    <w:rFonts w:ascii="Times New Roman" w:hAnsi="Times New Roman" w:cs="Times New Roman"/>
                    <w:sz w:val="24"/>
                    <w:szCs w:val="24"/>
                  </w:rPr>
                </w:rPrChange>
              </w:rPr>
              <w:t xml:space="preserve">Has weed management in soybeans significantly improved with the adoption of this technology? </w:t>
            </w:r>
            <w:ins w:id="991" w:author="Author">
              <w:r w:rsidR="00D42DD2" w:rsidRPr="00CD4B1F">
                <w:rPr>
                  <w:rFonts w:ascii="Times New Roman" w:hAnsi="Times New Roman" w:cs="Times New Roman"/>
                  <w:sz w:val="20"/>
                  <w:szCs w:val="20"/>
                  <w:rPrChange w:id="992" w:author="Author">
                    <w:rPr>
                      <w:rFonts w:ascii="Times New Roman" w:hAnsi="Times New Roman" w:cs="Times New Roman"/>
                      <w:sz w:val="24"/>
                      <w:szCs w:val="24"/>
                    </w:rPr>
                  </w:rPrChange>
                </w:rPr>
                <w:t>(76 respondents</w:t>
              </w:r>
              <w:r w:rsidR="002F700F" w:rsidRPr="00CD4B1F">
                <w:rPr>
                  <w:rFonts w:ascii="Times New Roman" w:hAnsi="Times New Roman" w:cs="Times New Roman"/>
                  <w:sz w:val="20"/>
                  <w:szCs w:val="20"/>
                  <w:rPrChange w:id="993" w:author="Author">
                    <w:rPr>
                      <w:rFonts w:ascii="Times New Roman" w:hAnsi="Times New Roman" w:cs="Times New Roman"/>
                      <w:sz w:val="24"/>
                      <w:szCs w:val="24"/>
                    </w:rPr>
                  </w:rPrChange>
                </w:rPr>
                <w:t xml:space="preserve"> </w:t>
              </w:r>
              <w:del w:id="994" w:author="Author">
                <w:r w:rsidR="002F700F" w:rsidRPr="00CD4B1F" w:rsidDel="003A75AE">
                  <w:rPr>
                    <w:rFonts w:ascii="Times New Roman" w:hAnsi="Times New Roman" w:cs="Times New Roman"/>
                    <w:sz w:val="20"/>
                    <w:szCs w:val="20"/>
                    <w:rPrChange w:id="995" w:author="Author">
                      <w:rPr>
                        <w:rFonts w:ascii="Times New Roman" w:hAnsi="Times New Roman" w:cs="Times New Roman"/>
                        <w:sz w:val="24"/>
                        <w:szCs w:val="24"/>
                      </w:rPr>
                    </w:rPrChange>
                  </w:rPr>
                  <w:delText>–</w:delText>
                </w:r>
              </w:del>
              <w:r w:rsidR="003A75AE" w:rsidRPr="00CD4B1F">
                <w:rPr>
                  <w:rFonts w:ascii="Times New Roman" w:hAnsi="Times New Roman" w:cs="Times New Roman"/>
                  <w:sz w:val="20"/>
                  <w:szCs w:val="20"/>
                  <w:rPrChange w:id="996" w:author="Author">
                    <w:rPr>
                      <w:rFonts w:ascii="Times New Roman" w:hAnsi="Times New Roman" w:cs="Times New Roman"/>
                      <w:sz w:val="24"/>
                      <w:szCs w:val="24"/>
                    </w:rPr>
                  </w:rPrChange>
                </w:rPr>
                <w:t>representing</w:t>
              </w:r>
              <w:r w:rsidR="002F700F" w:rsidRPr="00CD4B1F">
                <w:rPr>
                  <w:rFonts w:ascii="Times New Roman" w:hAnsi="Times New Roman" w:cs="Times New Roman"/>
                  <w:sz w:val="20"/>
                  <w:szCs w:val="20"/>
                  <w:rPrChange w:id="997" w:author="Author">
                    <w:rPr>
                      <w:rFonts w:ascii="Times New Roman" w:hAnsi="Times New Roman" w:cs="Times New Roman"/>
                      <w:sz w:val="24"/>
                      <w:szCs w:val="24"/>
                    </w:rPr>
                  </w:rPrChange>
                </w:rPr>
                <w:t xml:space="preserve"> 10,882 ha</w:t>
              </w:r>
              <w:r w:rsidR="00D42DD2" w:rsidRPr="00CD4B1F">
                <w:rPr>
                  <w:rFonts w:ascii="Times New Roman" w:hAnsi="Times New Roman" w:cs="Times New Roman"/>
                  <w:sz w:val="20"/>
                  <w:szCs w:val="20"/>
                  <w:rPrChange w:id="998" w:author="Author">
                    <w:rPr>
                      <w:rFonts w:ascii="Times New Roman" w:hAnsi="Times New Roman" w:cs="Times New Roman"/>
                      <w:sz w:val="24"/>
                      <w:szCs w:val="24"/>
                    </w:rPr>
                  </w:rPrChange>
                </w:rPr>
                <w:t>)</w:t>
              </w:r>
            </w:ins>
          </w:p>
          <w:p w14:paraId="74F1337C" w14:textId="77777777" w:rsidR="00956656" w:rsidRPr="00CD4B1F" w:rsidRDefault="00956656" w:rsidP="00461262">
            <w:pPr>
              <w:pStyle w:val="ListParagraph"/>
              <w:rPr>
                <w:rFonts w:ascii="Times New Roman" w:hAnsi="Times New Roman" w:cs="Times New Roman"/>
                <w:i/>
                <w:sz w:val="20"/>
                <w:szCs w:val="20"/>
                <w:rPrChange w:id="999" w:author="Author">
                  <w:rPr>
                    <w:rFonts w:ascii="Times New Roman" w:hAnsi="Times New Roman" w:cs="Times New Roman"/>
                    <w:i/>
                    <w:sz w:val="24"/>
                    <w:szCs w:val="24"/>
                  </w:rPr>
                </w:rPrChange>
              </w:rPr>
            </w:pPr>
            <w:r w:rsidRPr="00CD4B1F">
              <w:rPr>
                <w:rFonts w:ascii="Times New Roman" w:hAnsi="Times New Roman" w:cs="Times New Roman"/>
                <w:i/>
                <w:sz w:val="20"/>
                <w:szCs w:val="20"/>
                <w:rPrChange w:id="1000" w:author="Author">
                  <w:rPr>
                    <w:rFonts w:ascii="Times New Roman" w:hAnsi="Times New Roman" w:cs="Times New Roman"/>
                    <w:i/>
                    <w:sz w:val="24"/>
                    <w:szCs w:val="24"/>
                  </w:rPr>
                </w:rPrChange>
              </w:rPr>
              <w:t xml:space="preserve">a) Yes  </w:t>
            </w:r>
          </w:p>
          <w:p w14:paraId="75FAE4E7" w14:textId="77777777" w:rsidR="00956656" w:rsidRPr="00CD4B1F" w:rsidRDefault="00956656" w:rsidP="00461262">
            <w:pPr>
              <w:pStyle w:val="ListParagraph"/>
              <w:rPr>
                <w:ins w:id="1001" w:author="Author"/>
                <w:rFonts w:ascii="Times New Roman" w:hAnsi="Times New Roman" w:cs="Times New Roman"/>
                <w:i/>
                <w:sz w:val="20"/>
                <w:szCs w:val="20"/>
                <w:rPrChange w:id="1002" w:author="Author">
                  <w:rPr>
                    <w:ins w:id="1003" w:author="Author"/>
                    <w:rFonts w:ascii="Times New Roman" w:hAnsi="Times New Roman" w:cs="Times New Roman"/>
                    <w:i/>
                    <w:sz w:val="24"/>
                    <w:szCs w:val="24"/>
                  </w:rPr>
                </w:rPrChange>
              </w:rPr>
            </w:pPr>
            <w:r w:rsidRPr="00CD4B1F">
              <w:rPr>
                <w:rFonts w:ascii="Times New Roman" w:hAnsi="Times New Roman" w:cs="Times New Roman"/>
                <w:i/>
                <w:sz w:val="20"/>
                <w:szCs w:val="20"/>
                <w:rPrChange w:id="1004" w:author="Author">
                  <w:rPr>
                    <w:rFonts w:ascii="Times New Roman" w:hAnsi="Times New Roman" w:cs="Times New Roman"/>
                    <w:i/>
                    <w:sz w:val="24"/>
                    <w:szCs w:val="24"/>
                  </w:rPr>
                </w:rPrChange>
              </w:rPr>
              <w:t>b) No</w:t>
            </w:r>
          </w:p>
          <w:p w14:paraId="645101B9" w14:textId="77777777" w:rsidR="00CC5822" w:rsidRPr="00CD4B1F" w:rsidRDefault="00CC5822" w:rsidP="00461262">
            <w:pPr>
              <w:pStyle w:val="ListParagraph"/>
              <w:rPr>
                <w:rFonts w:ascii="Times New Roman" w:hAnsi="Times New Roman" w:cs="Times New Roman"/>
                <w:sz w:val="20"/>
                <w:szCs w:val="20"/>
                <w:rPrChange w:id="1005" w:author="Author">
                  <w:rPr>
                    <w:rFonts w:ascii="Times New Roman" w:hAnsi="Times New Roman" w:cs="Times New Roman"/>
                    <w:sz w:val="24"/>
                    <w:szCs w:val="24"/>
                  </w:rPr>
                </w:rPrChange>
              </w:rPr>
            </w:pPr>
          </w:p>
        </w:tc>
        <w:tc>
          <w:tcPr>
            <w:tcW w:w="1980" w:type="dxa"/>
            <w:tcBorders>
              <w:top w:val="single" w:sz="4" w:space="0" w:color="auto"/>
              <w:left w:val="single" w:sz="4" w:space="0" w:color="auto"/>
            </w:tcBorders>
            <w:tcPrChange w:id="1006" w:author="Author">
              <w:tcPr>
                <w:tcW w:w="1980" w:type="dxa"/>
                <w:gridSpan w:val="5"/>
                <w:tcBorders>
                  <w:top w:val="single" w:sz="4" w:space="0" w:color="auto"/>
                </w:tcBorders>
              </w:tcPr>
            </w:tcPrChange>
          </w:tcPr>
          <w:p w14:paraId="433AA926" w14:textId="6CE1E542" w:rsidR="00D42DD2" w:rsidRPr="00CD4B1F" w:rsidRDefault="008C66FB">
            <w:pPr>
              <w:rPr>
                <w:ins w:id="1007" w:author="Author"/>
                <w:rFonts w:ascii="Times New Roman" w:hAnsi="Times New Roman" w:cs="Times New Roman"/>
                <w:i/>
                <w:sz w:val="20"/>
                <w:szCs w:val="20"/>
                <w:rPrChange w:id="1008" w:author="Author">
                  <w:rPr>
                    <w:ins w:id="1009" w:author="Author"/>
                    <w:rFonts w:ascii="Times New Roman" w:hAnsi="Times New Roman" w:cs="Times New Roman"/>
                    <w:sz w:val="24"/>
                    <w:szCs w:val="24"/>
                  </w:rPr>
                </w:rPrChange>
              </w:rPr>
              <w:pPrChange w:id="1010" w:author="Author">
                <w:pPr>
                  <w:pStyle w:val="ListParagraph"/>
                  <w:numPr>
                    <w:numId w:val="1"/>
                  </w:numPr>
                  <w:ind w:hanging="360"/>
                </w:pPr>
              </w:pPrChange>
            </w:pPr>
            <w:ins w:id="1011" w:author="Author">
              <w:r w:rsidRPr="00CD4B1F">
                <w:rPr>
                  <w:rFonts w:ascii="Times New Roman" w:hAnsi="Times New Roman" w:cs="Times New Roman"/>
                  <w:i/>
                  <w:sz w:val="20"/>
                  <w:szCs w:val="20"/>
                  <w:rPrChange w:id="1012" w:author="Author">
                    <w:rPr>
                      <w:rFonts w:ascii="Times New Roman" w:hAnsi="Times New Roman" w:cs="Times New Roman"/>
                      <w:sz w:val="24"/>
                      <w:szCs w:val="24"/>
                    </w:rPr>
                  </w:rPrChange>
                </w:rPr>
                <w:t>% respondents</w:t>
              </w:r>
            </w:ins>
          </w:p>
          <w:p w14:paraId="3C77DD50" w14:textId="77777777" w:rsidR="00D42DD2" w:rsidRPr="00CD4B1F" w:rsidRDefault="00D42DD2">
            <w:pPr>
              <w:rPr>
                <w:ins w:id="1013" w:author="Author"/>
                <w:rFonts w:ascii="Times New Roman" w:hAnsi="Times New Roman" w:cs="Times New Roman"/>
                <w:i/>
                <w:sz w:val="20"/>
                <w:szCs w:val="20"/>
                <w:rPrChange w:id="1014" w:author="Author">
                  <w:rPr>
                    <w:ins w:id="1015" w:author="Author"/>
                    <w:rFonts w:ascii="Times New Roman" w:hAnsi="Times New Roman" w:cs="Times New Roman"/>
                    <w:sz w:val="24"/>
                    <w:szCs w:val="24"/>
                  </w:rPr>
                </w:rPrChange>
              </w:rPr>
              <w:pPrChange w:id="1016" w:author="Author">
                <w:pPr>
                  <w:pStyle w:val="ListParagraph"/>
                  <w:numPr>
                    <w:numId w:val="1"/>
                  </w:numPr>
                  <w:ind w:hanging="360"/>
                </w:pPr>
              </w:pPrChange>
            </w:pPr>
          </w:p>
          <w:p w14:paraId="7A2D400B" w14:textId="59D45E83" w:rsidR="007806A4" w:rsidRPr="00CD4B1F" w:rsidDel="00D42DD2" w:rsidRDefault="007806A4">
            <w:pPr>
              <w:rPr>
                <w:ins w:id="1017" w:author="Author"/>
                <w:del w:id="1018" w:author="Author"/>
                <w:rFonts w:ascii="Times New Roman" w:hAnsi="Times New Roman" w:cs="Times New Roman"/>
                <w:i/>
                <w:sz w:val="20"/>
                <w:szCs w:val="20"/>
                <w:rPrChange w:id="1019" w:author="Author">
                  <w:rPr>
                    <w:ins w:id="1020" w:author="Author"/>
                    <w:del w:id="1021" w:author="Author"/>
                    <w:rFonts w:ascii="Times New Roman" w:hAnsi="Times New Roman" w:cs="Times New Roman"/>
                    <w:sz w:val="24"/>
                    <w:szCs w:val="24"/>
                  </w:rPr>
                </w:rPrChange>
              </w:rPr>
              <w:pPrChange w:id="1022" w:author="Author">
                <w:pPr>
                  <w:pStyle w:val="ListParagraph"/>
                  <w:numPr>
                    <w:numId w:val="1"/>
                  </w:numPr>
                  <w:ind w:hanging="360"/>
                </w:pPr>
              </w:pPrChange>
            </w:pPr>
            <w:ins w:id="1023" w:author="Author">
              <w:del w:id="1024" w:author="Author">
                <w:r w:rsidRPr="00CD4B1F" w:rsidDel="00D42DD2">
                  <w:rPr>
                    <w:rFonts w:ascii="Times New Roman" w:hAnsi="Times New Roman" w:cs="Times New Roman"/>
                    <w:i/>
                    <w:sz w:val="20"/>
                    <w:szCs w:val="20"/>
                    <w:rPrChange w:id="1025" w:author="Author">
                      <w:rPr>
                        <w:rFonts w:ascii="Times New Roman" w:hAnsi="Times New Roman" w:cs="Times New Roman"/>
                        <w:sz w:val="24"/>
                        <w:szCs w:val="24"/>
                      </w:rPr>
                    </w:rPrChange>
                  </w:rPr>
                  <w:delText>76 resp.</w:delText>
                </w:r>
              </w:del>
            </w:ins>
          </w:p>
          <w:p w14:paraId="2F5C8086" w14:textId="77777777" w:rsidR="007806A4" w:rsidRPr="00CD4B1F" w:rsidRDefault="007806A4">
            <w:pPr>
              <w:rPr>
                <w:ins w:id="1026" w:author="Author"/>
                <w:rFonts w:ascii="Times New Roman" w:hAnsi="Times New Roman" w:cs="Times New Roman"/>
                <w:i/>
                <w:sz w:val="20"/>
                <w:szCs w:val="20"/>
                <w:rPrChange w:id="1027" w:author="Author">
                  <w:rPr>
                    <w:ins w:id="1028" w:author="Author"/>
                    <w:rFonts w:ascii="Times New Roman" w:hAnsi="Times New Roman" w:cs="Times New Roman"/>
                    <w:sz w:val="24"/>
                    <w:szCs w:val="24"/>
                  </w:rPr>
                </w:rPrChange>
              </w:rPr>
              <w:pPrChange w:id="1029" w:author="Author">
                <w:pPr>
                  <w:pStyle w:val="ListParagraph"/>
                  <w:numPr>
                    <w:numId w:val="1"/>
                  </w:numPr>
                  <w:ind w:hanging="360"/>
                </w:pPr>
              </w:pPrChange>
            </w:pPr>
          </w:p>
          <w:p w14:paraId="0ABB5BDD" w14:textId="6191D915" w:rsidR="007806A4" w:rsidRPr="00CD4B1F" w:rsidRDefault="007806A4">
            <w:pPr>
              <w:rPr>
                <w:ins w:id="1030" w:author="Author"/>
                <w:rFonts w:ascii="Times New Roman" w:hAnsi="Times New Roman" w:cs="Times New Roman"/>
                <w:i/>
                <w:sz w:val="20"/>
                <w:szCs w:val="20"/>
                <w:rPrChange w:id="1031" w:author="Author">
                  <w:rPr>
                    <w:ins w:id="1032" w:author="Author"/>
                    <w:rFonts w:ascii="Times New Roman" w:hAnsi="Times New Roman" w:cs="Times New Roman"/>
                    <w:sz w:val="24"/>
                    <w:szCs w:val="24"/>
                  </w:rPr>
                </w:rPrChange>
              </w:rPr>
              <w:pPrChange w:id="1033" w:author="Author">
                <w:pPr>
                  <w:pStyle w:val="ListParagraph"/>
                  <w:numPr>
                    <w:numId w:val="1"/>
                  </w:numPr>
                  <w:ind w:hanging="360"/>
                </w:pPr>
              </w:pPrChange>
            </w:pPr>
            <w:ins w:id="1034" w:author="Author">
              <w:r w:rsidRPr="00CD4B1F">
                <w:rPr>
                  <w:rFonts w:ascii="Times New Roman" w:hAnsi="Times New Roman" w:cs="Times New Roman"/>
                  <w:i/>
                  <w:sz w:val="20"/>
                  <w:szCs w:val="20"/>
                  <w:rPrChange w:id="1035" w:author="Author">
                    <w:rPr>
                      <w:rFonts w:ascii="Times New Roman" w:hAnsi="Times New Roman" w:cs="Times New Roman"/>
                      <w:sz w:val="24"/>
                      <w:szCs w:val="24"/>
                    </w:rPr>
                  </w:rPrChange>
                </w:rPr>
                <w:t>a)</w:t>
              </w:r>
              <w:r w:rsidR="00D42DD2" w:rsidRPr="00CD4B1F">
                <w:rPr>
                  <w:rFonts w:ascii="Times New Roman" w:hAnsi="Times New Roman" w:cs="Times New Roman"/>
                  <w:i/>
                  <w:sz w:val="20"/>
                  <w:szCs w:val="20"/>
                  <w:rPrChange w:id="1036" w:author="Author">
                    <w:rPr>
                      <w:rFonts w:ascii="Times New Roman" w:hAnsi="Times New Roman" w:cs="Times New Roman"/>
                      <w:sz w:val="24"/>
                      <w:szCs w:val="24"/>
                    </w:rPr>
                  </w:rPrChange>
                </w:rPr>
                <w:t xml:space="preserve"> 93</w:t>
              </w:r>
              <w:del w:id="1037" w:author="Author">
                <w:r w:rsidR="00D42DD2" w:rsidRPr="00CD4B1F" w:rsidDel="00A70881">
                  <w:rPr>
                    <w:rFonts w:ascii="Times New Roman" w:hAnsi="Times New Roman" w:cs="Times New Roman"/>
                    <w:i/>
                    <w:sz w:val="20"/>
                    <w:szCs w:val="20"/>
                    <w:rPrChange w:id="1038" w:author="Author">
                      <w:rPr>
                        <w:rFonts w:ascii="Times New Roman" w:hAnsi="Times New Roman" w:cs="Times New Roman"/>
                        <w:sz w:val="24"/>
                        <w:szCs w:val="24"/>
                      </w:rPr>
                    </w:rPrChange>
                  </w:rPr>
                  <w:delText>%</w:delText>
                </w:r>
              </w:del>
            </w:ins>
          </w:p>
          <w:p w14:paraId="38DB41CF" w14:textId="3341F703" w:rsidR="008C66FB" w:rsidRPr="00CD4B1F" w:rsidRDefault="007806A4">
            <w:pPr>
              <w:rPr>
                <w:rFonts w:ascii="Times New Roman" w:hAnsi="Times New Roman" w:cs="Times New Roman"/>
                <w:i/>
                <w:sz w:val="20"/>
                <w:szCs w:val="20"/>
                <w:rPrChange w:id="1039" w:author="Author">
                  <w:rPr/>
                </w:rPrChange>
              </w:rPr>
              <w:pPrChange w:id="1040" w:author="Author">
                <w:pPr>
                  <w:pStyle w:val="ListParagraph"/>
                  <w:numPr>
                    <w:numId w:val="1"/>
                  </w:numPr>
                  <w:ind w:hanging="360"/>
                </w:pPr>
              </w:pPrChange>
            </w:pPr>
            <w:ins w:id="1041" w:author="Author">
              <w:r w:rsidRPr="00CD4B1F">
                <w:rPr>
                  <w:rFonts w:ascii="Times New Roman" w:hAnsi="Times New Roman" w:cs="Times New Roman"/>
                  <w:i/>
                  <w:sz w:val="20"/>
                  <w:szCs w:val="20"/>
                  <w:rPrChange w:id="1042" w:author="Author">
                    <w:rPr>
                      <w:rFonts w:ascii="Times New Roman" w:hAnsi="Times New Roman" w:cs="Times New Roman"/>
                      <w:sz w:val="24"/>
                      <w:szCs w:val="24"/>
                    </w:rPr>
                  </w:rPrChange>
                </w:rPr>
                <w:t xml:space="preserve">b) </w:t>
              </w:r>
              <w:r w:rsidR="00D42DD2" w:rsidRPr="00CD4B1F">
                <w:rPr>
                  <w:rFonts w:ascii="Times New Roman" w:hAnsi="Times New Roman" w:cs="Times New Roman"/>
                  <w:i/>
                  <w:sz w:val="20"/>
                  <w:szCs w:val="20"/>
                  <w:rPrChange w:id="1043" w:author="Author">
                    <w:rPr>
                      <w:rFonts w:ascii="Times New Roman" w:hAnsi="Times New Roman" w:cs="Times New Roman"/>
                      <w:sz w:val="24"/>
                      <w:szCs w:val="24"/>
                    </w:rPr>
                  </w:rPrChange>
                </w:rPr>
                <w:t>7</w:t>
              </w:r>
              <w:del w:id="1044" w:author="Author">
                <w:r w:rsidR="00D42DD2" w:rsidRPr="00CD4B1F" w:rsidDel="00A70881">
                  <w:rPr>
                    <w:rFonts w:ascii="Times New Roman" w:hAnsi="Times New Roman" w:cs="Times New Roman"/>
                    <w:i/>
                    <w:sz w:val="20"/>
                    <w:szCs w:val="20"/>
                    <w:rPrChange w:id="1045" w:author="Author">
                      <w:rPr>
                        <w:rFonts w:ascii="Times New Roman" w:hAnsi="Times New Roman" w:cs="Times New Roman"/>
                        <w:sz w:val="24"/>
                        <w:szCs w:val="24"/>
                      </w:rPr>
                    </w:rPrChange>
                  </w:rPr>
                  <w:delText>%</w:delText>
                </w:r>
              </w:del>
            </w:ins>
          </w:p>
        </w:tc>
        <w:tc>
          <w:tcPr>
            <w:tcW w:w="1800" w:type="dxa"/>
            <w:tcBorders>
              <w:top w:val="single" w:sz="4" w:space="0" w:color="auto"/>
            </w:tcBorders>
            <w:tcPrChange w:id="1046" w:author="Author">
              <w:tcPr>
                <w:tcW w:w="1800" w:type="dxa"/>
                <w:gridSpan w:val="2"/>
                <w:tcBorders>
                  <w:top w:val="single" w:sz="4" w:space="0" w:color="auto"/>
                </w:tcBorders>
              </w:tcPr>
            </w:tcPrChange>
          </w:tcPr>
          <w:p w14:paraId="210074EF" w14:textId="77777777" w:rsidR="002F700F" w:rsidRPr="00CD4B1F" w:rsidRDefault="002F700F" w:rsidP="002F700F">
            <w:pPr>
              <w:rPr>
                <w:ins w:id="1047" w:author="Author"/>
                <w:rFonts w:ascii="Times New Roman" w:hAnsi="Times New Roman" w:cs="Times New Roman"/>
                <w:i/>
                <w:sz w:val="20"/>
                <w:szCs w:val="20"/>
                <w:rPrChange w:id="1048" w:author="Author">
                  <w:rPr>
                    <w:ins w:id="1049" w:author="Author"/>
                    <w:rFonts w:ascii="Times New Roman" w:hAnsi="Times New Roman" w:cs="Times New Roman"/>
                    <w:sz w:val="24"/>
                    <w:szCs w:val="24"/>
                  </w:rPr>
                </w:rPrChange>
              </w:rPr>
            </w:pPr>
            <w:ins w:id="1050" w:author="Author">
              <w:r w:rsidRPr="00CD4B1F">
                <w:rPr>
                  <w:rFonts w:ascii="Times New Roman" w:hAnsi="Times New Roman" w:cs="Times New Roman"/>
                  <w:i/>
                  <w:sz w:val="20"/>
                  <w:szCs w:val="20"/>
                  <w:rPrChange w:id="1051" w:author="Author">
                    <w:rPr>
                      <w:rFonts w:ascii="Times New Roman" w:hAnsi="Times New Roman" w:cs="Times New Roman"/>
                      <w:sz w:val="24"/>
                      <w:szCs w:val="24"/>
                    </w:rPr>
                  </w:rPrChange>
                </w:rPr>
                <w:t>% total ha</w:t>
              </w:r>
            </w:ins>
          </w:p>
          <w:p w14:paraId="2992BB1C" w14:textId="77777777" w:rsidR="002F700F" w:rsidRPr="00CD4B1F" w:rsidRDefault="002F700F" w:rsidP="002F700F">
            <w:pPr>
              <w:rPr>
                <w:ins w:id="1052" w:author="Author"/>
                <w:rFonts w:ascii="Times New Roman" w:hAnsi="Times New Roman" w:cs="Times New Roman"/>
                <w:i/>
                <w:sz w:val="20"/>
                <w:szCs w:val="20"/>
                <w:rPrChange w:id="1053" w:author="Author">
                  <w:rPr>
                    <w:ins w:id="1054" w:author="Author"/>
                    <w:rFonts w:ascii="Times New Roman" w:hAnsi="Times New Roman" w:cs="Times New Roman"/>
                    <w:sz w:val="24"/>
                    <w:szCs w:val="24"/>
                  </w:rPr>
                </w:rPrChange>
              </w:rPr>
            </w:pPr>
          </w:p>
          <w:p w14:paraId="48D05000" w14:textId="77777777" w:rsidR="002F700F" w:rsidRPr="00CD4B1F" w:rsidRDefault="002F700F" w:rsidP="002F700F">
            <w:pPr>
              <w:rPr>
                <w:ins w:id="1055" w:author="Author"/>
                <w:rFonts w:ascii="Times New Roman" w:hAnsi="Times New Roman" w:cs="Times New Roman"/>
                <w:i/>
                <w:sz w:val="20"/>
                <w:szCs w:val="20"/>
                <w:rPrChange w:id="1056" w:author="Author">
                  <w:rPr>
                    <w:ins w:id="1057" w:author="Author"/>
                    <w:rFonts w:ascii="Times New Roman" w:hAnsi="Times New Roman" w:cs="Times New Roman"/>
                    <w:sz w:val="24"/>
                    <w:szCs w:val="24"/>
                  </w:rPr>
                </w:rPrChange>
              </w:rPr>
            </w:pPr>
          </w:p>
          <w:p w14:paraId="7D20E32E" w14:textId="04ADF5A6" w:rsidR="002F700F" w:rsidRPr="00CD4B1F" w:rsidRDefault="002F700F" w:rsidP="002F700F">
            <w:pPr>
              <w:rPr>
                <w:ins w:id="1058" w:author="Author"/>
                <w:rFonts w:ascii="Times New Roman" w:hAnsi="Times New Roman" w:cs="Times New Roman"/>
                <w:i/>
                <w:sz w:val="20"/>
                <w:szCs w:val="20"/>
                <w:rPrChange w:id="1059" w:author="Author">
                  <w:rPr>
                    <w:ins w:id="1060" w:author="Author"/>
                    <w:rFonts w:ascii="Times New Roman" w:hAnsi="Times New Roman" w:cs="Times New Roman"/>
                    <w:sz w:val="24"/>
                    <w:szCs w:val="24"/>
                  </w:rPr>
                </w:rPrChange>
              </w:rPr>
            </w:pPr>
            <w:ins w:id="1061" w:author="Author">
              <w:r w:rsidRPr="00CD4B1F">
                <w:rPr>
                  <w:rFonts w:ascii="Times New Roman" w:hAnsi="Times New Roman" w:cs="Times New Roman"/>
                  <w:i/>
                  <w:sz w:val="20"/>
                  <w:szCs w:val="20"/>
                  <w:rPrChange w:id="1062" w:author="Author">
                    <w:rPr>
                      <w:rFonts w:ascii="Times New Roman" w:hAnsi="Times New Roman" w:cs="Times New Roman"/>
                      <w:sz w:val="24"/>
                      <w:szCs w:val="24"/>
                    </w:rPr>
                  </w:rPrChange>
                </w:rPr>
                <w:t>a) 95</w:t>
              </w:r>
              <w:del w:id="1063" w:author="Author">
                <w:r w:rsidRPr="00CD4B1F" w:rsidDel="00A70881">
                  <w:rPr>
                    <w:rFonts w:ascii="Times New Roman" w:hAnsi="Times New Roman" w:cs="Times New Roman"/>
                    <w:i/>
                    <w:sz w:val="20"/>
                    <w:szCs w:val="20"/>
                    <w:rPrChange w:id="1064" w:author="Author">
                      <w:rPr>
                        <w:rFonts w:ascii="Times New Roman" w:hAnsi="Times New Roman" w:cs="Times New Roman"/>
                        <w:sz w:val="24"/>
                        <w:szCs w:val="24"/>
                      </w:rPr>
                    </w:rPrChange>
                  </w:rPr>
                  <w:delText>%</w:delText>
                </w:r>
              </w:del>
            </w:ins>
          </w:p>
          <w:p w14:paraId="71B85CE2" w14:textId="20B5A6B1" w:rsidR="002F700F" w:rsidRPr="00CD4B1F" w:rsidRDefault="002F700F" w:rsidP="002F700F">
            <w:pPr>
              <w:rPr>
                <w:ins w:id="1065" w:author="Author"/>
                <w:rFonts w:ascii="Times New Roman" w:hAnsi="Times New Roman" w:cs="Times New Roman"/>
                <w:i/>
                <w:sz w:val="20"/>
                <w:szCs w:val="20"/>
                <w:rPrChange w:id="1066" w:author="Author">
                  <w:rPr>
                    <w:ins w:id="1067" w:author="Author"/>
                    <w:rFonts w:ascii="Times New Roman" w:hAnsi="Times New Roman" w:cs="Times New Roman"/>
                    <w:sz w:val="24"/>
                    <w:szCs w:val="24"/>
                  </w:rPr>
                </w:rPrChange>
              </w:rPr>
            </w:pPr>
            <w:ins w:id="1068" w:author="Author">
              <w:r w:rsidRPr="00CD4B1F">
                <w:rPr>
                  <w:rFonts w:ascii="Times New Roman" w:hAnsi="Times New Roman" w:cs="Times New Roman"/>
                  <w:i/>
                  <w:sz w:val="20"/>
                  <w:szCs w:val="20"/>
                  <w:rPrChange w:id="1069" w:author="Author">
                    <w:rPr>
                      <w:rFonts w:ascii="Times New Roman" w:hAnsi="Times New Roman" w:cs="Times New Roman"/>
                      <w:sz w:val="24"/>
                      <w:szCs w:val="24"/>
                    </w:rPr>
                  </w:rPrChange>
                </w:rPr>
                <w:t>b) 5</w:t>
              </w:r>
              <w:del w:id="1070" w:author="Author">
                <w:r w:rsidRPr="00CD4B1F" w:rsidDel="00A70881">
                  <w:rPr>
                    <w:rFonts w:ascii="Times New Roman" w:hAnsi="Times New Roman" w:cs="Times New Roman"/>
                    <w:i/>
                    <w:sz w:val="20"/>
                    <w:szCs w:val="20"/>
                    <w:rPrChange w:id="1071" w:author="Author">
                      <w:rPr>
                        <w:rFonts w:ascii="Times New Roman" w:hAnsi="Times New Roman" w:cs="Times New Roman"/>
                        <w:sz w:val="24"/>
                        <w:szCs w:val="24"/>
                      </w:rPr>
                    </w:rPrChange>
                  </w:rPr>
                  <w:delText>%</w:delText>
                </w:r>
              </w:del>
            </w:ins>
          </w:p>
          <w:p w14:paraId="5D55A425" w14:textId="5FA2A035" w:rsidR="00956656" w:rsidRPr="00CD4B1F" w:rsidDel="002F700F" w:rsidRDefault="007806A4">
            <w:pPr>
              <w:rPr>
                <w:ins w:id="1072" w:author="Author"/>
                <w:del w:id="1073" w:author="Author"/>
                <w:rFonts w:ascii="Times New Roman" w:hAnsi="Times New Roman" w:cs="Times New Roman"/>
                <w:i/>
                <w:sz w:val="20"/>
                <w:szCs w:val="20"/>
                <w:rPrChange w:id="1074" w:author="Author">
                  <w:rPr>
                    <w:ins w:id="1075" w:author="Author"/>
                    <w:del w:id="1076" w:author="Author"/>
                    <w:rFonts w:ascii="Times New Roman" w:hAnsi="Times New Roman" w:cs="Times New Roman"/>
                    <w:sz w:val="24"/>
                    <w:szCs w:val="24"/>
                  </w:rPr>
                </w:rPrChange>
              </w:rPr>
              <w:pPrChange w:id="1077" w:author="Author">
                <w:pPr>
                  <w:pStyle w:val="ListParagraph"/>
                </w:pPr>
              </w:pPrChange>
            </w:pPr>
            <w:ins w:id="1078" w:author="Author">
              <w:del w:id="1079" w:author="Author">
                <w:r w:rsidRPr="00CD4B1F" w:rsidDel="002F700F">
                  <w:rPr>
                    <w:rFonts w:ascii="Times New Roman" w:hAnsi="Times New Roman" w:cs="Times New Roman"/>
                    <w:i/>
                    <w:sz w:val="20"/>
                    <w:szCs w:val="20"/>
                    <w:rPrChange w:id="1080" w:author="Author">
                      <w:rPr/>
                    </w:rPrChange>
                  </w:rPr>
                  <w:delText>10,882</w:delText>
                </w:r>
                <w:r w:rsidRPr="00CD4B1F" w:rsidDel="002F700F">
                  <w:rPr>
                    <w:rFonts w:ascii="Times New Roman" w:hAnsi="Times New Roman" w:cs="Times New Roman"/>
                    <w:i/>
                    <w:sz w:val="20"/>
                    <w:szCs w:val="20"/>
                    <w:rPrChange w:id="1081" w:author="Author">
                      <w:rPr>
                        <w:rFonts w:ascii="Times New Roman" w:hAnsi="Times New Roman" w:cs="Times New Roman"/>
                        <w:sz w:val="24"/>
                        <w:szCs w:val="24"/>
                      </w:rPr>
                    </w:rPrChange>
                  </w:rPr>
                  <w:delText xml:space="preserve"> ha</w:delText>
                </w:r>
              </w:del>
            </w:ins>
          </w:p>
          <w:p w14:paraId="0CE4B080" w14:textId="7CE90D2F" w:rsidR="007806A4" w:rsidRPr="00CD4B1F" w:rsidDel="002F700F" w:rsidRDefault="007806A4">
            <w:pPr>
              <w:rPr>
                <w:ins w:id="1082" w:author="Author"/>
                <w:del w:id="1083" w:author="Author"/>
                <w:rFonts w:ascii="Times New Roman" w:hAnsi="Times New Roman" w:cs="Times New Roman"/>
                <w:i/>
                <w:sz w:val="20"/>
                <w:szCs w:val="20"/>
                <w:rPrChange w:id="1084" w:author="Author">
                  <w:rPr>
                    <w:ins w:id="1085" w:author="Author"/>
                    <w:del w:id="1086" w:author="Author"/>
                    <w:rFonts w:ascii="Times New Roman" w:hAnsi="Times New Roman" w:cs="Times New Roman"/>
                    <w:sz w:val="24"/>
                    <w:szCs w:val="24"/>
                  </w:rPr>
                </w:rPrChange>
              </w:rPr>
              <w:pPrChange w:id="1087" w:author="Author">
                <w:pPr>
                  <w:pStyle w:val="ListParagraph"/>
                </w:pPr>
              </w:pPrChange>
            </w:pPr>
          </w:p>
          <w:p w14:paraId="5D721CFA" w14:textId="13ABAE8D" w:rsidR="00D42DD2" w:rsidRPr="00CD4B1F" w:rsidDel="002F700F" w:rsidRDefault="00D42DD2">
            <w:pPr>
              <w:rPr>
                <w:ins w:id="1088" w:author="Author"/>
                <w:del w:id="1089" w:author="Author"/>
                <w:rFonts w:ascii="Times New Roman" w:hAnsi="Times New Roman" w:cs="Times New Roman"/>
                <w:i/>
                <w:sz w:val="20"/>
                <w:szCs w:val="20"/>
                <w:rPrChange w:id="1090" w:author="Author">
                  <w:rPr>
                    <w:ins w:id="1091" w:author="Author"/>
                    <w:del w:id="1092" w:author="Author"/>
                    <w:rFonts w:ascii="Times New Roman" w:hAnsi="Times New Roman" w:cs="Times New Roman"/>
                    <w:sz w:val="24"/>
                    <w:szCs w:val="24"/>
                  </w:rPr>
                </w:rPrChange>
              </w:rPr>
              <w:pPrChange w:id="1093" w:author="Author">
                <w:pPr>
                  <w:pStyle w:val="ListParagraph"/>
                </w:pPr>
              </w:pPrChange>
            </w:pPr>
          </w:p>
          <w:p w14:paraId="3C53D712" w14:textId="7FD1FF32" w:rsidR="007806A4" w:rsidRPr="00CD4B1F" w:rsidDel="002F700F" w:rsidRDefault="007806A4">
            <w:pPr>
              <w:rPr>
                <w:ins w:id="1094" w:author="Author"/>
                <w:del w:id="1095" w:author="Author"/>
                <w:rFonts w:ascii="Times New Roman" w:hAnsi="Times New Roman" w:cs="Times New Roman"/>
                <w:i/>
                <w:sz w:val="20"/>
                <w:szCs w:val="20"/>
                <w:rPrChange w:id="1096" w:author="Author">
                  <w:rPr>
                    <w:ins w:id="1097" w:author="Author"/>
                    <w:del w:id="1098" w:author="Author"/>
                    <w:rFonts w:ascii="Times New Roman" w:hAnsi="Times New Roman" w:cs="Times New Roman"/>
                    <w:sz w:val="24"/>
                    <w:szCs w:val="24"/>
                  </w:rPr>
                </w:rPrChange>
              </w:rPr>
              <w:pPrChange w:id="1099" w:author="Author">
                <w:pPr>
                  <w:pStyle w:val="ListParagraph"/>
                </w:pPr>
              </w:pPrChange>
            </w:pPr>
            <w:ins w:id="1100" w:author="Author">
              <w:del w:id="1101" w:author="Author">
                <w:r w:rsidRPr="00CD4B1F" w:rsidDel="002F700F">
                  <w:rPr>
                    <w:rFonts w:ascii="Times New Roman" w:hAnsi="Times New Roman" w:cs="Times New Roman"/>
                    <w:i/>
                    <w:sz w:val="20"/>
                    <w:szCs w:val="20"/>
                    <w:rPrChange w:id="1102" w:author="Author">
                      <w:rPr>
                        <w:rFonts w:ascii="Times New Roman" w:hAnsi="Times New Roman" w:cs="Times New Roman"/>
                        <w:sz w:val="24"/>
                        <w:szCs w:val="24"/>
                      </w:rPr>
                    </w:rPrChange>
                  </w:rPr>
                  <w:delText>a)</w:delText>
                </w:r>
              </w:del>
            </w:ins>
          </w:p>
          <w:p w14:paraId="67A4D572" w14:textId="36381814" w:rsidR="007806A4" w:rsidRPr="00CD4B1F" w:rsidRDefault="007806A4">
            <w:pPr>
              <w:rPr>
                <w:rFonts w:ascii="Times New Roman" w:hAnsi="Times New Roman" w:cs="Times New Roman"/>
                <w:i/>
                <w:sz w:val="20"/>
                <w:szCs w:val="20"/>
                <w:rPrChange w:id="1103" w:author="Author">
                  <w:rPr/>
                </w:rPrChange>
              </w:rPr>
              <w:pPrChange w:id="1104" w:author="Author">
                <w:pPr>
                  <w:pStyle w:val="ListParagraph"/>
                </w:pPr>
              </w:pPrChange>
            </w:pPr>
            <w:ins w:id="1105" w:author="Author">
              <w:del w:id="1106" w:author="Author">
                <w:r w:rsidRPr="00CD4B1F" w:rsidDel="002F700F">
                  <w:rPr>
                    <w:rFonts w:ascii="Times New Roman" w:hAnsi="Times New Roman" w:cs="Times New Roman"/>
                    <w:i/>
                    <w:sz w:val="20"/>
                    <w:szCs w:val="20"/>
                    <w:rPrChange w:id="1107" w:author="Author">
                      <w:rPr>
                        <w:rFonts w:ascii="Times New Roman" w:hAnsi="Times New Roman" w:cs="Times New Roman"/>
                        <w:sz w:val="24"/>
                        <w:szCs w:val="24"/>
                      </w:rPr>
                    </w:rPrChange>
                  </w:rPr>
                  <w:delText xml:space="preserve">b) </w:delText>
                </w:r>
              </w:del>
            </w:ins>
          </w:p>
        </w:tc>
      </w:tr>
      <w:tr w:rsidR="00E0358F" w:rsidRPr="00CD4B1F" w14:paraId="28D0420A" w14:textId="77777777" w:rsidTr="00CD4B1F">
        <w:tblPrEx>
          <w:tblPrExChange w:id="1108" w:author="Author">
            <w:tblPrEx>
              <w:tblW w:w="9450" w:type="dxa"/>
            </w:tblPrEx>
          </w:tblPrExChange>
        </w:tblPrEx>
        <w:trPr>
          <w:ins w:id="1109" w:author="Author"/>
          <w:trPrChange w:id="1110" w:author="Author">
            <w:trPr>
              <w:gridAfter w:val="0"/>
            </w:trPr>
          </w:trPrChange>
        </w:trPr>
        <w:tc>
          <w:tcPr>
            <w:tcW w:w="5670" w:type="dxa"/>
            <w:tcBorders>
              <w:bottom w:val="single" w:sz="4" w:space="0" w:color="auto"/>
              <w:right w:val="single" w:sz="4" w:space="0" w:color="auto"/>
            </w:tcBorders>
            <w:tcPrChange w:id="1111" w:author="Author">
              <w:tcPr>
                <w:tcW w:w="5670" w:type="dxa"/>
              </w:tcPr>
            </w:tcPrChange>
          </w:tcPr>
          <w:p w14:paraId="2437AA81" w14:textId="77777777" w:rsidR="00E0358F" w:rsidRPr="00CD4B1F" w:rsidRDefault="00E0358F">
            <w:pPr>
              <w:rPr>
                <w:ins w:id="1112" w:author="Author"/>
                <w:rFonts w:ascii="Times New Roman" w:hAnsi="Times New Roman" w:cs="Times New Roman"/>
                <w:sz w:val="20"/>
                <w:szCs w:val="20"/>
                <w:rPrChange w:id="1113" w:author="Author">
                  <w:rPr>
                    <w:ins w:id="1114" w:author="Author"/>
                  </w:rPr>
                </w:rPrChange>
              </w:rPr>
              <w:pPrChange w:id="1115" w:author="Author">
                <w:pPr>
                  <w:pStyle w:val="ListParagraph"/>
                  <w:numPr>
                    <w:numId w:val="1"/>
                  </w:numPr>
                  <w:ind w:hanging="360"/>
                </w:pPr>
              </w:pPrChange>
            </w:pPr>
          </w:p>
        </w:tc>
        <w:tc>
          <w:tcPr>
            <w:tcW w:w="3780" w:type="dxa"/>
            <w:gridSpan w:val="2"/>
            <w:tcBorders>
              <w:left w:val="single" w:sz="4" w:space="0" w:color="auto"/>
              <w:bottom w:val="single" w:sz="4" w:space="0" w:color="auto"/>
            </w:tcBorders>
            <w:tcPrChange w:id="1116" w:author="Author">
              <w:tcPr>
                <w:tcW w:w="3780" w:type="dxa"/>
                <w:gridSpan w:val="7"/>
              </w:tcPr>
            </w:tcPrChange>
          </w:tcPr>
          <w:p w14:paraId="18705742" w14:textId="4D4B1437" w:rsidR="00E0358F" w:rsidRPr="00CD4B1F" w:rsidRDefault="00E0358F" w:rsidP="002F700F">
            <w:pPr>
              <w:rPr>
                <w:ins w:id="1117" w:author="Author"/>
                <w:rFonts w:ascii="Times New Roman" w:hAnsi="Times New Roman" w:cs="Times New Roman"/>
                <w:i/>
                <w:sz w:val="20"/>
                <w:szCs w:val="20"/>
                <w:rPrChange w:id="1118" w:author="Author">
                  <w:rPr>
                    <w:ins w:id="1119" w:author="Author"/>
                    <w:rFonts w:ascii="Times New Roman" w:hAnsi="Times New Roman" w:cs="Times New Roman"/>
                    <w:i/>
                  </w:rPr>
                </w:rPrChange>
              </w:rPr>
            </w:pPr>
            <w:ins w:id="1120" w:author="Author">
              <w:r w:rsidRPr="00CD4B1F">
                <w:rPr>
                  <w:rFonts w:ascii="Times New Roman" w:hAnsi="Times New Roman" w:cs="Times New Roman"/>
                  <w:i/>
                  <w:sz w:val="20"/>
                  <w:szCs w:val="20"/>
                  <w:rPrChange w:id="1121" w:author="Author">
                    <w:rPr>
                      <w:rFonts w:ascii="Times New Roman" w:hAnsi="Times New Roman" w:cs="Times New Roman"/>
                      <w:i/>
                    </w:rPr>
                  </w:rPrChange>
                </w:rPr>
                <w:t>76 respondents; 10,882 ha</w:t>
              </w:r>
            </w:ins>
          </w:p>
        </w:tc>
      </w:tr>
      <w:tr w:rsidR="00E0358F" w:rsidRPr="00CD4B1F" w14:paraId="3893DAFB" w14:textId="77777777" w:rsidTr="00CD4B1F">
        <w:tblPrEx>
          <w:tblPrExChange w:id="1122" w:author="Author">
            <w:tblPrEx>
              <w:tblW w:w="9450" w:type="dxa"/>
            </w:tblPrEx>
          </w:tblPrExChange>
        </w:tblPrEx>
        <w:trPr>
          <w:ins w:id="1123" w:author="Author"/>
          <w:trPrChange w:id="1124" w:author="Author">
            <w:trPr>
              <w:gridAfter w:val="0"/>
            </w:trPr>
          </w:trPrChange>
        </w:trPr>
        <w:tc>
          <w:tcPr>
            <w:tcW w:w="5670" w:type="dxa"/>
            <w:tcBorders>
              <w:top w:val="single" w:sz="4" w:space="0" w:color="auto"/>
              <w:bottom w:val="single" w:sz="4" w:space="0" w:color="auto"/>
            </w:tcBorders>
            <w:tcPrChange w:id="1125" w:author="Author">
              <w:tcPr>
                <w:tcW w:w="5670" w:type="dxa"/>
              </w:tcPr>
            </w:tcPrChange>
          </w:tcPr>
          <w:p w14:paraId="16A3B38D" w14:textId="399151CB" w:rsidR="005A26C4" w:rsidRPr="00CD4B1F" w:rsidRDefault="005A26C4">
            <w:pPr>
              <w:jc w:val="both"/>
              <w:rPr>
                <w:ins w:id="1126" w:author="Author"/>
                <w:rFonts w:ascii="Times New Roman" w:hAnsi="Times New Roman" w:cs="Times New Roman"/>
                <w:i/>
                <w:sz w:val="20"/>
                <w:szCs w:val="20"/>
                <w:rPrChange w:id="1127" w:author="Author">
                  <w:rPr>
                    <w:ins w:id="1128" w:author="Author"/>
                  </w:rPr>
                </w:rPrChange>
              </w:rPr>
              <w:pPrChange w:id="1129" w:author="Author">
                <w:pPr>
                  <w:pStyle w:val="ListParagraph"/>
                  <w:numPr>
                    <w:numId w:val="1"/>
                  </w:numPr>
                  <w:ind w:hanging="360"/>
                </w:pPr>
              </w:pPrChange>
            </w:pPr>
            <w:ins w:id="1130" w:author="Author">
              <w:r w:rsidRPr="00CD4B1F">
                <w:rPr>
                  <w:rFonts w:ascii="Times New Roman" w:hAnsi="Times New Roman" w:cs="Times New Roman"/>
                  <w:sz w:val="20"/>
                  <w:szCs w:val="20"/>
                  <w:rPrChange w:id="1131" w:author="Author">
                    <w:rPr>
                      <w:rFonts w:ascii="Times New Roman" w:hAnsi="Times New Roman" w:cs="Times New Roman"/>
                      <w:sz w:val="24"/>
                      <w:szCs w:val="24"/>
                    </w:rPr>
                  </w:rPrChange>
                </w:rPr>
                <w:t xml:space="preserve">C) </w:t>
              </w:r>
              <w:r w:rsidRPr="00CD4B1F">
                <w:rPr>
                  <w:rFonts w:ascii="Times New Roman" w:hAnsi="Times New Roman" w:cs="Times New Roman"/>
                  <w:b/>
                  <w:sz w:val="20"/>
                  <w:szCs w:val="20"/>
                  <w:rPrChange w:id="1132" w:author="Author">
                    <w:rPr>
                      <w:rFonts w:ascii="Times New Roman" w:hAnsi="Times New Roman" w:cs="Times New Roman"/>
                      <w:b/>
                      <w:sz w:val="24"/>
                      <w:szCs w:val="24"/>
                    </w:rPr>
                  </w:rPrChange>
                </w:rPr>
                <w:t>Dicamba injury in non-DR soybeans</w:t>
              </w:r>
            </w:ins>
          </w:p>
        </w:tc>
        <w:tc>
          <w:tcPr>
            <w:tcW w:w="1980" w:type="dxa"/>
            <w:tcBorders>
              <w:top w:val="single" w:sz="4" w:space="0" w:color="auto"/>
              <w:bottom w:val="single" w:sz="4" w:space="0" w:color="auto"/>
            </w:tcBorders>
            <w:tcPrChange w:id="1133" w:author="Author">
              <w:tcPr>
                <w:tcW w:w="1980" w:type="dxa"/>
                <w:gridSpan w:val="5"/>
              </w:tcPr>
            </w:tcPrChange>
          </w:tcPr>
          <w:p w14:paraId="212BEE6F" w14:textId="77777777" w:rsidR="005A26C4" w:rsidRPr="00CD4B1F" w:rsidRDefault="005A26C4" w:rsidP="00160FF4">
            <w:pPr>
              <w:rPr>
                <w:ins w:id="1134" w:author="Author"/>
                <w:rFonts w:ascii="Times New Roman" w:hAnsi="Times New Roman" w:cs="Times New Roman"/>
                <w:i/>
                <w:sz w:val="20"/>
                <w:szCs w:val="20"/>
                <w:rPrChange w:id="1135" w:author="Author">
                  <w:rPr>
                    <w:ins w:id="1136" w:author="Author"/>
                    <w:rFonts w:ascii="Times New Roman" w:hAnsi="Times New Roman" w:cs="Times New Roman"/>
                    <w:sz w:val="24"/>
                    <w:szCs w:val="24"/>
                  </w:rPr>
                </w:rPrChange>
              </w:rPr>
            </w:pPr>
          </w:p>
        </w:tc>
        <w:tc>
          <w:tcPr>
            <w:tcW w:w="1800" w:type="dxa"/>
            <w:tcBorders>
              <w:top w:val="single" w:sz="4" w:space="0" w:color="auto"/>
              <w:bottom w:val="single" w:sz="4" w:space="0" w:color="auto"/>
            </w:tcBorders>
            <w:tcPrChange w:id="1137" w:author="Author">
              <w:tcPr>
                <w:tcW w:w="1800" w:type="dxa"/>
                <w:gridSpan w:val="2"/>
              </w:tcPr>
            </w:tcPrChange>
          </w:tcPr>
          <w:p w14:paraId="2D66D35F" w14:textId="77777777" w:rsidR="005A26C4" w:rsidRPr="00CD4B1F" w:rsidRDefault="005A26C4" w:rsidP="00160FF4">
            <w:pPr>
              <w:rPr>
                <w:ins w:id="1138" w:author="Author"/>
                <w:rFonts w:ascii="Times New Roman" w:hAnsi="Times New Roman" w:cs="Times New Roman"/>
                <w:i/>
                <w:sz w:val="20"/>
                <w:szCs w:val="20"/>
                <w:rPrChange w:id="1139" w:author="Author">
                  <w:rPr>
                    <w:ins w:id="1140" w:author="Author"/>
                    <w:rFonts w:ascii="Times New Roman" w:hAnsi="Times New Roman" w:cs="Times New Roman"/>
                    <w:sz w:val="24"/>
                    <w:szCs w:val="24"/>
                  </w:rPr>
                </w:rPrChange>
              </w:rPr>
            </w:pPr>
          </w:p>
        </w:tc>
      </w:tr>
      <w:tr w:rsidR="00750C28" w:rsidRPr="00750C28" w14:paraId="53D90F4B" w14:textId="399D6ADA" w:rsidTr="00CD4B1F">
        <w:tblPrEx>
          <w:tblPrExChange w:id="1141" w:author="Author">
            <w:tblPrEx>
              <w:tblW w:w="9450" w:type="dxa"/>
            </w:tblPrEx>
          </w:tblPrExChange>
        </w:tblPrEx>
        <w:trPr>
          <w:trPrChange w:id="1142" w:author="Author">
            <w:trPr>
              <w:gridAfter w:val="0"/>
            </w:trPr>
          </w:trPrChange>
        </w:trPr>
        <w:tc>
          <w:tcPr>
            <w:tcW w:w="5670" w:type="dxa"/>
            <w:tcBorders>
              <w:top w:val="single" w:sz="4" w:space="0" w:color="auto"/>
              <w:bottom w:val="single" w:sz="4" w:space="0" w:color="auto"/>
              <w:right w:val="single" w:sz="4" w:space="0" w:color="auto"/>
            </w:tcBorders>
            <w:tcPrChange w:id="1143" w:author="Author">
              <w:tcPr>
                <w:tcW w:w="5670" w:type="dxa"/>
                <w:tcBorders>
                  <w:top w:val="single" w:sz="4" w:space="0" w:color="auto"/>
                  <w:bottom w:val="single" w:sz="4" w:space="0" w:color="auto"/>
                </w:tcBorders>
              </w:tcPr>
            </w:tcPrChange>
          </w:tcPr>
          <w:p w14:paraId="717B6E02" w14:textId="4D5208B3" w:rsidR="00750C28" w:rsidRPr="00CD4B1F" w:rsidDel="005A26C4" w:rsidRDefault="00750C28" w:rsidP="00622C4C">
            <w:pPr>
              <w:jc w:val="both"/>
              <w:rPr>
                <w:del w:id="1144" w:author="Author"/>
                <w:rFonts w:ascii="Times New Roman" w:hAnsi="Times New Roman" w:cs="Times New Roman"/>
                <w:i/>
                <w:sz w:val="20"/>
                <w:szCs w:val="20"/>
                <w:rPrChange w:id="1145" w:author="Author">
                  <w:rPr>
                    <w:del w:id="1146" w:author="Author"/>
                    <w:rFonts w:ascii="Times New Roman" w:hAnsi="Times New Roman" w:cs="Times New Roman"/>
                    <w:i/>
                    <w:sz w:val="24"/>
                    <w:szCs w:val="24"/>
                  </w:rPr>
                </w:rPrChange>
              </w:rPr>
            </w:pPr>
            <w:del w:id="1147" w:author="Author">
              <w:r w:rsidRPr="00CD4B1F" w:rsidDel="005A26C4">
                <w:rPr>
                  <w:rFonts w:ascii="Times New Roman" w:hAnsi="Times New Roman" w:cs="Times New Roman"/>
                  <w:b/>
                  <w:sz w:val="20"/>
                  <w:szCs w:val="20"/>
                  <w:rPrChange w:id="1148" w:author="Author">
                    <w:rPr>
                      <w:rFonts w:ascii="Times New Roman" w:hAnsi="Times New Roman" w:cs="Times New Roman"/>
                      <w:b/>
                      <w:sz w:val="24"/>
                      <w:szCs w:val="24"/>
                    </w:rPr>
                  </w:rPrChange>
                </w:rPr>
                <w:lastRenderedPageBreak/>
                <w:delText>Dicamba injury in non-DR soybeans</w:delText>
              </w:r>
            </w:del>
          </w:p>
          <w:p w14:paraId="51C36DB3" w14:textId="6440B8C6" w:rsidR="00750C28" w:rsidRPr="00CD4B1F" w:rsidRDefault="00750C28" w:rsidP="00622C4C">
            <w:pPr>
              <w:pStyle w:val="ListParagraph"/>
              <w:numPr>
                <w:ilvl w:val="0"/>
                <w:numId w:val="1"/>
              </w:numPr>
              <w:rPr>
                <w:rFonts w:ascii="Times New Roman" w:hAnsi="Times New Roman" w:cs="Times New Roman"/>
                <w:i/>
                <w:sz w:val="20"/>
                <w:szCs w:val="20"/>
                <w:rPrChange w:id="1149" w:author="Author">
                  <w:rPr>
                    <w:rFonts w:ascii="Times New Roman" w:hAnsi="Times New Roman" w:cs="Times New Roman"/>
                    <w:i/>
                    <w:sz w:val="24"/>
                    <w:szCs w:val="24"/>
                  </w:rPr>
                </w:rPrChange>
              </w:rPr>
            </w:pPr>
            <w:r w:rsidRPr="00CD4B1F">
              <w:rPr>
                <w:rFonts w:ascii="Times New Roman" w:hAnsi="Times New Roman" w:cs="Times New Roman"/>
                <w:sz w:val="20"/>
                <w:szCs w:val="20"/>
                <w:rPrChange w:id="1150" w:author="Author">
                  <w:rPr>
                    <w:rFonts w:ascii="Times New Roman" w:hAnsi="Times New Roman" w:cs="Times New Roman"/>
                    <w:sz w:val="24"/>
                    <w:szCs w:val="24"/>
                  </w:rPr>
                </w:rPrChange>
              </w:rPr>
              <w:t>Did the dicamba application in your DR soybeans injure neighborin</w:t>
            </w:r>
            <w:ins w:id="1151" w:author="Author">
              <w:r w:rsidRPr="00CD4B1F">
                <w:rPr>
                  <w:rFonts w:ascii="Times New Roman" w:hAnsi="Times New Roman" w:cs="Times New Roman"/>
                  <w:sz w:val="20"/>
                  <w:szCs w:val="20"/>
                  <w:rPrChange w:id="1152" w:author="Author">
                    <w:rPr>
                      <w:rFonts w:ascii="Times New Roman" w:hAnsi="Times New Roman" w:cs="Times New Roman"/>
                      <w:sz w:val="24"/>
                      <w:szCs w:val="24"/>
                    </w:rPr>
                  </w:rPrChange>
                </w:rPr>
                <w:t>g</w:t>
              </w:r>
            </w:ins>
            <w:del w:id="1153" w:author="Unknown">
              <w:r w:rsidRPr="00CD4B1F" w:rsidDel="00D42DD2">
                <w:rPr>
                  <w:rFonts w:ascii="Times New Roman" w:hAnsi="Times New Roman" w:cs="Times New Roman"/>
                  <w:sz w:val="20"/>
                  <w:szCs w:val="20"/>
                  <w:rPrChange w:id="1154" w:author="Author">
                    <w:rPr>
                      <w:rFonts w:ascii="Times New Roman" w:hAnsi="Times New Roman" w:cs="Times New Roman"/>
                      <w:sz w:val="24"/>
                      <w:szCs w:val="24"/>
                    </w:rPr>
                  </w:rPrChange>
                </w:rPr>
                <w:delText>g</w:delText>
              </w:r>
            </w:del>
            <w:ins w:id="1155" w:author="Author">
              <w:r w:rsidRPr="00CD4B1F">
                <w:rPr>
                  <w:rFonts w:ascii="Times New Roman" w:hAnsi="Times New Roman" w:cs="Times New Roman"/>
                  <w:sz w:val="20"/>
                  <w:szCs w:val="20"/>
                  <w:rPrChange w:id="1156" w:author="Author">
                    <w:rPr>
                      <w:rFonts w:ascii="Times New Roman" w:hAnsi="Times New Roman" w:cs="Times New Roman"/>
                      <w:sz w:val="24"/>
                      <w:szCs w:val="24"/>
                    </w:rPr>
                  </w:rPrChange>
                </w:rPr>
                <w:t xml:space="preserve"> </w:t>
              </w:r>
            </w:ins>
            <w:r w:rsidRPr="00CD4B1F">
              <w:rPr>
                <w:rFonts w:ascii="Times New Roman" w:hAnsi="Times New Roman" w:cs="Times New Roman"/>
                <w:sz w:val="20"/>
                <w:szCs w:val="20"/>
                <w:rPrChange w:id="1157" w:author="Author">
                  <w:rPr>
                    <w:rFonts w:ascii="Times New Roman" w:hAnsi="Times New Roman" w:cs="Times New Roman"/>
                    <w:sz w:val="24"/>
                    <w:szCs w:val="24"/>
                  </w:rPr>
                </w:rPrChange>
              </w:rPr>
              <w:t xml:space="preserve">soybean fields? </w:t>
            </w:r>
            <w:ins w:id="1158" w:author="Author">
              <w:del w:id="1159" w:author="Author">
                <w:r w:rsidRPr="00CD4B1F" w:rsidDel="00CE3B2C">
                  <w:rPr>
                    <w:rFonts w:ascii="Times New Roman" w:hAnsi="Times New Roman" w:cs="Times New Roman"/>
                    <w:sz w:val="20"/>
                    <w:szCs w:val="20"/>
                    <w:rPrChange w:id="1160" w:author="Author">
                      <w:rPr>
                        <w:rFonts w:ascii="Times New Roman" w:hAnsi="Times New Roman" w:cs="Times New Roman"/>
                        <w:sz w:val="24"/>
                        <w:szCs w:val="24"/>
                      </w:rPr>
                    </w:rPrChange>
                  </w:rPr>
                  <w:delText>(92 respondents)</w:delText>
                </w:r>
              </w:del>
            </w:ins>
          </w:p>
          <w:p w14:paraId="51544AF6" w14:textId="486824BC" w:rsidR="00750C28" w:rsidRPr="00CD4B1F" w:rsidRDefault="00750C28" w:rsidP="00622C4C">
            <w:pPr>
              <w:pStyle w:val="ListParagraph"/>
              <w:rPr>
                <w:rFonts w:ascii="Times New Roman" w:hAnsi="Times New Roman" w:cs="Times New Roman"/>
                <w:i/>
                <w:sz w:val="20"/>
                <w:szCs w:val="20"/>
                <w:rPrChange w:id="1161" w:author="Author">
                  <w:rPr>
                    <w:rFonts w:ascii="Times New Roman" w:hAnsi="Times New Roman" w:cs="Times New Roman"/>
                    <w:i/>
                    <w:sz w:val="24"/>
                    <w:szCs w:val="24"/>
                  </w:rPr>
                </w:rPrChange>
              </w:rPr>
            </w:pPr>
            <w:r w:rsidRPr="00CD4B1F">
              <w:rPr>
                <w:rFonts w:ascii="Times New Roman" w:hAnsi="Times New Roman" w:cs="Times New Roman"/>
                <w:i/>
                <w:sz w:val="20"/>
                <w:szCs w:val="20"/>
                <w:rPrChange w:id="1162" w:author="Author">
                  <w:rPr>
                    <w:rFonts w:ascii="Times New Roman" w:hAnsi="Times New Roman" w:cs="Times New Roman"/>
                    <w:i/>
                    <w:sz w:val="24"/>
                    <w:szCs w:val="24"/>
                  </w:rPr>
                </w:rPrChange>
              </w:rPr>
              <w:t xml:space="preserve">a) Yes </w:t>
            </w:r>
            <w:r w:rsidRPr="00CD4B1F">
              <w:rPr>
                <w:rFonts w:ascii="Times New Roman" w:hAnsi="Times New Roman" w:cs="Times New Roman"/>
                <w:sz w:val="20"/>
                <w:szCs w:val="20"/>
                <w:rPrChange w:id="1163" w:author="Author">
                  <w:rPr>
                    <w:rFonts w:ascii="Times New Roman" w:hAnsi="Times New Roman" w:cs="Times New Roman"/>
                    <w:sz w:val="24"/>
                    <w:szCs w:val="24"/>
                  </w:rPr>
                </w:rPrChange>
              </w:rPr>
              <w:t>(how many injured ha?)</w:t>
            </w:r>
          </w:p>
          <w:p w14:paraId="29CC9E87" w14:textId="77777777" w:rsidR="00750C28" w:rsidRPr="00CD4B1F" w:rsidRDefault="00750C28" w:rsidP="00622C4C">
            <w:pPr>
              <w:pStyle w:val="ListParagraph"/>
              <w:rPr>
                <w:rFonts w:ascii="Times New Roman" w:hAnsi="Times New Roman" w:cs="Times New Roman"/>
                <w:i/>
                <w:sz w:val="20"/>
                <w:szCs w:val="20"/>
                <w:rPrChange w:id="1164" w:author="Author">
                  <w:rPr>
                    <w:rFonts w:ascii="Times New Roman" w:hAnsi="Times New Roman" w:cs="Times New Roman"/>
                    <w:i/>
                    <w:sz w:val="24"/>
                    <w:szCs w:val="24"/>
                  </w:rPr>
                </w:rPrChange>
              </w:rPr>
            </w:pPr>
            <w:r w:rsidRPr="00CD4B1F">
              <w:rPr>
                <w:rFonts w:ascii="Times New Roman" w:hAnsi="Times New Roman" w:cs="Times New Roman"/>
                <w:i/>
                <w:sz w:val="20"/>
                <w:szCs w:val="20"/>
                <w:rPrChange w:id="1165" w:author="Author">
                  <w:rPr>
                    <w:rFonts w:ascii="Times New Roman" w:hAnsi="Times New Roman" w:cs="Times New Roman"/>
                    <w:i/>
                    <w:sz w:val="24"/>
                    <w:szCs w:val="24"/>
                  </w:rPr>
                </w:rPrChange>
              </w:rPr>
              <w:t xml:space="preserve">b) No  </w:t>
            </w:r>
          </w:p>
          <w:p w14:paraId="29EA6EBF" w14:textId="77777777" w:rsidR="00750C28" w:rsidRPr="00CD4B1F" w:rsidRDefault="00750C28" w:rsidP="00622C4C">
            <w:pPr>
              <w:pStyle w:val="ListParagraph"/>
              <w:rPr>
                <w:rFonts w:ascii="Times New Roman" w:hAnsi="Times New Roman" w:cs="Times New Roman"/>
                <w:sz w:val="20"/>
                <w:szCs w:val="20"/>
                <w:rPrChange w:id="1166" w:author="Author">
                  <w:rPr>
                    <w:rFonts w:ascii="Times New Roman" w:hAnsi="Times New Roman" w:cs="Times New Roman"/>
                    <w:sz w:val="24"/>
                    <w:szCs w:val="24"/>
                  </w:rPr>
                </w:rPrChange>
              </w:rPr>
            </w:pPr>
            <w:r w:rsidRPr="00CD4B1F">
              <w:rPr>
                <w:rFonts w:ascii="Times New Roman" w:hAnsi="Times New Roman" w:cs="Times New Roman"/>
                <w:i/>
                <w:sz w:val="20"/>
                <w:szCs w:val="20"/>
                <w:rPrChange w:id="1167" w:author="Author">
                  <w:rPr>
                    <w:rFonts w:ascii="Times New Roman" w:hAnsi="Times New Roman" w:cs="Times New Roman"/>
                    <w:i/>
                    <w:sz w:val="24"/>
                    <w:szCs w:val="24"/>
                  </w:rPr>
                </w:rPrChange>
              </w:rPr>
              <w:t>c) Not sure</w:t>
            </w:r>
            <w:r w:rsidRPr="00CD4B1F">
              <w:rPr>
                <w:rFonts w:ascii="Times New Roman" w:hAnsi="Times New Roman" w:cs="Times New Roman"/>
                <w:sz w:val="20"/>
                <w:szCs w:val="20"/>
                <w:rPrChange w:id="1168" w:author="Author">
                  <w:rPr>
                    <w:rFonts w:ascii="Times New Roman" w:hAnsi="Times New Roman" w:cs="Times New Roman"/>
                    <w:sz w:val="24"/>
                    <w:szCs w:val="24"/>
                  </w:rPr>
                </w:rPrChange>
              </w:rPr>
              <w:t xml:space="preserve"> </w:t>
            </w:r>
          </w:p>
          <w:p w14:paraId="633AD485" w14:textId="57983D93" w:rsidR="00750C28" w:rsidRPr="00CD4B1F" w:rsidRDefault="00750C28" w:rsidP="008808E3">
            <w:pPr>
              <w:pStyle w:val="ListParagraph"/>
              <w:rPr>
                <w:rFonts w:ascii="Times New Roman" w:hAnsi="Times New Roman" w:cs="Times New Roman"/>
                <w:i/>
                <w:sz w:val="20"/>
                <w:szCs w:val="20"/>
                <w:rPrChange w:id="1169" w:author="Author">
                  <w:rPr>
                    <w:rFonts w:ascii="Times New Roman" w:hAnsi="Times New Roman" w:cs="Times New Roman"/>
                    <w:i/>
                    <w:sz w:val="24"/>
                    <w:szCs w:val="24"/>
                  </w:rPr>
                </w:rPrChange>
              </w:rPr>
            </w:pPr>
            <w:r w:rsidRPr="00CD4B1F">
              <w:rPr>
                <w:rFonts w:ascii="Times New Roman" w:hAnsi="Times New Roman" w:cs="Times New Roman"/>
                <w:i/>
                <w:sz w:val="20"/>
                <w:szCs w:val="20"/>
                <w:rPrChange w:id="1170" w:author="Author">
                  <w:rPr>
                    <w:rFonts w:ascii="Times New Roman" w:hAnsi="Times New Roman" w:cs="Times New Roman"/>
                    <w:i/>
                    <w:sz w:val="24"/>
                    <w:szCs w:val="24"/>
                  </w:rPr>
                </w:rPrChange>
              </w:rPr>
              <w:t xml:space="preserve">Provide the date of application: </w:t>
            </w:r>
          </w:p>
          <w:p w14:paraId="067F1F26" w14:textId="77777777" w:rsidR="00750C28" w:rsidRPr="00CD4B1F" w:rsidRDefault="00750C28" w:rsidP="008808E3">
            <w:pPr>
              <w:pStyle w:val="ListParagraph"/>
              <w:rPr>
                <w:rFonts w:ascii="Times New Roman" w:hAnsi="Times New Roman" w:cs="Times New Roman"/>
                <w:sz w:val="20"/>
                <w:szCs w:val="20"/>
                <w:rPrChange w:id="1171" w:author="Author">
                  <w:rPr>
                    <w:rFonts w:ascii="Times New Roman" w:hAnsi="Times New Roman" w:cs="Times New Roman"/>
                    <w:sz w:val="24"/>
                    <w:szCs w:val="24"/>
                  </w:rPr>
                </w:rPrChange>
              </w:rPr>
            </w:pPr>
          </w:p>
          <w:p w14:paraId="2BB6E009" w14:textId="718E6743" w:rsidR="00750C28" w:rsidRPr="00CD4B1F" w:rsidRDefault="00750C28" w:rsidP="006A4D8C">
            <w:pPr>
              <w:pStyle w:val="ListParagraph"/>
              <w:rPr>
                <w:rFonts w:ascii="Times New Roman" w:hAnsi="Times New Roman" w:cs="Times New Roman"/>
                <w:sz w:val="20"/>
                <w:szCs w:val="20"/>
                <w:rPrChange w:id="1172" w:author="Author">
                  <w:rPr>
                    <w:rFonts w:ascii="Times New Roman" w:hAnsi="Times New Roman" w:cs="Times New Roman"/>
                    <w:sz w:val="24"/>
                    <w:szCs w:val="24"/>
                  </w:rPr>
                </w:rPrChange>
              </w:rPr>
            </w:pPr>
            <w:r w:rsidRPr="00CD4B1F">
              <w:rPr>
                <w:rFonts w:ascii="Times New Roman" w:hAnsi="Times New Roman" w:cs="Times New Roman"/>
                <w:sz w:val="20"/>
                <w:szCs w:val="20"/>
                <w:rPrChange w:id="1173" w:author="Author">
                  <w:rPr>
                    <w:rFonts w:ascii="Times New Roman" w:hAnsi="Times New Roman" w:cs="Times New Roman"/>
                    <w:sz w:val="24"/>
                    <w:szCs w:val="24"/>
                  </w:rPr>
                </w:rPrChange>
              </w:rPr>
              <w:t xml:space="preserve">If Yes, what do you believe was the main cause of dicamba injury: </w:t>
            </w:r>
            <w:ins w:id="1174" w:author="Author">
              <w:del w:id="1175" w:author="Author">
                <w:r w:rsidRPr="00CD4B1F" w:rsidDel="00750C28">
                  <w:rPr>
                    <w:rFonts w:ascii="Times New Roman" w:hAnsi="Times New Roman" w:cs="Times New Roman"/>
                    <w:sz w:val="20"/>
                    <w:szCs w:val="20"/>
                    <w:rPrChange w:id="1176" w:author="Author">
                      <w:rPr>
                        <w:rFonts w:ascii="Times New Roman" w:hAnsi="Times New Roman" w:cs="Times New Roman"/>
                        <w:sz w:val="24"/>
                        <w:szCs w:val="24"/>
                      </w:rPr>
                    </w:rPrChange>
                  </w:rPr>
                  <w:delText>(123 respondents)</w:delText>
                </w:r>
              </w:del>
            </w:ins>
          </w:p>
          <w:p w14:paraId="21BD712B" w14:textId="77777777" w:rsidR="00750C28" w:rsidRPr="00CD4B1F" w:rsidRDefault="00750C28" w:rsidP="006A4D8C">
            <w:pPr>
              <w:pStyle w:val="ListParagraph"/>
              <w:rPr>
                <w:rFonts w:ascii="Times New Roman" w:hAnsi="Times New Roman" w:cs="Times New Roman"/>
                <w:i/>
                <w:sz w:val="20"/>
                <w:szCs w:val="20"/>
                <w:rPrChange w:id="1177" w:author="Author">
                  <w:rPr>
                    <w:rFonts w:ascii="Times New Roman" w:hAnsi="Times New Roman" w:cs="Times New Roman"/>
                    <w:i/>
                    <w:sz w:val="24"/>
                    <w:szCs w:val="24"/>
                  </w:rPr>
                </w:rPrChange>
              </w:rPr>
            </w:pPr>
            <w:r w:rsidRPr="00CD4B1F">
              <w:rPr>
                <w:rFonts w:ascii="Times New Roman" w:hAnsi="Times New Roman" w:cs="Times New Roman"/>
                <w:i/>
                <w:sz w:val="20"/>
                <w:szCs w:val="20"/>
                <w:rPrChange w:id="1178" w:author="Author">
                  <w:rPr>
                    <w:rFonts w:ascii="Times New Roman" w:hAnsi="Times New Roman" w:cs="Times New Roman"/>
                    <w:i/>
                    <w:sz w:val="24"/>
                    <w:szCs w:val="24"/>
                  </w:rPr>
                </w:rPrChange>
              </w:rPr>
              <w:t xml:space="preserve">a) physical drift </w:t>
            </w:r>
          </w:p>
          <w:p w14:paraId="7BAB456D" w14:textId="77777777" w:rsidR="00750C28" w:rsidRPr="00CD4B1F" w:rsidRDefault="00750C28" w:rsidP="006A4D8C">
            <w:pPr>
              <w:pStyle w:val="ListParagraph"/>
              <w:rPr>
                <w:rFonts w:ascii="Times New Roman" w:hAnsi="Times New Roman" w:cs="Times New Roman"/>
                <w:i/>
                <w:sz w:val="20"/>
                <w:szCs w:val="20"/>
                <w:rPrChange w:id="1179" w:author="Author">
                  <w:rPr>
                    <w:rFonts w:ascii="Times New Roman" w:hAnsi="Times New Roman" w:cs="Times New Roman"/>
                    <w:i/>
                    <w:sz w:val="24"/>
                    <w:szCs w:val="24"/>
                  </w:rPr>
                </w:rPrChange>
              </w:rPr>
            </w:pPr>
            <w:r w:rsidRPr="00CD4B1F">
              <w:rPr>
                <w:rFonts w:ascii="Times New Roman" w:hAnsi="Times New Roman" w:cs="Times New Roman"/>
                <w:i/>
                <w:sz w:val="20"/>
                <w:szCs w:val="20"/>
                <w:rPrChange w:id="1180" w:author="Author">
                  <w:rPr>
                    <w:rFonts w:ascii="Times New Roman" w:hAnsi="Times New Roman" w:cs="Times New Roman"/>
                    <w:i/>
                    <w:sz w:val="24"/>
                    <w:szCs w:val="24"/>
                  </w:rPr>
                </w:rPrChange>
              </w:rPr>
              <w:t xml:space="preserve">b) volatilization </w:t>
            </w:r>
          </w:p>
          <w:p w14:paraId="74935963" w14:textId="77777777" w:rsidR="00750C28" w:rsidRPr="00CD4B1F" w:rsidRDefault="00750C28" w:rsidP="006A4D8C">
            <w:pPr>
              <w:pStyle w:val="ListParagraph"/>
              <w:rPr>
                <w:rFonts w:ascii="Times New Roman" w:hAnsi="Times New Roman" w:cs="Times New Roman"/>
                <w:sz w:val="20"/>
                <w:szCs w:val="20"/>
                <w:rPrChange w:id="1181" w:author="Author">
                  <w:rPr>
                    <w:rFonts w:ascii="Times New Roman" w:hAnsi="Times New Roman" w:cs="Times New Roman"/>
                    <w:sz w:val="24"/>
                    <w:szCs w:val="24"/>
                  </w:rPr>
                </w:rPrChange>
              </w:rPr>
            </w:pPr>
            <w:r w:rsidRPr="00CD4B1F">
              <w:rPr>
                <w:rFonts w:ascii="Times New Roman" w:hAnsi="Times New Roman" w:cs="Times New Roman"/>
                <w:i/>
                <w:sz w:val="20"/>
                <w:szCs w:val="20"/>
                <w:rPrChange w:id="1182" w:author="Author">
                  <w:rPr>
                    <w:rFonts w:ascii="Times New Roman" w:hAnsi="Times New Roman" w:cs="Times New Roman"/>
                    <w:i/>
                    <w:sz w:val="24"/>
                    <w:szCs w:val="24"/>
                  </w:rPr>
                </w:rPrChange>
              </w:rPr>
              <w:t>c) temperature inversion</w:t>
            </w:r>
            <w:r w:rsidRPr="00CD4B1F">
              <w:rPr>
                <w:rFonts w:ascii="Times New Roman" w:hAnsi="Times New Roman" w:cs="Times New Roman"/>
                <w:sz w:val="20"/>
                <w:szCs w:val="20"/>
                <w:rPrChange w:id="1183" w:author="Author">
                  <w:rPr>
                    <w:rFonts w:ascii="Times New Roman" w:hAnsi="Times New Roman" w:cs="Times New Roman"/>
                    <w:sz w:val="24"/>
                    <w:szCs w:val="24"/>
                  </w:rPr>
                </w:rPrChange>
              </w:rPr>
              <w:t xml:space="preserve"> </w:t>
            </w:r>
          </w:p>
        </w:tc>
        <w:tc>
          <w:tcPr>
            <w:tcW w:w="3780" w:type="dxa"/>
            <w:gridSpan w:val="2"/>
            <w:tcBorders>
              <w:top w:val="single" w:sz="4" w:space="0" w:color="auto"/>
              <w:left w:val="single" w:sz="4" w:space="0" w:color="auto"/>
              <w:bottom w:val="single" w:sz="4" w:space="0" w:color="auto"/>
            </w:tcBorders>
            <w:tcPrChange w:id="1184" w:author="Author">
              <w:tcPr>
                <w:tcW w:w="3780" w:type="dxa"/>
                <w:gridSpan w:val="7"/>
                <w:tcBorders>
                  <w:top w:val="single" w:sz="4" w:space="0" w:color="auto"/>
                  <w:bottom w:val="single" w:sz="4" w:space="0" w:color="auto"/>
                </w:tcBorders>
              </w:tcPr>
            </w:tcPrChange>
          </w:tcPr>
          <w:p w14:paraId="00839739" w14:textId="77777777" w:rsidR="00750C28" w:rsidRPr="00CD4B1F" w:rsidRDefault="00750C28" w:rsidP="00A70881">
            <w:pPr>
              <w:rPr>
                <w:ins w:id="1185" w:author="Author"/>
                <w:rFonts w:ascii="Times New Roman" w:hAnsi="Times New Roman" w:cs="Times New Roman"/>
                <w:i/>
                <w:sz w:val="20"/>
                <w:szCs w:val="20"/>
                <w:rPrChange w:id="1186" w:author="Author">
                  <w:rPr>
                    <w:ins w:id="1187" w:author="Author"/>
                    <w:rFonts w:ascii="Times New Roman" w:hAnsi="Times New Roman" w:cs="Times New Roman"/>
                    <w:sz w:val="24"/>
                    <w:szCs w:val="24"/>
                  </w:rPr>
                </w:rPrChange>
              </w:rPr>
            </w:pPr>
            <w:ins w:id="1188" w:author="Author">
              <w:r w:rsidRPr="00CD4B1F">
                <w:rPr>
                  <w:rFonts w:ascii="Times New Roman" w:hAnsi="Times New Roman" w:cs="Times New Roman"/>
                  <w:i/>
                  <w:sz w:val="20"/>
                  <w:szCs w:val="20"/>
                  <w:rPrChange w:id="1189" w:author="Author">
                    <w:rPr>
                      <w:rFonts w:ascii="Times New Roman" w:hAnsi="Times New Roman" w:cs="Times New Roman"/>
                      <w:sz w:val="24"/>
                      <w:szCs w:val="24"/>
                    </w:rPr>
                  </w:rPrChange>
                </w:rPr>
                <w:t>% respondents</w:t>
              </w:r>
            </w:ins>
          </w:p>
          <w:p w14:paraId="534D0EC4" w14:textId="77777777" w:rsidR="00750C28" w:rsidRPr="00CD4B1F" w:rsidRDefault="00750C28">
            <w:pPr>
              <w:pBdr>
                <w:left w:val="single" w:sz="4" w:space="4" w:color="auto"/>
              </w:pBdr>
              <w:jc w:val="both"/>
              <w:rPr>
                <w:ins w:id="1190" w:author="Author"/>
                <w:rFonts w:ascii="Times New Roman" w:hAnsi="Times New Roman" w:cs="Times New Roman"/>
                <w:b/>
                <w:i/>
                <w:sz w:val="20"/>
                <w:szCs w:val="20"/>
                <w:rPrChange w:id="1191" w:author="Author">
                  <w:rPr>
                    <w:ins w:id="1192" w:author="Author"/>
                    <w:rFonts w:ascii="Times New Roman" w:hAnsi="Times New Roman" w:cs="Times New Roman"/>
                    <w:b/>
                    <w:sz w:val="24"/>
                    <w:szCs w:val="24"/>
                  </w:rPr>
                </w:rPrChange>
              </w:rPr>
              <w:pPrChange w:id="1193" w:author="Author">
                <w:pPr>
                  <w:jc w:val="both"/>
                </w:pPr>
              </w:pPrChange>
            </w:pPr>
          </w:p>
          <w:p w14:paraId="4E3C63B9" w14:textId="1E5AF300" w:rsidR="00750C28" w:rsidRPr="00CD4B1F" w:rsidDel="00CE3B2C" w:rsidRDefault="00750C28">
            <w:pPr>
              <w:pBdr>
                <w:left w:val="single" w:sz="4" w:space="4" w:color="auto"/>
              </w:pBdr>
              <w:jc w:val="both"/>
              <w:rPr>
                <w:ins w:id="1194" w:author="Author"/>
                <w:del w:id="1195" w:author="Author"/>
                <w:rFonts w:ascii="Times New Roman" w:hAnsi="Times New Roman" w:cs="Times New Roman"/>
                <w:b/>
                <w:i/>
                <w:sz w:val="20"/>
                <w:szCs w:val="20"/>
                <w:rPrChange w:id="1196" w:author="Author">
                  <w:rPr>
                    <w:ins w:id="1197" w:author="Author"/>
                    <w:del w:id="1198" w:author="Author"/>
                    <w:rFonts w:ascii="Times New Roman" w:hAnsi="Times New Roman" w:cs="Times New Roman"/>
                    <w:b/>
                    <w:sz w:val="24"/>
                    <w:szCs w:val="24"/>
                  </w:rPr>
                </w:rPrChange>
              </w:rPr>
              <w:pPrChange w:id="1199" w:author="Author">
                <w:pPr>
                  <w:jc w:val="both"/>
                </w:pPr>
              </w:pPrChange>
            </w:pPr>
          </w:p>
          <w:p w14:paraId="7DCA926F" w14:textId="3EF0645E" w:rsidR="00750C28" w:rsidRPr="00CD4B1F" w:rsidDel="00CE3B2C" w:rsidRDefault="00750C28">
            <w:pPr>
              <w:pBdr>
                <w:left w:val="single" w:sz="4" w:space="4" w:color="auto"/>
              </w:pBdr>
              <w:jc w:val="both"/>
              <w:rPr>
                <w:ins w:id="1200" w:author="Author"/>
                <w:del w:id="1201" w:author="Author"/>
                <w:rFonts w:ascii="Times New Roman" w:hAnsi="Times New Roman" w:cs="Times New Roman"/>
                <w:b/>
                <w:i/>
                <w:sz w:val="20"/>
                <w:szCs w:val="20"/>
                <w:rPrChange w:id="1202" w:author="Author">
                  <w:rPr>
                    <w:ins w:id="1203" w:author="Author"/>
                    <w:del w:id="1204" w:author="Author"/>
                    <w:rFonts w:ascii="Times New Roman" w:hAnsi="Times New Roman" w:cs="Times New Roman"/>
                    <w:b/>
                    <w:sz w:val="24"/>
                    <w:szCs w:val="24"/>
                  </w:rPr>
                </w:rPrChange>
              </w:rPr>
              <w:pPrChange w:id="1205" w:author="Author">
                <w:pPr>
                  <w:jc w:val="both"/>
                </w:pPr>
              </w:pPrChange>
            </w:pPr>
          </w:p>
          <w:p w14:paraId="5F60B18C" w14:textId="77777777" w:rsidR="00750C28" w:rsidRPr="00CD4B1F" w:rsidRDefault="00750C28">
            <w:pPr>
              <w:pBdr>
                <w:left w:val="single" w:sz="4" w:space="4" w:color="auto"/>
              </w:pBdr>
              <w:jc w:val="both"/>
              <w:rPr>
                <w:ins w:id="1206" w:author="Author"/>
                <w:rFonts w:ascii="Times New Roman" w:hAnsi="Times New Roman" w:cs="Times New Roman"/>
                <w:i/>
                <w:sz w:val="20"/>
                <w:szCs w:val="20"/>
                <w:rPrChange w:id="1207" w:author="Author">
                  <w:rPr>
                    <w:ins w:id="1208" w:author="Author"/>
                    <w:rFonts w:ascii="Times New Roman" w:hAnsi="Times New Roman" w:cs="Times New Roman"/>
                    <w:b/>
                    <w:sz w:val="24"/>
                    <w:szCs w:val="24"/>
                  </w:rPr>
                </w:rPrChange>
              </w:rPr>
              <w:pPrChange w:id="1209" w:author="Author">
                <w:pPr>
                  <w:jc w:val="both"/>
                </w:pPr>
              </w:pPrChange>
            </w:pPr>
            <w:ins w:id="1210" w:author="Author">
              <w:r w:rsidRPr="00CD4B1F">
                <w:rPr>
                  <w:rFonts w:ascii="Times New Roman" w:hAnsi="Times New Roman" w:cs="Times New Roman"/>
                  <w:i/>
                  <w:sz w:val="20"/>
                  <w:szCs w:val="20"/>
                  <w:rPrChange w:id="1211" w:author="Author">
                    <w:rPr>
                      <w:rFonts w:ascii="Times New Roman" w:hAnsi="Times New Roman" w:cs="Times New Roman"/>
                      <w:b/>
                      <w:sz w:val="24"/>
                      <w:szCs w:val="24"/>
                    </w:rPr>
                  </w:rPrChange>
                </w:rPr>
                <w:t>a)</w:t>
              </w:r>
              <w:r w:rsidRPr="00CD4B1F">
                <w:rPr>
                  <w:rFonts w:ascii="Times New Roman" w:hAnsi="Times New Roman" w:cs="Times New Roman"/>
                  <w:i/>
                  <w:sz w:val="20"/>
                  <w:szCs w:val="20"/>
                  <w:rPrChange w:id="1212" w:author="Author">
                    <w:rPr>
                      <w:rFonts w:ascii="Times New Roman" w:hAnsi="Times New Roman" w:cs="Times New Roman"/>
                      <w:sz w:val="24"/>
                      <w:szCs w:val="24"/>
                    </w:rPr>
                  </w:rPrChange>
                </w:rPr>
                <w:t xml:space="preserve"> 18</w:t>
              </w:r>
              <w:del w:id="1213" w:author="Author">
                <w:r w:rsidRPr="00CD4B1F" w:rsidDel="00A70881">
                  <w:rPr>
                    <w:rFonts w:ascii="Times New Roman" w:hAnsi="Times New Roman" w:cs="Times New Roman"/>
                    <w:i/>
                    <w:sz w:val="20"/>
                    <w:szCs w:val="20"/>
                    <w:rPrChange w:id="1214" w:author="Author">
                      <w:rPr>
                        <w:rFonts w:ascii="Times New Roman" w:hAnsi="Times New Roman" w:cs="Times New Roman"/>
                        <w:sz w:val="24"/>
                        <w:szCs w:val="24"/>
                      </w:rPr>
                    </w:rPrChange>
                  </w:rPr>
                  <w:delText>%</w:delText>
                </w:r>
              </w:del>
            </w:ins>
          </w:p>
          <w:p w14:paraId="1B882034" w14:textId="078DD2D3" w:rsidR="00750C28" w:rsidRPr="00CD4B1F" w:rsidRDefault="00750C28">
            <w:pPr>
              <w:pBdr>
                <w:left w:val="single" w:sz="4" w:space="4" w:color="auto"/>
              </w:pBdr>
              <w:jc w:val="both"/>
              <w:rPr>
                <w:ins w:id="1215" w:author="Author"/>
                <w:rFonts w:ascii="Times New Roman" w:hAnsi="Times New Roman" w:cs="Times New Roman"/>
                <w:i/>
                <w:sz w:val="20"/>
                <w:szCs w:val="20"/>
                <w:rPrChange w:id="1216" w:author="Author">
                  <w:rPr>
                    <w:ins w:id="1217" w:author="Author"/>
                    <w:rFonts w:ascii="Times New Roman" w:hAnsi="Times New Roman" w:cs="Times New Roman"/>
                    <w:b/>
                    <w:sz w:val="24"/>
                    <w:szCs w:val="24"/>
                  </w:rPr>
                </w:rPrChange>
              </w:rPr>
              <w:pPrChange w:id="1218" w:author="Author">
                <w:pPr>
                  <w:jc w:val="both"/>
                </w:pPr>
              </w:pPrChange>
            </w:pPr>
            <w:ins w:id="1219" w:author="Author">
              <w:r w:rsidRPr="00CD4B1F">
                <w:rPr>
                  <w:rFonts w:ascii="Times New Roman" w:hAnsi="Times New Roman" w:cs="Times New Roman"/>
                  <w:i/>
                  <w:sz w:val="20"/>
                  <w:szCs w:val="20"/>
                  <w:rPrChange w:id="1220" w:author="Author">
                    <w:rPr>
                      <w:rFonts w:ascii="Times New Roman" w:hAnsi="Times New Roman" w:cs="Times New Roman"/>
                      <w:b/>
                      <w:sz w:val="24"/>
                      <w:szCs w:val="24"/>
                    </w:rPr>
                  </w:rPrChange>
                </w:rPr>
                <w:t>b)</w:t>
              </w:r>
              <w:r w:rsidRPr="00CD4B1F">
                <w:rPr>
                  <w:rFonts w:ascii="Times New Roman" w:hAnsi="Times New Roman" w:cs="Times New Roman"/>
                  <w:i/>
                  <w:sz w:val="20"/>
                  <w:szCs w:val="20"/>
                  <w:rPrChange w:id="1221" w:author="Author">
                    <w:rPr>
                      <w:rFonts w:ascii="Times New Roman" w:hAnsi="Times New Roman" w:cs="Times New Roman"/>
                      <w:sz w:val="24"/>
                      <w:szCs w:val="24"/>
                    </w:rPr>
                  </w:rPrChange>
                </w:rPr>
                <w:t xml:space="preserve"> 73</w:t>
              </w:r>
              <w:r>
                <w:rPr>
                  <w:rFonts w:ascii="Times New Roman" w:hAnsi="Times New Roman" w:cs="Times New Roman"/>
                  <w:i/>
                  <w:sz w:val="20"/>
                  <w:szCs w:val="20"/>
                </w:rPr>
                <w:t xml:space="preserve">                    </w:t>
              </w:r>
              <w:del w:id="1222" w:author="Author">
                <w:r w:rsidRPr="00CD4B1F" w:rsidDel="00CE3B2C">
                  <w:rPr>
                    <w:rFonts w:ascii="Times New Roman" w:hAnsi="Times New Roman" w:cs="Times New Roman"/>
                    <w:i/>
                    <w:sz w:val="20"/>
                    <w:szCs w:val="20"/>
                    <w:rPrChange w:id="1223" w:author="Author">
                      <w:rPr>
                        <w:rFonts w:ascii="Times New Roman" w:hAnsi="Times New Roman" w:cs="Times New Roman"/>
                        <w:sz w:val="24"/>
                        <w:szCs w:val="24"/>
                      </w:rPr>
                    </w:rPrChange>
                  </w:rPr>
                  <w:delText>%</w:delText>
                </w:r>
              </w:del>
            </w:ins>
          </w:p>
          <w:p w14:paraId="50482449" w14:textId="77777777" w:rsidR="00750C28" w:rsidRPr="00CD4B1F" w:rsidRDefault="00750C28">
            <w:pPr>
              <w:pBdr>
                <w:left w:val="single" w:sz="4" w:space="4" w:color="auto"/>
              </w:pBdr>
              <w:jc w:val="both"/>
              <w:rPr>
                <w:ins w:id="1224" w:author="Author"/>
                <w:rFonts w:ascii="Times New Roman" w:hAnsi="Times New Roman" w:cs="Times New Roman"/>
                <w:i/>
                <w:sz w:val="20"/>
                <w:szCs w:val="20"/>
                <w:rPrChange w:id="1225" w:author="Author">
                  <w:rPr>
                    <w:ins w:id="1226" w:author="Author"/>
                    <w:rFonts w:ascii="Times New Roman" w:hAnsi="Times New Roman" w:cs="Times New Roman"/>
                    <w:b/>
                    <w:sz w:val="24"/>
                    <w:szCs w:val="24"/>
                  </w:rPr>
                </w:rPrChange>
              </w:rPr>
              <w:pPrChange w:id="1227" w:author="Author">
                <w:pPr>
                  <w:jc w:val="both"/>
                </w:pPr>
              </w:pPrChange>
            </w:pPr>
            <w:ins w:id="1228" w:author="Author">
              <w:r w:rsidRPr="00CD4B1F">
                <w:rPr>
                  <w:rFonts w:ascii="Times New Roman" w:hAnsi="Times New Roman" w:cs="Times New Roman"/>
                  <w:i/>
                  <w:sz w:val="20"/>
                  <w:szCs w:val="20"/>
                  <w:rPrChange w:id="1229" w:author="Author">
                    <w:rPr>
                      <w:rFonts w:ascii="Times New Roman" w:hAnsi="Times New Roman" w:cs="Times New Roman"/>
                      <w:b/>
                      <w:sz w:val="24"/>
                      <w:szCs w:val="24"/>
                    </w:rPr>
                  </w:rPrChange>
                </w:rPr>
                <w:t>c)</w:t>
              </w:r>
              <w:r w:rsidRPr="00CD4B1F">
                <w:rPr>
                  <w:rFonts w:ascii="Times New Roman" w:hAnsi="Times New Roman" w:cs="Times New Roman"/>
                  <w:i/>
                  <w:sz w:val="20"/>
                  <w:szCs w:val="20"/>
                  <w:rPrChange w:id="1230" w:author="Author">
                    <w:rPr>
                      <w:rFonts w:ascii="Times New Roman" w:hAnsi="Times New Roman" w:cs="Times New Roman"/>
                      <w:sz w:val="24"/>
                      <w:szCs w:val="24"/>
                    </w:rPr>
                  </w:rPrChange>
                </w:rPr>
                <w:t xml:space="preserve"> 9</w:t>
              </w:r>
              <w:del w:id="1231" w:author="Author">
                <w:r w:rsidRPr="00CD4B1F" w:rsidDel="00A70881">
                  <w:rPr>
                    <w:rFonts w:ascii="Times New Roman" w:hAnsi="Times New Roman" w:cs="Times New Roman"/>
                    <w:i/>
                    <w:sz w:val="20"/>
                    <w:szCs w:val="20"/>
                    <w:rPrChange w:id="1232" w:author="Author">
                      <w:rPr>
                        <w:rFonts w:ascii="Times New Roman" w:hAnsi="Times New Roman" w:cs="Times New Roman"/>
                        <w:sz w:val="24"/>
                        <w:szCs w:val="24"/>
                      </w:rPr>
                    </w:rPrChange>
                  </w:rPr>
                  <w:delText>%</w:delText>
                </w:r>
              </w:del>
            </w:ins>
          </w:p>
          <w:p w14:paraId="7AA4E39A" w14:textId="53009246" w:rsidR="00750C28" w:rsidRPr="00CD4B1F" w:rsidRDefault="00CE3B2C">
            <w:pPr>
              <w:pBdr>
                <w:left w:val="single" w:sz="4" w:space="4" w:color="auto"/>
              </w:pBdr>
              <w:jc w:val="both"/>
              <w:rPr>
                <w:ins w:id="1233" w:author="Author"/>
                <w:rFonts w:ascii="Times New Roman" w:hAnsi="Times New Roman" w:cs="Times New Roman"/>
                <w:b/>
                <w:i/>
                <w:sz w:val="20"/>
                <w:szCs w:val="20"/>
                <w:rPrChange w:id="1234" w:author="Author">
                  <w:rPr>
                    <w:ins w:id="1235" w:author="Author"/>
                    <w:rFonts w:ascii="Times New Roman" w:hAnsi="Times New Roman" w:cs="Times New Roman"/>
                    <w:b/>
                    <w:sz w:val="24"/>
                    <w:szCs w:val="24"/>
                  </w:rPr>
                </w:rPrChange>
              </w:rPr>
              <w:pPrChange w:id="1236" w:author="Author">
                <w:pPr>
                  <w:jc w:val="both"/>
                </w:pPr>
              </w:pPrChange>
            </w:pPr>
            <w:ins w:id="1237" w:author="Author">
              <w:r>
                <w:rPr>
                  <w:rFonts w:ascii="Times New Roman" w:hAnsi="Times New Roman" w:cs="Times New Roman"/>
                  <w:i/>
                  <w:sz w:val="20"/>
                  <w:szCs w:val="20"/>
                </w:rPr>
                <w:t>92 respondents</w:t>
              </w:r>
            </w:ins>
          </w:p>
          <w:p w14:paraId="22BC780B" w14:textId="77777777" w:rsidR="00750C28" w:rsidRPr="00CD4B1F" w:rsidRDefault="00750C28">
            <w:pPr>
              <w:pBdr>
                <w:left w:val="single" w:sz="4" w:space="4" w:color="auto"/>
              </w:pBdr>
              <w:jc w:val="both"/>
              <w:rPr>
                <w:ins w:id="1238" w:author="Author"/>
                <w:rFonts w:ascii="Times New Roman" w:hAnsi="Times New Roman" w:cs="Times New Roman"/>
                <w:b/>
                <w:i/>
                <w:sz w:val="20"/>
                <w:szCs w:val="20"/>
                <w:rPrChange w:id="1239" w:author="Author">
                  <w:rPr>
                    <w:ins w:id="1240" w:author="Author"/>
                    <w:rFonts w:ascii="Times New Roman" w:hAnsi="Times New Roman" w:cs="Times New Roman"/>
                    <w:b/>
                    <w:sz w:val="24"/>
                    <w:szCs w:val="24"/>
                  </w:rPr>
                </w:rPrChange>
              </w:rPr>
              <w:pPrChange w:id="1241" w:author="Author">
                <w:pPr>
                  <w:jc w:val="both"/>
                </w:pPr>
              </w:pPrChange>
            </w:pPr>
          </w:p>
          <w:p w14:paraId="33560375" w14:textId="77777777" w:rsidR="00750C28" w:rsidDel="00CE3B2C" w:rsidRDefault="00750C28">
            <w:pPr>
              <w:pBdr>
                <w:left w:val="single" w:sz="4" w:space="4" w:color="auto"/>
              </w:pBdr>
              <w:jc w:val="both"/>
              <w:rPr>
                <w:del w:id="1242" w:author="Author"/>
                <w:rFonts w:ascii="Times New Roman" w:hAnsi="Times New Roman" w:cs="Times New Roman"/>
                <w:b/>
                <w:i/>
                <w:sz w:val="20"/>
                <w:szCs w:val="20"/>
              </w:rPr>
              <w:pPrChange w:id="1243" w:author="Author">
                <w:pPr>
                  <w:jc w:val="both"/>
                </w:pPr>
              </w:pPrChange>
            </w:pPr>
          </w:p>
          <w:p w14:paraId="768D9254" w14:textId="77777777" w:rsidR="00CE3B2C" w:rsidRDefault="00CE3B2C">
            <w:pPr>
              <w:pBdr>
                <w:left w:val="single" w:sz="4" w:space="4" w:color="auto"/>
              </w:pBdr>
              <w:jc w:val="both"/>
              <w:rPr>
                <w:ins w:id="1244" w:author="Author"/>
                <w:rFonts w:ascii="Times New Roman" w:hAnsi="Times New Roman" w:cs="Times New Roman"/>
                <w:b/>
                <w:i/>
                <w:sz w:val="20"/>
                <w:szCs w:val="20"/>
              </w:rPr>
              <w:pPrChange w:id="1245" w:author="Author">
                <w:pPr>
                  <w:jc w:val="both"/>
                </w:pPr>
              </w:pPrChange>
            </w:pPr>
          </w:p>
          <w:p w14:paraId="6BF28AF2" w14:textId="77777777" w:rsidR="00CE3B2C" w:rsidRPr="00CD4B1F" w:rsidRDefault="00CE3B2C">
            <w:pPr>
              <w:pBdr>
                <w:left w:val="single" w:sz="4" w:space="4" w:color="auto"/>
              </w:pBdr>
              <w:jc w:val="both"/>
              <w:rPr>
                <w:ins w:id="1246" w:author="Author"/>
                <w:rFonts w:ascii="Times New Roman" w:hAnsi="Times New Roman" w:cs="Times New Roman"/>
                <w:b/>
                <w:i/>
                <w:sz w:val="20"/>
                <w:szCs w:val="20"/>
                <w:rPrChange w:id="1247" w:author="Author">
                  <w:rPr>
                    <w:ins w:id="1248" w:author="Author"/>
                    <w:rFonts w:ascii="Times New Roman" w:hAnsi="Times New Roman" w:cs="Times New Roman"/>
                    <w:b/>
                    <w:sz w:val="24"/>
                    <w:szCs w:val="24"/>
                  </w:rPr>
                </w:rPrChange>
              </w:rPr>
              <w:pPrChange w:id="1249" w:author="Author">
                <w:pPr>
                  <w:jc w:val="both"/>
                </w:pPr>
              </w:pPrChange>
            </w:pPr>
          </w:p>
          <w:p w14:paraId="05CF6198" w14:textId="77777777" w:rsidR="00750C28" w:rsidRPr="00CD4B1F" w:rsidDel="00C575F6" w:rsidRDefault="00750C28">
            <w:pPr>
              <w:pBdr>
                <w:left w:val="single" w:sz="4" w:space="4" w:color="auto"/>
              </w:pBdr>
              <w:jc w:val="both"/>
              <w:rPr>
                <w:ins w:id="1250" w:author="Author"/>
                <w:del w:id="1251" w:author="Author"/>
                <w:rFonts w:ascii="Times New Roman" w:hAnsi="Times New Roman" w:cs="Times New Roman"/>
                <w:b/>
                <w:i/>
                <w:sz w:val="20"/>
                <w:szCs w:val="20"/>
                <w:rPrChange w:id="1252" w:author="Author">
                  <w:rPr>
                    <w:ins w:id="1253" w:author="Author"/>
                    <w:del w:id="1254" w:author="Author"/>
                    <w:rFonts w:ascii="Times New Roman" w:hAnsi="Times New Roman" w:cs="Times New Roman"/>
                    <w:b/>
                    <w:sz w:val="24"/>
                    <w:szCs w:val="24"/>
                  </w:rPr>
                </w:rPrChange>
              </w:rPr>
              <w:pPrChange w:id="1255" w:author="Author">
                <w:pPr>
                  <w:jc w:val="both"/>
                </w:pPr>
              </w:pPrChange>
            </w:pPr>
          </w:p>
          <w:p w14:paraId="7FDFBFA2" w14:textId="77777777" w:rsidR="00750C28" w:rsidRPr="00CD4B1F" w:rsidRDefault="00750C28">
            <w:pPr>
              <w:pBdr>
                <w:left w:val="single" w:sz="4" w:space="4" w:color="auto"/>
              </w:pBdr>
              <w:jc w:val="both"/>
              <w:rPr>
                <w:ins w:id="1256" w:author="Author"/>
                <w:rFonts w:ascii="Times New Roman" w:hAnsi="Times New Roman" w:cs="Times New Roman"/>
                <w:i/>
                <w:sz w:val="20"/>
                <w:szCs w:val="20"/>
                <w:rPrChange w:id="1257" w:author="Author">
                  <w:rPr>
                    <w:ins w:id="1258" w:author="Author"/>
                    <w:rFonts w:ascii="Times New Roman" w:hAnsi="Times New Roman" w:cs="Times New Roman"/>
                    <w:sz w:val="24"/>
                    <w:szCs w:val="24"/>
                  </w:rPr>
                </w:rPrChange>
              </w:rPr>
              <w:pPrChange w:id="1259" w:author="Author">
                <w:pPr>
                  <w:jc w:val="both"/>
                </w:pPr>
              </w:pPrChange>
            </w:pPr>
            <w:ins w:id="1260" w:author="Author">
              <w:r w:rsidRPr="00CD4B1F">
                <w:rPr>
                  <w:rFonts w:ascii="Times New Roman" w:hAnsi="Times New Roman" w:cs="Times New Roman"/>
                  <w:i/>
                  <w:sz w:val="20"/>
                  <w:szCs w:val="20"/>
                  <w:rPrChange w:id="1261" w:author="Author">
                    <w:rPr>
                      <w:rFonts w:ascii="Times New Roman" w:hAnsi="Times New Roman" w:cs="Times New Roman"/>
                      <w:sz w:val="24"/>
                      <w:szCs w:val="24"/>
                    </w:rPr>
                  </w:rPrChange>
                </w:rPr>
                <w:t>a) 23</w:t>
              </w:r>
              <w:del w:id="1262" w:author="Author">
                <w:r w:rsidRPr="00CD4B1F" w:rsidDel="00A70881">
                  <w:rPr>
                    <w:rFonts w:ascii="Times New Roman" w:hAnsi="Times New Roman" w:cs="Times New Roman"/>
                    <w:i/>
                    <w:sz w:val="20"/>
                    <w:szCs w:val="20"/>
                    <w:rPrChange w:id="1263" w:author="Author">
                      <w:rPr>
                        <w:rFonts w:ascii="Times New Roman" w:hAnsi="Times New Roman" w:cs="Times New Roman"/>
                        <w:sz w:val="24"/>
                        <w:szCs w:val="24"/>
                      </w:rPr>
                    </w:rPrChange>
                  </w:rPr>
                  <w:delText>%</w:delText>
                </w:r>
              </w:del>
            </w:ins>
          </w:p>
          <w:p w14:paraId="45C7ABA1" w14:textId="51AE3439" w:rsidR="00750C28" w:rsidRPr="00CD4B1F" w:rsidRDefault="00750C28">
            <w:pPr>
              <w:pBdr>
                <w:left w:val="single" w:sz="4" w:space="4" w:color="auto"/>
              </w:pBdr>
              <w:jc w:val="both"/>
              <w:rPr>
                <w:ins w:id="1264" w:author="Author"/>
                <w:rFonts w:ascii="Times New Roman" w:hAnsi="Times New Roman" w:cs="Times New Roman"/>
                <w:i/>
                <w:sz w:val="20"/>
                <w:szCs w:val="20"/>
                <w:rPrChange w:id="1265" w:author="Author">
                  <w:rPr>
                    <w:ins w:id="1266" w:author="Author"/>
                    <w:rFonts w:ascii="Times New Roman" w:hAnsi="Times New Roman" w:cs="Times New Roman"/>
                    <w:sz w:val="24"/>
                    <w:szCs w:val="24"/>
                  </w:rPr>
                </w:rPrChange>
              </w:rPr>
              <w:pPrChange w:id="1267" w:author="Author">
                <w:pPr>
                  <w:jc w:val="both"/>
                </w:pPr>
              </w:pPrChange>
            </w:pPr>
            <w:ins w:id="1268" w:author="Author">
              <w:r w:rsidRPr="00CD4B1F">
                <w:rPr>
                  <w:rFonts w:ascii="Times New Roman" w:hAnsi="Times New Roman" w:cs="Times New Roman"/>
                  <w:i/>
                  <w:sz w:val="20"/>
                  <w:szCs w:val="20"/>
                  <w:rPrChange w:id="1269" w:author="Author">
                    <w:rPr>
                      <w:rFonts w:ascii="Times New Roman" w:hAnsi="Times New Roman" w:cs="Times New Roman"/>
                      <w:sz w:val="24"/>
                      <w:szCs w:val="24"/>
                    </w:rPr>
                  </w:rPrChange>
                </w:rPr>
                <w:t>b) 69</w:t>
              </w:r>
              <w:r>
                <w:rPr>
                  <w:rFonts w:ascii="Times New Roman" w:hAnsi="Times New Roman" w:cs="Times New Roman"/>
                  <w:i/>
                  <w:sz w:val="20"/>
                  <w:szCs w:val="20"/>
                </w:rPr>
                <w:t xml:space="preserve">                   </w:t>
              </w:r>
              <w:del w:id="1270" w:author="Author">
                <w:r w:rsidRPr="00CD4B1F" w:rsidDel="00A70881">
                  <w:rPr>
                    <w:rFonts w:ascii="Times New Roman" w:hAnsi="Times New Roman" w:cs="Times New Roman"/>
                    <w:i/>
                    <w:sz w:val="20"/>
                    <w:szCs w:val="20"/>
                    <w:rPrChange w:id="1271" w:author="Author">
                      <w:rPr>
                        <w:rFonts w:ascii="Times New Roman" w:hAnsi="Times New Roman" w:cs="Times New Roman"/>
                        <w:sz w:val="24"/>
                        <w:szCs w:val="24"/>
                      </w:rPr>
                    </w:rPrChange>
                  </w:rPr>
                  <w:delText>%</w:delText>
                </w:r>
              </w:del>
            </w:ins>
          </w:p>
          <w:p w14:paraId="4286E9CF" w14:textId="77777777" w:rsidR="00750C28" w:rsidRDefault="00750C28">
            <w:pPr>
              <w:pBdr>
                <w:left w:val="single" w:sz="4" w:space="4" w:color="auto"/>
              </w:pBdr>
              <w:jc w:val="both"/>
              <w:rPr>
                <w:ins w:id="1272" w:author="Author"/>
                <w:rFonts w:ascii="Times New Roman" w:hAnsi="Times New Roman" w:cs="Times New Roman"/>
                <w:i/>
                <w:sz w:val="20"/>
                <w:szCs w:val="20"/>
              </w:rPr>
              <w:pPrChange w:id="1273" w:author="Author">
                <w:pPr>
                  <w:jc w:val="both"/>
                </w:pPr>
              </w:pPrChange>
            </w:pPr>
            <w:ins w:id="1274" w:author="Author">
              <w:r w:rsidRPr="00CD4B1F">
                <w:rPr>
                  <w:rFonts w:ascii="Times New Roman" w:hAnsi="Times New Roman" w:cs="Times New Roman"/>
                  <w:i/>
                  <w:sz w:val="20"/>
                  <w:szCs w:val="20"/>
                  <w:rPrChange w:id="1275" w:author="Author">
                    <w:rPr>
                      <w:rFonts w:ascii="Times New Roman" w:hAnsi="Times New Roman" w:cs="Times New Roman"/>
                      <w:sz w:val="24"/>
                      <w:szCs w:val="24"/>
                    </w:rPr>
                  </w:rPrChange>
                </w:rPr>
                <w:t>c) 8</w:t>
              </w:r>
            </w:ins>
          </w:p>
          <w:p w14:paraId="3A5E1792" w14:textId="209CB545" w:rsidR="00750C28" w:rsidRPr="00750C28" w:rsidDel="00750C28" w:rsidRDefault="00CE3B2C" w:rsidP="00622C4C">
            <w:pPr>
              <w:jc w:val="both"/>
              <w:rPr>
                <w:del w:id="1276" w:author="Author"/>
                <w:rFonts w:ascii="Times New Roman" w:hAnsi="Times New Roman" w:cs="Times New Roman"/>
                <w:i/>
                <w:sz w:val="20"/>
                <w:szCs w:val="20"/>
              </w:rPr>
            </w:pPr>
            <w:ins w:id="1277" w:author="Author">
              <w:r>
                <w:rPr>
                  <w:rFonts w:ascii="Times New Roman" w:hAnsi="Times New Roman" w:cs="Times New Roman"/>
                  <w:i/>
                  <w:sz w:val="20"/>
                  <w:szCs w:val="20"/>
                </w:rPr>
                <w:t>13 respondents</w:t>
              </w:r>
              <w:r w:rsidRPr="00CE3B2C" w:rsidDel="00A70881">
                <w:rPr>
                  <w:rFonts w:ascii="Times New Roman" w:hAnsi="Times New Roman" w:cs="Times New Roman"/>
                  <w:i/>
                  <w:sz w:val="20"/>
                  <w:szCs w:val="20"/>
                </w:rPr>
                <w:t xml:space="preserve"> </w:t>
              </w:r>
              <w:del w:id="1278" w:author="Author">
                <w:r w:rsidR="00750C28" w:rsidRPr="00CD4B1F" w:rsidDel="00A70881">
                  <w:rPr>
                    <w:rFonts w:ascii="Times New Roman" w:hAnsi="Times New Roman" w:cs="Times New Roman"/>
                    <w:i/>
                    <w:sz w:val="20"/>
                    <w:szCs w:val="20"/>
                    <w:rPrChange w:id="1279" w:author="Author">
                      <w:rPr>
                        <w:rFonts w:ascii="Times New Roman" w:hAnsi="Times New Roman" w:cs="Times New Roman"/>
                        <w:sz w:val="24"/>
                        <w:szCs w:val="24"/>
                      </w:rPr>
                    </w:rPrChange>
                  </w:rPr>
                  <w:delText>%</w:delText>
                </w:r>
              </w:del>
            </w:ins>
          </w:p>
          <w:p w14:paraId="180CC35F" w14:textId="03639552" w:rsidR="00750C28" w:rsidRPr="00CD4B1F" w:rsidDel="00750C28" w:rsidRDefault="00750C28" w:rsidP="007806A4">
            <w:pPr>
              <w:jc w:val="both"/>
              <w:rPr>
                <w:ins w:id="1280" w:author="Author"/>
                <w:del w:id="1281" w:author="Author"/>
                <w:rFonts w:ascii="Times New Roman" w:hAnsi="Times New Roman" w:cs="Times New Roman"/>
                <w:b/>
                <w:i/>
                <w:sz w:val="20"/>
                <w:szCs w:val="20"/>
                <w:rPrChange w:id="1282" w:author="Author">
                  <w:rPr>
                    <w:ins w:id="1283" w:author="Author"/>
                    <w:del w:id="1284" w:author="Author"/>
                    <w:rFonts w:ascii="Times New Roman" w:hAnsi="Times New Roman" w:cs="Times New Roman"/>
                    <w:b/>
                    <w:sz w:val="24"/>
                    <w:szCs w:val="24"/>
                  </w:rPr>
                </w:rPrChange>
              </w:rPr>
            </w:pPr>
          </w:p>
          <w:p w14:paraId="3CAFC7D0" w14:textId="1E64113B" w:rsidR="00750C28" w:rsidRPr="00CD4B1F" w:rsidDel="00750C28" w:rsidRDefault="00750C28" w:rsidP="007806A4">
            <w:pPr>
              <w:jc w:val="both"/>
              <w:rPr>
                <w:ins w:id="1285" w:author="Author"/>
                <w:del w:id="1286" w:author="Author"/>
                <w:rFonts w:ascii="Times New Roman" w:hAnsi="Times New Roman" w:cs="Times New Roman"/>
                <w:b/>
                <w:i/>
                <w:sz w:val="20"/>
                <w:szCs w:val="20"/>
                <w:rPrChange w:id="1287" w:author="Author">
                  <w:rPr>
                    <w:ins w:id="1288" w:author="Author"/>
                    <w:del w:id="1289" w:author="Author"/>
                    <w:rFonts w:ascii="Times New Roman" w:hAnsi="Times New Roman" w:cs="Times New Roman"/>
                    <w:b/>
                    <w:sz w:val="24"/>
                    <w:szCs w:val="24"/>
                  </w:rPr>
                </w:rPrChange>
              </w:rPr>
            </w:pPr>
          </w:p>
          <w:p w14:paraId="3E914829" w14:textId="408754AC" w:rsidR="00750C28" w:rsidRPr="00CD4B1F" w:rsidDel="00750C28" w:rsidRDefault="00750C28" w:rsidP="007806A4">
            <w:pPr>
              <w:jc w:val="both"/>
              <w:rPr>
                <w:ins w:id="1290" w:author="Author"/>
                <w:del w:id="1291" w:author="Author"/>
                <w:rFonts w:ascii="Times New Roman" w:hAnsi="Times New Roman" w:cs="Times New Roman"/>
                <w:b/>
                <w:i/>
                <w:sz w:val="20"/>
                <w:szCs w:val="20"/>
                <w:rPrChange w:id="1292" w:author="Author">
                  <w:rPr>
                    <w:ins w:id="1293" w:author="Author"/>
                    <w:del w:id="1294" w:author="Author"/>
                    <w:rFonts w:ascii="Times New Roman" w:hAnsi="Times New Roman" w:cs="Times New Roman"/>
                    <w:b/>
                    <w:sz w:val="24"/>
                    <w:szCs w:val="24"/>
                  </w:rPr>
                </w:rPrChange>
              </w:rPr>
            </w:pPr>
          </w:p>
          <w:p w14:paraId="668A1F50" w14:textId="7E24E8BE" w:rsidR="00750C28" w:rsidRPr="00CD4B1F" w:rsidDel="00A70881" w:rsidRDefault="00750C28" w:rsidP="007806A4">
            <w:pPr>
              <w:jc w:val="both"/>
              <w:rPr>
                <w:ins w:id="1295" w:author="Author"/>
                <w:del w:id="1296" w:author="Author"/>
                <w:rFonts w:ascii="Times New Roman" w:hAnsi="Times New Roman" w:cs="Times New Roman"/>
                <w:i/>
                <w:sz w:val="20"/>
                <w:szCs w:val="20"/>
                <w:rPrChange w:id="1297" w:author="Author">
                  <w:rPr>
                    <w:ins w:id="1298" w:author="Author"/>
                    <w:del w:id="1299" w:author="Author"/>
                    <w:rFonts w:ascii="Times New Roman" w:hAnsi="Times New Roman" w:cs="Times New Roman"/>
                    <w:sz w:val="24"/>
                    <w:szCs w:val="24"/>
                  </w:rPr>
                </w:rPrChange>
              </w:rPr>
            </w:pPr>
            <w:ins w:id="1300" w:author="Author">
              <w:del w:id="1301" w:author="Author">
                <w:r w:rsidRPr="00CD4B1F" w:rsidDel="00A70881">
                  <w:rPr>
                    <w:rFonts w:ascii="Times New Roman" w:hAnsi="Times New Roman" w:cs="Times New Roman"/>
                    <w:i/>
                    <w:sz w:val="20"/>
                    <w:szCs w:val="20"/>
                    <w:rPrChange w:id="1302" w:author="Author">
                      <w:rPr>
                        <w:rFonts w:ascii="Times New Roman" w:hAnsi="Times New Roman" w:cs="Times New Roman"/>
                        <w:sz w:val="24"/>
                        <w:szCs w:val="24"/>
                      </w:rPr>
                    </w:rPrChange>
                  </w:rPr>
                  <w:delText>a)</w:delText>
                </w:r>
              </w:del>
            </w:ins>
          </w:p>
          <w:p w14:paraId="5BE038C5" w14:textId="6901BE74" w:rsidR="00750C28" w:rsidRPr="00CD4B1F" w:rsidDel="00A70881" w:rsidRDefault="00750C28" w:rsidP="007806A4">
            <w:pPr>
              <w:jc w:val="both"/>
              <w:rPr>
                <w:ins w:id="1303" w:author="Author"/>
                <w:del w:id="1304" w:author="Author"/>
                <w:rFonts w:ascii="Times New Roman" w:hAnsi="Times New Roman" w:cs="Times New Roman"/>
                <w:i/>
                <w:sz w:val="20"/>
                <w:szCs w:val="20"/>
                <w:rPrChange w:id="1305" w:author="Author">
                  <w:rPr>
                    <w:ins w:id="1306" w:author="Author"/>
                    <w:del w:id="1307" w:author="Author"/>
                    <w:rFonts w:ascii="Times New Roman" w:hAnsi="Times New Roman" w:cs="Times New Roman"/>
                    <w:sz w:val="24"/>
                    <w:szCs w:val="24"/>
                  </w:rPr>
                </w:rPrChange>
              </w:rPr>
            </w:pPr>
            <w:ins w:id="1308" w:author="Author">
              <w:del w:id="1309" w:author="Author">
                <w:r w:rsidRPr="00CD4B1F" w:rsidDel="00A70881">
                  <w:rPr>
                    <w:rFonts w:ascii="Times New Roman" w:hAnsi="Times New Roman" w:cs="Times New Roman"/>
                    <w:i/>
                    <w:sz w:val="20"/>
                    <w:szCs w:val="20"/>
                    <w:rPrChange w:id="1310" w:author="Author">
                      <w:rPr>
                        <w:rFonts w:ascii="Times New Roman" w:hAnsi="Times New Roman" w:cs="Times New Roman"/>
                        <w:sz w:val="24"/>
                        <w:szCs w:val="24"/>
                      </w:rPr>
                    </w:rPrChange>
                  </w:rPr>
                  <w:delText>b)</w:delText>
                </w:r>
              </w:del>
            </w:ins>
          </w:p>
          <w:p w14:paraId="43EECF4F" w14:textId="02F444AE" w:rsidR="00750C28" w:rsidRPr="00CD4B1F" w:rsidDel="00A70881" w:rsidRDefault="00750C28" w:rsidP="007806A4">
            <w:pPr>
              <w:jc w:val="both"/>
              <w:rPr>
                <w:ins w:id="1311" w:author="Author"/>
                <w:del w:id="1312" w:author="Author"/>
                <w:rFonts w:ascii="Times New Roman" w:hAnsi="Times New Roman" w:cs="Times New Roman"/>
                <w:i/>
                <w:sz w:val="20"/>
                <w:szCs w:val="20"/>
                <w:rPrChange w:id="1313" w:author="Author">
                  <w:rPr>
                    <w:ins w:id="1314" w:author="Author"/>
                    <w:del w:id="1315" w:author="Author"/>
                    <w:rFonts w:ascii="Times New Roman" w:hAnsi="Times New Roman" w:cs="Times New Roman"/>
                    <w:sz w:val="24"/>
                    <w:szCs w:val="24"/>
                  </w:rPr>
                </w:rPrChange>
              </w:rPr>
            </w:pPr>
            <w:ins w:id="1316" w:author="Author">
              <w:del w:id="1317" w:author="Author">
                <w:r w:rsidRPr="00CD4B1F" w:rsidDel="00A70881">
                  <w:rPr>
                    <w:rFonts w:ascii="Times New Roman" w:hAnsi="Times New Roman" w:cs="Times New Roman"/>
                    <w:i/>
                    <w:sz w:val="20"/>
                    <w:szCs w:val="20"/>
                    <w:rPrChange w:id="1318" w:author="Author">
                      <w:rPr>
                        <w:rFonts w:ascii="Times New Roman" w:hAnsi="Times New Roman" w:cs="Times New Roman"/>
                        <w:sz w:val="24"/>
                        <w:szCs w:val="24"/>
                      </w:rPr>
                    </w:rPrChange>
                  </w:rPr>
                  <w:delText>c)</w:delText>
                </w:r>
              </w:del>
            </w:ins>
          </w:p>
          <w:p w14:paraId="6719115F" w14:textId="77777777" w:rsidR="00750C28" w:rsidRPr="00CD4B1F" w:rsidRDefault="00750C28" w:rsidP="00A70881">
            <w:pPr>
              <w:jc w:val="both"/>
              <w:rPr>
                <w:rFonts w:ascii="Times New Roman" w:hAnsi="Times New Roman" w:cs="Times New Roman"/>
                <w:b/>
                <w:i/>
                <w:sz w:val="20"/>
                <w:szCs w:val="20"/>
                <w:rPrChange w:id="1319" w:author="Author">
                  <w:rPr>
                    <w:rFonts w:ascii="Times New Roman" w:hAnsi="Times New Roman" w:cs="Times New Roman"/>
                    <w:b/>
                    <w:sz w:val="24"/>
                    <w:szCs w:val="24"/>
                  </w:rPr>
                </w:rPrChange>
              </w:rPr>
            </w:pPr>
          </w:p>
        </w:tc>
      </w:tr>
      <w:tr w:rsidR="00C938F1" w:rsidRPr="00CD4B1F" w14:paraId="010FF2AD" w14:textId="48F0256D" w:rsidTr="00CD4B1F">
        <w:tblPrEx>
          <w:tblPrExChange w:id="1320" w:author="Author">
            <w:tblPrEx>
              <w:tblW w:w="9450" w:type="dxa"/>
            </w:tblPrEx>
          </w:tblPrExChange>
        </w:tblPrEx>
        <w:trPr>
          <w:trPrChange w:id="1321" w:author="Author">
            <w:trPr>
              <w:gridAfter w:val="0"/>
            </w:trPr>
          </w:trPrChange>
        </w:trPr>
        <w:tc>
          <w:tcPr>
            <w:tcW w:w="5670" w:type="dxa"/>
            <w:tcBorders>
              <w:top w:val="single" w:sz="4" w:space="0" w:color="auto"/>
              <w:bottom w:val="single" w:sz="4" w:space="0" w:color="auto"/>
              <w:right w:val="single" w:sz="4" w:space="0" w:color="auto"/>
            </w:tcBorders>
            <w:tcPrChange w:id="1322" w:author="Author">
              <w:tcPr>
                <w:tcW w:w="5670" w:type="dxa"/>
                <w:tcBorders>
                  <w:top w:val="single" w:sz="4" w:space="0" w:color="auto"/>
                  <w:bottom w:val="single" w:sz="4" w:space="0" w:color="auto"/>
                </w:tcBorders>
              </w:tcPr>
            </w:tcPrChange>
          </w:tcPr>
          <w:p w14:paraId="45FCBC6E" w14:textId="77777777" w:rsidR="00C938F1" w:rsidRPr="00CD4B1F" w:rsidRDefault="00C938F1" w:rsidP="008876BB">
            <w:pPr>
              <w:pStyle w:val="ListParagraph"/>
              <w:numPr>
                <w:ilvl w:val="0"/>
                <w:numId w:val="1"/>
              </w:numPr>
              <w:rPr>
                <w:ins w:id="1323" w:author="Author"/>
                <w:rFonts w:ascii="Times New Roman" w:hAnsi="Times New Roman" w:cs="Times New Roman"/>
                <w:sz w:val="20"/>
                <w:szCs w:val="20"/>
                <w:rPrChange w:id="1324" w:author="Author">
                  <w:rPr>
                    <w:ins w:id="1325" w:author="Author"/>
                    <w:rFonts w:ascii="Times New Roman" w:hAnsi="Times New Roman" w:cs="Times New Roman"/>
                    <w:sz w:val="24"/>
                    <w:szCs w:val="24"/>
                  </w:rPr>
                </w:rPrChange>
              </w:rPr>
            </w:pPr>
            <w:r w:rsidRPr="00CD4B1F">
              <w:rPr>
                <w:rFonts w:ascii="Times New Roman" w:hAnsi="Times New Roman" w:cs="Times New Roman"/>
                <w:sz w:val="20"/>
                <w:szCs w:val="20"/>
                <w:rPrChange w:id="1326" w:author="Author">
                  <w:rPr>
                    <w:rFonts w:ascii="Times New Roman" w:hAnsi="Times New Roman" w:cs="Times New Roman"/>
                    <w:sz w:val="24"/>
                    <w:szCs w:val="24"/>
                  </w:rPr>
                </w:rPrChange>
              </w:rPr>
              <w:t xml:space="preserve">Was dicamba injury noticed in your non-DR soybeans? </w:t>
            </w:r>
          </w:p>
          <w:p w14:paraId="0D5E1DFD" w14:textId="4C5BE06E" w:rsidR="00C938F1" w:rsidRPr="00CD4B1F" w:rsidDel="00C938F1" w:rsidRDefault="00C938F1">
            <w:pPr>
              <w:ind w:left="360"/>
              <w:rPr>
                <w:del w:id="1327" w:author="Author"/>
                <w:rFonts w:ascii="Times New Roman" w:hAnsi="Times New Roman" w:cs="Times New Roman"/>
                <w:sz w:val="20"/>
                <w:szCs w:val="20"/>
                <w:rPrChange w:id="1328" w:author="Author">
                  <w:rPr>
                    <w:del w:id="1329" w:author="Author"/>
                  </w:rPr>
                </w:rPrChange>
              </w:rPr>
              <w:pPrChange w:id="1330" w:author="Author">
                <w:pPr>
                  <w:pStyle w:val="ListParagraph"/>
                  <w:numPr>
                    <w:numId w:val="1"/>
                  </w:numPr>
                  <w:ind w:hanging="360"/>
                </w:pPr>
              </w:pPrChange>
            </w:pPr>
            <w:ins w:id="1331" w:author="Author">
              <w:del w:id="1332" w:author="Author">
                <w:r w:rsidRPr="00CD4B1F" w:rsidDel="00C938F1">
                  <w:rPr>
                    <w:rFonts w:ascii="Times New Roman" w:hAnsi="Times New Roman" w:cs="Times New Roman"/>
                    <w:sz w:val="20"/>
                    <w:szCs w:val="20"/>
                    <w:rPrChange w:id="1333" w:author="Author">
                      <w:rPr>
                        <w:rFonts w:ascii="Times New Roman" w:hAnsi="Times New Roman" w:cs="Times New Roman"/>
                        <w:sz w:val="24"/>
                        <w:szCs w:val="24"/>
                      </w:rPr>
                    </w:rPrChange>
                  </w:rPr>
                  <w:delText>(211 respondents)</w:delText>
                </w:r>
              </w:del>
            </w:ins>
            <w:del w:id="1334" w:author="Author">
              <w:r w:rsidRPr="00CD4B1F" w:rsidDel="00C938F1">
                <w:rPr>
                  <w:rFonts w:ascii="Times New Roman" w:hAnsi="Times New Roman" w:cs="Times New Roman"/>
                  <w:sz w:val="20"/>
                  <w:szCs w:val="20"/>
                  <w:rPrChange w:id="1335" w:author="Author">
                    <w:rPr/>
                  </w:rPrChange>
                </w:rPr>
                <w:delText xml:space="preserve"> </w:delText>
              </w:r>
            </w:del>
          </w:p>
          <w:p w14:paraId="6EB138E4" w14:textId="2187ABA1" w:rsidR="00C938F1" w:rsidRPr="00CD4B1F" w:rsidRDefault="00C938F1" w:rsidP="006A4D8C">
            <w:pPr>
              <w:pStyle w:val="ListParagraph"/>
              <w:rPr>
                <w:rFonts w:ascii="Times New Roman" w:hAnsi="Times New Roman" w:cs="Times New Roman"/>
                <w:sz w:val="20"/>
                <w:szCs w:val="20"/>
                <w:rPrChange w:id="1336" w:author="Author">
                  <w:rPr>
                    <w:rFonts w:ascii="Times New Roman" w:hAnsi="Times New Roman" w:cs="Times New Roman"/>
                    <w:sz w:val="24"/>
                    <w:szCs w:val="24"/>
                  </w:rPr>
                </w:rPrChange>
              </w:rPr>
            </w:pPr>
            <w:r w:rsidRPr="00CD4B1F">
              <w:rPr>
                <w:rFonts w:ascii="Times New Roman" w:hAnsi="Times New Roman" w:cs="Times New Roman"/>
                <w:sz w:val="20"/>
                <w:szCs w:val="20"/>
                <w:rPrChange w:id="1337" w:author="Author">
                  <w:rPr>
                    <w:rFonts w:ascii="Times New Roman" w:hAnsi="Times New Roman" w:cs="Times New Roman"/>
                    <w:sz w:val="24"/>
                    <w:szCs w:val="24"/>
                  </w:rPr>
                </w:rPrChange>
              </w:rPr>
              <w:t xml:space="preserve">a) Yes (how many ha?)   </w:t>
            </w:r>
          </w:p>
          <w:p w14:paraId="1FE075B2" w14:textId="77777777" w:rsidR="00C938F1" w:rsidRPr="00CD4B1F" w:rsidRDefault="00C938F1" w:rsidP="006A4D8C">
            <w:pPr>
              <w:pStyle w:val="ListParagraph"/>
              <w:rPr>
                <w:rFonts w:ascii="Times New Roman" w:hAnsi="Times New Roman" w:cs="Times New Roman"/>
                <w:sz w:val="20"/>
                <w:szCs w:val="20"/>
                <w:rPrChange w:id="1338" w:author="Author">
                  <w:rPr>
                    <w:rFonts w:ascii="Times New Roman" w:hAnsi="Times New Roman" w:cs="Times New Roman"/>
                    <w:sz w:val="24"/>
                    <w:szCs w:val="24"/>
                  </w:rPr>
                </w:rPrChange>
              </w:rPr>
            </w:pPr>
            <w:r w:rsidRPr="00CD4B1F">
              <w:rPr>
                <w:rFonts w:ascii="Times New Roman" w:hAnsi="Times New Roman" w:cs="Times New Roman"/>
                <w:sz w:val="20"/>
                <w:szCs w:val="20"/>
                <w:rPrChange w:id="1339" w:author="Author">
                  <w:rPr>
                    <w:rFonts w:ascii="Times New Roman" w:hAnsi="Times New Roman" w:cs="Times New Roman"/>
                    <w:sz w:val="24"/>
                    <w:szCs w:val="24"/>
                  </w:rPr>
                </w:rPrChange>
              </w:rPr>
              <w:t xml:space="preserve">b) No </w:t>
            </w:r>
            <w:del w:id="1340" w:author="Author">
              <w:r w:rsidRPr="00CD4B1F" w:rsidDel="00301E65">
                <w:rPr>
                  <w:rFonts w:ascii="Times New Roman" w:hAnsi="Times New Roman" w:cs="Times New Roman"/>
                  <w:sz w:val="20"/>
                  <w:szCs w:val="20"/>
                  <w:rPrChange w:id="1341" w:author="Author">
                    <w:rPr>
                      <w:rFonts w:ascii="Times New Roman" w:hAnsi="Times New Roman" w:cs="Times New Roman"/>
                      <w:sz w:val="24"/>
                      <w:szCs w:val="24"/>
                    </w:rPr>
                  </w:rPrChange>
                </w:rPr>
                <w:delText xml:space="preserve"> </w:delText>
              </w:r>
            </w:del>
            <w:r w:rsidRPr="00CD4B1F">
              <w:rPr>
                <w:rFonts w:ascii="Times New Roman" w:hAnsi="Times New Roman" w:cs="Times New Roman"/>
                <w:sz w:val="20"/>
                <w:szCs w:val="20"/>
                <w:rPrChange w:id="1342" w:author="Author">
                  <w:rPr>
                    <w:rFonts w:ascii="Times New Roman" w:hAnsi="Times New Roman" w:cs="Times New Roman"/>
                    <w:sz w:val="24"/>
                    <w:szCs w:val="24"/>
                  </w:rPr>
                </w:rPrChange>
              </w:rPr>
              <w:t>(the sur</w:t>
            </w:r>
            <w:del w:id="1343" w:author="Unknown">
              <w:r w:rsidRPr="00CD4B1F" w:rsidDel="00750C28">
                <w:rPr>
                  <w:rFonts w:ascii="Times New Roman" w:hAnsi="Times New Roman" w:cs="Times New Roman"/>
                  <w:sz w:val="20"/>
                  <w:szCs w:val="20"/>
                  <w:rPrChange w:id="1344" w:author="Author">
                    <w:rPr>
                      <w:rFonts w:ascii="Times New Roman" w:hAnsi="Times New Roman" w:cs="Times New Roman"/>
                      <w:sz w:val="24"/>
                      <w:szCs w:val="24"/>
                    </w:rPr>
                  </w:rPrChange>
                </w:rPr>
                <w:delText>v</w:delText>
              </w:r>
            </w:del>
            <w:ins w:id="1345" w:author="Author">
              <w:r w:rsidRPr="00CD4B1F">
                <w:rPr>
                  <w:rFonts w:ascii="Times New Roman" w:hAnsi="Times New Roman" w:cs="Times New Roman"/>
                  <w:sz w:val="20"/>
                  <w:szCs w:val="20"/>
                  <w:rPrChange w:id="1346" w:author="Author">
                    <w:rPr>
                      <w:rFonts w:ascii="Times New Roman" w:hAnsi="Times New Roman" w:cs="Times New Roman"/>
                      <w:sz w:val="24"/>
                      <w:szCs w:val="24"/>
                    </w:rPr>
                  </w:rPrChange>
                </w:rPr>
                <w:t>e</w:t>
              </w:r>
            </w:ins>
            <w:r w:rsidRPr="00CD4B1F">
              <w:rPr>
                <w:rFonts w:ascii="Times New Roman" w:hAnsi="Times New Roman" w:cs="Times New Roman"/>
                <w:sz w:val="20"/>
                <w:szCs w:val="20"/>
                <w:rPrChange w:id="1347" w:author="Author">
                  <w:rPr>
                    <w:rFonts w:ascii="Times New Roman" w:hAnsi="Times New Roman" w:cs="Times New Roman"/>
                    <w:sz w:val="24"/>
                    <w:szCs w:val="24"/>
                  </w:rPr>
                </w:rPrChange>
              </w:rPr>
              <w:t xml:space="preserve">y ends here) </w:t>
            </w:r>
          </w:p>
        </w:tc>
        <w:tc>
          <w:tcPr>
            <w:tcW w:w="3780" w:type="dxa"/>
            <w:gridSpan w:val="2"/>
            <w:tcBorders>
              <w:top w:val="single" w:sz="4" w:space="0" w:color="auto"/>
              <w:left w:val="single" w:sz="4" w:space="0" w:color="auto"/>
              <w:bottom w:val="single" w:sz="4" w:space="0" w:color="auto"/>
            </w:tcBorders>
            <w:tcPrChange w:id="1348" w:author="Author">
              <w:tcPr>
                <w:tcW w:w="3780" w:type="dxa"/>
                <w:gridSpan w:val="7"/>
                <w:tcBorders>
                  <w:top w:val="single" w:sz="4" w:space="0" w:color="auto"/>
                  <w:bottom w:val="single" w:sz="4" w:space="0" w:color="auto"/>
                </w:tcBorders>
              </w:tcPr>
            </w:tcPrChange>
          </w:tcPr>
          <w:p w14:paraId="347414B0" w14:textId="77777777" w:rsidR="00C938F1" w:rsidRPr="00CD4B1F" w:rsidRDefault="00C938F1" w:rsidP="009D16F4">
            <w:pPr>
              <w:rPr>
                <w:ins w:id="1349" w:author="Author"/>
                <w:rFonts w:ascii="Times New Roman" w:hAnsi="Times New Roman" w:cs="Times New Roman"/>
                <w:i/>
                <w:sz w:val="20"/>
                <w:szCs w:val="20"/>
                <w:rPrChange w:id="1350" w:author="Author">
                  <w:rPr>
                    <w:ins w:id="1351" w:author="Author"/>
                    <w:rFonts w:ascii="Times New Roman" w:hAnsi="Times New Roman" w:cs="Times New Roman"/>
                    <w:sz w:val="24"/>
                    <w:szCs w:val="24"/>
                  </w:rPr>
                </w:rPrChange>
              </w:rPr>
            </w:pPr>
            <w:ins w:id="1352" w:author="Author">
              <w:r w:rsidRPr="00CD4B1F">
                <w:rPr>
                  <w:rFonts w:ascii="Times New Roman" w:hAnsi="Times New Roman" w:cs="Times New Roman"/>
                  <w:i/>
                  <w:sz w:val="20"/>
                  <w:szCs w:val="20"/>
                  <w:rPrChange w:id="1353" w:author="Author">
                    <w:rPr>
                      <w:rFonts w:ascii="Times New Roman" w:hAnsi="Times New Roman" w:cs="Times New Roman"/>
                      <w:sz w:val="24"/>
                      <w:szCs w:val="24"/>
                    </w:rPr>
                  </w:rPrChange>
                </w:rPr>
                <w:t>% respondents</w:t>
              </w:r>
            </w:ins>
          </w:p>
          <w:p w14:paraId="644A6FFD" w14:textId="77777777" w:rsidR="00C938F1" w:rsidRPr="00CD4B1F" w:rsidDel="009D16F4" w:rsidRDefault="00C938F1">
            <w:pPr>
              <w:rPr>
                <w:ins w:id="1354" w:author="Author"/>
                <w:del w:id="1355" w:author="Author"/>
                <w:rFonts w:ascii="Times New Roman" w:hAnsi="Times New Roman" w:cs="Times New Roman"/>
                <w:i/>
                <w:sz w:val="20"/>
                <w:szCs w:val="20"/>
                <w:rPrChange w:id="1356" w:author="Author">
                  <w:rPr>
                    <w:ins w:id="1357" w:author="Author"/>
                    <w:del w:id="1358" w:author="Author"/>
                    <w:rFonts w:ascii="Times New Roman" w:hAnsi="Times New Roman" w:cs="Times New Roman"/>
                    <w:sz w:val="24"/>
                    <w:szCs w:val="24"/>
                  </w:rPr>
                </w:rPrChange>
              </w:rPr>
              <w:pPrChange w:id="1359" w:author="Author">
                <w:pPr>
                  <w:pStyle w:val="ListParagraph"/>
                  <w:numPr>
                    <w:numId w:val="1"/>
                  </w:numPr>
                  <w:ind w:hanging="360"/>
                </w:pPr>
              </w:pPrChange>
            </w:pPr>
          </w:p>
          <w:p w14:paraId="16B724C3" w14:textId="77777777" w:rsidR="00C938F1" w:rsidRPr="00CD4B1F" w:rsidRDefault="00C938F1">
            <w:pPr>
              <w:rPr>
                <w:ins w:id="1360" w:author="Author"/>
                <w:rFonts w:ascii="Times New Roman" w:hAnsi="Times New Roman" w:cs="Times New Roman"/>
                <w:i/>
                <w:sz w:val="20"/>
                <w:szCs w:val="20"/>
                <w:rPrChange w:id="1361" w:author="Author">
                  <w:rPr>
                    <w:ins w:id="1362" w:author="Author"/>
                    <w:rFonts w:ascii="Times New Roman" w:hAnsi="Times New Roman" w:cs="Times New Roman"/>
                    <w:sz w:val="24"/>
                    <w:szCs w:val="24"/>
                  </w:rPr>
                </w:rPrChange>
              </w:rPr>
              <w:pPrChange w:id="1363" w:author="Author">
                <w:pPr>
                  <w:pStyle w:val="ListParagraph"/>
                  <w:numPr>
                    <w:numId w:val="1"/>
                  </w:numPr>
                  <w:ind w:hanging="360"/>
                </w:pPr>
              </w:pPrChange>
            </w:pPr>
          </w:p>
          <w:p w14:paraId="0B0A1D3E" w14:textId="6FC0C904" w:rsidR="00C938F1" w:rsidRPr="00CD4B1F" w:rsidRDefault="00C938F1">
            <w:pPr>
              <w:rPr>
                <w:ins w:id="1364" w:author="Author"/>
                <w:rFonts w:ascii="Times New Roman" w:hAnsi="Times New Roman" w:cs="Times New Roman"/>
                <w:i/>
                <w:sz w:val="20"/>
                <w:szCs w:val="20"/>
                <w:rPrChange w:id="1365" w:author="Author">
                  <w:rPr>
                    <w:ins w:id="1366" w:author="Author"/>
                    <w:rFonts w:ascii="Times New Roman" w:hAnsi="Times New Roman" w:cs="Times New Roman"/>
                    <w:sz w:val="24"/>
                    <w:szCs w:val="24"/>
                  </w:rPr>
                </w:rPrChange>
              </w:rPr>
              <w:pPrChange w:id="1367" w:author="Author">
                <w:pPr>
                  <w:pStyle w:val="ListParagraph"/>
                  <w:numPr>
                    <w:numId w:val="1"/>
                  </w:numPr>
                  <w:ind w:hanging="360"/>
                </w:pPr>
              </w:pPrChange>
            </w:pPr>
            <w:ins w:id="1368" w:author="Author">
              <w:r w:rsidRPr="00CD4B1F">
                <w:rPr>
                  <w:rFonts w:ascii="Times New Roman" w:hAnsi="Times New Roman" w:cs="Times New Roman"/>
                  <w:i/>
                  <w:sz w:val="20"/>
                  <w:szCs w:val="20"/>
                  <w:rPrChange w:id="1369" w:author="Author">
                    <w:rPr>
                      <w:rFonts w:ascii="Times New Roman" w:hAnsi="Times New Roman" w:cs="Times New Roman"/>
                      <w:sz w:val="24"/>
                      <w:szCs w:val="24"/>
                    </w:rPr>
                  </w:rPrChange>
                </w:rPr>
                <w:t>a) 51 (6,164 out of 46,515 ha</w:t>
              </w:r>
              <w:r w:rsidR="006B3442">
                <w:rPr>
                  <w:rFonts w:ascii="Times New Roman" w:hAnsi="Times New Roman" w:cs="Times New Roman"/>
                  <w:i/>
                  <w:sz w:val="20"/>
                  <w:szCs w:val="20"/>
                </w:rPr>
                <w:t>; 172 respondents</w:t>
              </w:r>
              <w:r w:rsidRPr="00CD4B1F">
                <w:rPr>
                  <w:rFonts w:ascii="Times New Roman" w:hAnsi="Times New Roman" w:cs="Times New Roman"/>
                  <w:i/>
                  <w:sz w:val="20"/>
                  <w:szCs w:val="20"/>
                  <w:rPrChange w:id="1370" w:author="Author">
                    <w:rPr>
                      <w:rFonts w:ascii="Times New Roman" w:hAnsi="Times New Roman" w:cs="Times New Roman"/>
                      <w:sz w:val="24"/>
                      <w:szCs w:val="24"/>
                    </w:rPr>
                  </w:rPrChange>
                </w:rPr>
                <w:t>)</w:t>
              </w:r>
              <w:del w:id="1371" w:author="Author">
                <w:r w:rsidRPr="00CD4B1F" w:rsidDel="009D16F4">
                  <w:rPr>
                    <w:rFonts w:ascii="Times New Roman" w:hAnsi="Times New Roman" w:cs="Times New Roman"/>
                    <w:i/>
                    <w:sz w:val="20"/>
                    <w:szCs w:val="20"/>
                    <w:rPrChange w:id="1372" w:author="Author">
                      <w:rPr>
                        <w:rFonts w:ascii="Times New Roman" w:hAnsi="Times New Roman" w:cs="Times New Roman"/>
                        <w:sz w:val="24"/>
                        <w:szCs w:val="24"/>
                      </w:rPr>
                    </w:rPrChange>
                  </w:rPr>
                  <w:delText>%</w:delText>
                </w:r>
              </w:del>
            </w:ins>
          </w:p>
          <w:p w14:paraId="7A854344" w14:textId="77777777" w:rsidR="00C938F1" w:rsidRPr="00CD4B1F" w:rsidRDefault="00C938F1">
            <w:pPr>
              <w:rPr>
                <w:rFonts w:ascii="Times New Roman" w:hAnsi="Times New Roman" w:cs="Times New Roman"/>
                <w:i/>
                <w:sz w:val="20"/>
                <w:szCs w:val="20"/>
                <w:rPrChange w:id="1373" w:author="Author">
                  <w:rPr>
                    <w:rFonts w:ascii="Times New Roman" w:hAnsi="Times New Roman" w:cs="Times New Roman"/>
                    <w:i/>
                  </w:rPr>
                </w:rPrChange>
              </w:rPr>
            </w:pPr>
            <w:ins w:id="1374" w:author="Author">
              <w:r w:rsidRPr="00CD4B1F">
                <w:rPr>
                  <w:rFonts w:ascii="Times New Roman" w:hAnsi="Times New Roman" w:cs="Times New Roman"/>
                  <w:i/>
                  <w:sz w:val="20"/>
                  <w:szCs w:val="20"/>
                  <w:rPrChange w:id="1375" w:author="Author">
                    <w:rPr>
                      <w:rFonts w:ascii="Times New Roman" w:hAnsi="Times New Roman" w:cs="Times New Roman"/>
                      <w:sz w:val="24"/>
                      <w:szCs w:val="24"/>
                    </w:rPr>
                  </w:rPrChange>
                </w:rPr>
                <w:t>b) 49</w:t>
              </w:r>
              <w:del w:id="1376" w:author="Author">
                <w:r w:rsidRPr="00CD4B1F" w:rsidDel="009D16F4">
                  <w:rPr>
                    <w:rFonts w:ascii="Times New Roman" w:hAnsi="Times New Roman" w:cs="Times New Roman"/>
                    <w:i/>
                    <w:sz w:val="20"/>
                    <w:szCs w:val="20"/>
                    <w:rPrChange w:id="1377" w:author="Author">
                      <w:rPr>
                        <w:rFonts w:ascii="Times New Roman" w:hAnsi="Times New Roman" w:cs="Times New Roman"/>
                        <w:sz w:val="24"/>
                        <w:szCs w:val="24"/>
                      </w:rPr>
                    </w:rPrChange>
                  </w:rPr>
                  <w:delText>%</w:delText>
                </w:r>
              </w:del>
            </w:ins>
          </w:p>
          <w:p w14:paraId="60078D41" w14:textId="3DA661EA" w:rsidR="00C938F1" w:rsidRPr="00CD4B1F" w:rsidDel="00C938F1" w:rsidRDefault="00C938F1">
            <w:pPr>
              <w:pStyle w:val="ListParagraph"/>
              <w:rPr>
                <w:ins w:id="1378" w:author="Author"/>
                <w:del w:id="1379" w:author="Author"/>
                <w:rFonts w:ascii="Times New Roman" w:hAnsi="Times New Roman" w:cs="Times New Roman"/>
                <w:i/>
                <w:sz w:val="20"/>
                <w:szCs w:val="20"/>
                <w:rPrChange w:id="1380" w:author="Author">
                  <w:rPr>
                    <w:ins w:id="1381" w:author="Author"/>
                    <w:del w:id="1382" w:author="Author"/>
                    <w:rFonts w:ascii="Times New Roman" w:hAnsi="Times New Roman" w:cs="Times New Roman"/>
                    <w:sz w:val="24"/>
                    <w:szCs w:val="24"/>
                  </w:rPr>
                </w:rPrChange>
              </w:rPr>
              <w:pPrChange w:id="1383" w:author="Author">
                <w:pPr>
                  <w:pStyle w:val="ListParagraph"/>
                  <w:numPr>
                    <w:numId w:val="1"/>
                  </w:numPr>
                  <w:ind w:hanging="360"/>
                </w:pPr>
              </w:pPrChange>
            </w:pPr>
            <w:ins w:id="1384" w:author="Author">
              <w:r w:rsidRPr="00CD4B1F">
                <w:rPr>
                  <w:rFonts w:ascii="Times New Roman" w:hAnsi="Times New Roman" w:cs="Times New Roman"/>
                  <w:i/>
                  <w:sz w:val="20"/>
                  <w:szCs w:val="20"/>
                  <w:rPrChange w:id="1385" w:author="Author">
                    <w:rPr>
                      <w:rFonts w:ascii="Times New Roman" w:hAnsi="Times New Roman" w:cs="Times New Roman"/>
                      <w:i/>
                    </w:rPr>
                  </w:rPrChange>
                </w:rPr>
                <w:t>211 respondents</w:t>
              </w:r>
            </w:ins>
          </w:p>
          <w:p w14:paraId="02E7FAD1" w14:textId="258FD631" w:rsidR="00C938F1" w:rsidRPr="00CD4B1F" w:rsidDel="00C938F1" w:rsidRDefault="00C938F1">
            <w:pPr>
              <w:rPr>
                <w:ins w:id="1386" w:author="Author"/>
                <w:del w:id="1387" w:author="Author"/>
                <w:rFonts w:ascii="Times New Roman" w:hAnsi="Times New Roman" w:cs="Times New Roman"/>
                <w:i/>
                <w:sz w:val="20"/>
                <w:szCs w:val="20"/>
                <w:rPrChange w:id="1388" w:author="Author">
                  <w:rPr>
                    <w:ins w:id="1389" w:author="Author"/>
                    <w:del w:id="1390" w:author="Author"/>
                    <w:rFonts w:ascii="Times New Roman" w:hAnsi="Times New Roman" w:cs="Times New Roman"/>
                    <w:sz w:val="24"/>
                    <w:szCs w:val="24"/>
                  </w:rPr>
                </w:rPrChange>
              </w:rPr>
              <w:pPrChange w:id="1391" w:author="Author">
                <w:pPr>
                  <w:pStyle w:val="ListParagraph"/>
                  <w:numPr>
                    <w:numId w:val="1"/>
                  </w:numPr>
                  <w:ind w:hanging="360"/>
                </w:pPr>
              </w:pPrChange>
            </w:pPr>
          </w:p>
          <w:p w14:paraId="3FD89D71" w14:textId="21F73C8E" w:rsidR="00C938F1" w:rsidRPr="00CD4B1F" w:rsidRDefault="00C938F1">
            <w:pPr>
              <w:rPr>
                <w:rFonts w:ascii="Times New Roman" w:hAnsi="Times New Roman" w:cs="Times New Roman"/>
                <w:i/>
                <w:sz w:val="20"/>
                <w:szCs w:val="20"/>
                <w:rPrChange w:id="1392" w:author="Author">
                  <w:rPr/>
                </w:rPrChange>
              </w:rPr>
              <w:pPrChange w:id="1393" w:author="Author">
                <w:pPr>
                  <w:pStyle w:val="ListParagraph"/>
                  <w:numPr>
                    <w:numId w:val="1"/>
                  </w:numPr>
                  <w:ind w:hanging="360"/>
                </w:pPr>
              </w:pPrChange>
            </w:pPr>
            <w:ins w:id="1394" w:author="Author">
              <w:del w:id="1395" w:author="Author">
                <w:r w:rsidRPr="00CD4B1F" w:rsidDel="009D16F4">
                  <w:rPr>
                    <w:rFonts w:ascii="Times New Roman" w:hAnsi="Times New Roman" w:cs="Times New Roman"/>
                    <w:i/>
                    <w:sz w:val="20"/>
                    <w:szCs w:val="20"/>
                    <w:rPrChange w:id="1396" w:author="Author">
                      <w:rPr>
                        <w:rFonts w:ascii="Times New Roman" w:hAnsi="Times New Roman" w:cs="Times New Roman"/>
                        <w:sz w:val="24"/>
                        <w:szCs w:val="24"/>
                      </w:rPr>
                    </w:rPrChange>
                  </w:rPr>
                  <w:delText>(6,164 out of 46,515 ha)</w:delText>
                </w:r>
              </w:del>
            </w:ins>
          </w:p>
        </w:tc>
      </w:tr>
      <w:tr w:rsidR="00750C28" w:rsidRPr="00CD4B1F" w14:paraId="091D41A6" w14:textId="741CBF88" w:rsidTr="00CD4B1F">
        <w:tblPrEx>
          <w:tblPrExChange w:id="1397" w:author="Author">
            <w:tblPrEx>
              <w:tblW w:w="9450" w:type="dxa"/>
            </w:tblPrEx>
          </w:tblPrExChange>
        </w:tblPrEx>
        <w:trPr>
          <w:trPrChange w:id="1398" w:author="Author">
            <w:trPr>
              <w:gridAfter w:val="0"/>
            </w:trPr>
          </w:trPrChange>
        </w:trPr>
        <w:tc>
          <w:tcPr>
            <w:tcW w:w="5670" w:type="dxa"/>
            <w:tcBorders>
              <w:top w:val="single" w:sz="4" w:space="0" w:color="auto"/>
              <w:bottom w:val="single" w:sz="4" w:space="0" w:color="auto"/>
              <w:right w:val="single" w:sz="4" w:space="0" w:color="auto"/>
            </w:tcBorders>
            <w:tcPrChange w:id="1399" w:author="Author">
              <w:tcPr>
                <w:tcW w:w="5670" w:type="dxa"/>
                <w:tcBorders>
                  <w:top w:val="single" w:sz="4" w:space="0" w:color="auto"/>
                </w:tcBorders>
              </w:tcPr>
            </w:tcPrChange>
          </w:tcPr>
          <w:p w14:paraId="5BDD957D" w14:textId="3862179E" w:rsidR="00750C28" w:rsidRPr="00CD4B1F" w:rsidDel="00750C28" w:rsidRDefault="00750C28" w:rsidP="00CD4B1F">
            <w:pPr>
              <w:pStyle w:val="ListParagraph"/>
              <w:numPr>
                <w:ilvl w:val="0"/>
                <w:numId w:val="1"/>
              </w:numPr>
              <w:rPr>
                <w:del w:id="1400" w:author="Author"/>
                <w:rFonts w:ascii="Times New Roman" w:hAnsi="Times New Roman" w:cs="Times New Roman"/>
                <w:sz w:val="20"/>
                <w:szCs w:val="20"/>
                <w:rPrChange w:id="1401" w:author="Author">
                  <w:rPr>
                    <w:del w:id="1402" w:author="Author"/>
                    <w:rFonts w:ascii="Times New Roman" w:hAnsi="Times New Roman" w:cs="Times New Roman"/>
                    <w:sz w:val="24"/>
                    <w:szCs w:val="24"/>
                  </w:rPr>
                </w:rPrChange>
              </w:rPr>
            </w:pPr>
            <w:r w:rsidRPr="00CD4B1F">
              <w:rPr>
                <w:rFonts w:ascii="Times New Roman" w:hAnsi="Times New Roman" w:cs="Times New Roman"/>
                <w:sz w:val="20"/>
                <w:szCs w:val="20"/>
                <w:rPrChange w:id="1403" w:author="Author">
                  <w:rPr>
                    <w:rFonts w:ascii="Times New Roman" w:hAnsi="Times New Roman" w:cs="Times New Roman"/>
                    <w:sz w:val="24"/>
                    <w:szCs w:val="24"/>
                  </w:rPr>
                </w:rPrChange>
              </w:rPr>
              <w:t xml:space="preserve">Injury was observed mainly at: </w:t>
            </w:r>
            <w:ins w:id="1404" w:author="Author">
              <w:del w:id="1405" w:author="Author">
                <w:r w:rsidRPr="00CD4B1F" w:rsidDel="00750C28">
                  <w:rPr>
                    <w:rFonts w:ascii="Times New Roman" w:hAnsi="Times New Roman" w:cs="Times New Roman"/>
                    <w:sz w:val="20"/>
                    <w:szCs w:val="20"/>
                    <w:rPrChange w:id="1406" w:author="Author">
                      <w:rPr>
                        <w:rFonts w:ascii="Times New Roman" w:hAnsi="Times New Roman" w:cs="Times New Roman"/>
                        <w:sz w:val="24"/>
                        <w:szCs w:val="24"/>
                      </w:rPr>
                    </w:rPrChange>
                  </w:rPr>
                  <w:delText>(85 respondents)</w:delText>
                </w:r>
              </w:del>
            </w:ins>
          </w:p>
          <w:p w14:paraId="5EBCB08E" w14:textId="77777777" w:rsidR="00750C28" w:rsidRPr="00CD4B1F" w:rsidRDefault="00750C28">
            <w:pPr>
              <w:pStyle w:val="ListParagraph"/>
              <w:numPr>
                <w:ilvl w:val="0"/>
                <w:numId w:val="1"/>
              </w:numPr>
              <w:rPr>
                <w:rFonts w:ascii="Times New Roman" w:hAnsi="Times New Roman" w:cs="Times New Roman"/>
                <w:sz w:val="20"/>
                <w:szCs w:val="20"/>
                <w:rPrChange w:id="1407" w:author="Author">
                  <w:rPr>
                    <w:rFonts w:ascii="Times New Roman" w:hAnsi="Times New Roman" w:cs="Times New Roman"/>
                    <w:sz w:val="24"/>
                    <w:szCs w:val="24"/>
                  </w:rPr>
                </w:rPrChange>
              </w:rPr>
              <w:pPrChange w:id="1408" w:author="Author">
                <w:pPr>
                  <w:pStyle w:val="ListParagraph"/>
                </w:pPr>
              </w:pPrChange>
            </w:pPr>
            <w:r w:rsidRPr="00CD4B1F">
              <w:rPr>
                <w:rFonts w:ascii="Times New Roman" w:hAnsi="Times New Roman" w:cs="Times New Roman"/>
                <w:sz w:val="20"/>
                <w:szCs w:val="20"/>
                <w:rPrChange w:id="1409" w:author="Author">
                  <w:rPr>
                    <w:rFonts w:ascii="Times New Roman" w:hAnsi="Times New Roman" w:cs="Times New Roman"/>
                    <w:sz w:val="24"/>
                    <w:szCs w:val="24"/>
                  </w:rPr>
                </w:rPrChange>
              </w:rPr>
              <w:t xml:space="preserve">a) edges of the field  </w:t>
            </w:r>
          </w:p>
          <w:p w14:paraId="07CE1C38" w14:textId="77777777" w:rsidR="00750C28" w:rsidRPr="00CD4B1F" w:rsidRDefault="00750C28" w:rsidP="006A4D8C">
            <w:pPr>
              <w:pStyle w:val="ListParagraph"/>
              <w:rPr>
                <w:rFonts w:ascii="Times New Roman" w:hAnsi="Times New Roman" w:cs="Times New Roman"/>
                <w:sz w:val="20"/>
                <w:szCs w:val="20"/>
                <w:rPrChange w:id="1410" w:author="Author">
                  <w:rPr>
                    <w:rFonts w:ascii="Times New Roman" w:hAnsi="Times New Roman" w:cs="Times New Roman"/>
                    <w:sz w:val="24"/>
                    <w:szCs w:val="24"/>
                  </w:rPr>
                </w:rPrChange>
              </w:rPr>
            </w:pPr>
            <w:r w:rsidRPr="00CD4B1F">
              <w:rPr>
                <w:rFonts w:ascii="Times New Roman" w:hAnsi="Times New Roman" w:cs="Times New Roman"/>
                <w:sz w:val="20"/>
                <w:szCs w:val="20"/>
                <w:rPrChange w:id="1411" w:author="Author">
                  <w:rPr>
                    <w:rFonts w:ascii="Times New Roman" w:hAnsi="Times New Roman" w:cs="Times New Roman"/>
                    <w:sz w:val="24"/>
                    <w:szCs w:val="24"/>
                  </w:rPr>
                </w:rPrChange>
              </w:rPr>
              <w:t xml:space="preserve">b) entire field </w:t>
            </w:r>
          </w:p>
        </w:tc>
        <w:tc>
          <w:tcPr>
            <w:tcW w:w="3780" w:type="dxa"/>
            <w:gridSpan w:val="2"/>
            <w:tcBorders>
              <w:top w:val="single" w:sz="4" w:space="0" w:color="auto"/>
              <w:left w:val="single" w:sz="4" w:space="0" w:color="auto"/>
              <w:bottom w:val="single" w:sz="4" w:space="0" w:color="auto"/>
            </w:tcBorders>
            <w:tcPrChange w:id="1412" w:author="Author">
              <w:tcPr>
                <w:tcW w:w="3780" w:type="dxa"/>
                <w:gridSpan w:val="7"/>
                <w:tcBorders>
                  <w:top w:val="single" w:sz="4" w:space="0" w:color="auto"/>
                </w:tcBorders>
              </w:tcPr>
            </w:tcPrChange>
          </w:tcPr>
          <w:p w14:paraId="405CF3E6" w14:textId="77777777" w:rsidR="00750C28" w:rsidRPr="00CD4B1F" w:rsidRDefault="00750C28" w:rsidP="009D16F4">
            <w:pPr>
              <w:rPr>
                <w:ins w:id="1413" w:author="Author"/>
                <w:rFonts w:ascii="Times New Roman" w:hAnsi="Times New Roman" w:cs="Times New Roman"/>
                <w:i/>
                <w:sz w:val="20"/>
                <w:szCs w:val="20"/>
                <w:rPrChange w:id="1414" w:author="Author">
                  <w:rPr>
                    <w:ins w:id="1415" w:author="Author"/>
                    <w:rFonts w:ascii="Times New Roman" w:hAnsi="Times New Roman" w:cs="Times New Roman"/>
                    <w:sz w:val="24"/>
                    <w:szCs w:val="24"/>
                  </w:rPr>
                </w:rPrChange>
              </w:rPr>
            </w:pPr>
            <w:ins w:id="1416" w:author="Author">
              <w:r w:rsidRPr="00CD4B1F">
                <w:rPr>
                  <w:rFonts w:ascii="Times New Roman" w:hAnsi="Times New Roman" w:cs="Times New Roman"/>
                  <w:i/>
                  <w:sz w:val="20"/>
                  <w:szCs w:val="20"/>
                  <w:rPrChange w:id="1417" w:author="Author">
                    <w:rPr>
                      <w:rFonts w:ascii="Times New Roman" w:hAnsi="Times New Roman" w:cs="Times New Roman"/>
                      <w:sz w:val="24"/>
                      <w:szCs w:val="24"/>
                    </w:rPr>
                  </w:rPrChange>
                </w:rPr>
                <w:t>% respondents</w:t>
              </w:r>
            </w:ins>
          </w:p>
          <w:p w14:paraId="4905A4E8" w14:textId="77777777" w:rsidR="00750C28" w:rsidRPr="00CD4B1F" w:rsidDel="009D16F4" w:rsidRDefault="00750C28">
            <w:pPr>
              <w:rPr>
                <w:ins w:id="1418" w:author="Author"/>
                <w:del w:id="1419" w:author="Author"/>
                <w:rFonts w:ascii="Times New Roman" w:hAnsi="Times New Roman" w:cs="Times New Roman"/>
                <w:i/>
                <w:sz w:val="20"/>
                <w:szCs w:val="20"/>
                <w:rPrChange w:id="1420" w:author="Author">
                  <w:rPr>
                    <w:ins w:id="1421" w:author="Author"/>
                    <w:del w:id="1422" w:author="Author"/>
                    <w:rFonts w:ascii="Times New Roman" w:hAnsi="Times New Roman" w:cs="Times New Roman"/>
                    <w:sz w:val="24"/>
                    <w:szCs w:val="24"/>
                  </w:rPr>
                </w:rPrChange>
              </w:rPr>
              <w:pPrChange w:id="1423" w:author="Author">
                <w:pPr>
                  <w:pStyle w:val="ListParagraph"/>
                  <w:numPr>
                    <w:numId w:val="1"/>
                  </w:numPr>
                  <w:ind w:hanging="360"/>
                </w:pPr>
              </w:pPrChange>
            </w:pPr>
          </w:p>
          <w:p w14:paraId="789436C3" w14:textId="77777777" w:rsidR="00750C28" w:rsidRPr="00CD4B1F" w:rsidDel="00750C28" w:rsidRDefault="00750C28">
            <w:pPr>
              <w:rPr>
                <w:del w:id="1424" w:author="Author"/>
                <w:rFonts w:ascii="Times New Roman" w:hAnsi="Times New Roman" w:cs="Times New Roman"/>
                <w:i/>
                <w:sz w:val="20"/>
                <w:szCs w:val="20"/>
                <w:rPrChange w:id="1425" w:author="Author">
                  <w:rPr>
                    <w:del w:id="1426" w:author="Author"/>
                    <w:rFonts w:ascii="Times New Roman" w:hAnsi="Times New Roman" w:cs="Times New Roman"/>
                    <w:i/>
                  </w:rPr>
                </w:rPrChange>
              </w:rPr>
              <w:pPrChange w:id="1427" w:author="MCO" w:date="2018-05-22T12:57:00Z">
                <w:pPr>
                  <w:pStyle w:val="ListParagraph"/>
                  <w:numPr>
                    <w:numId w:val="1"/>
                  </w:numPr>
                  <w:ind w:hanging="360"/>
                </w:pPr>
              </w:pPrChange>
            </w:pPr>
            <w:ins w:id="1428" w:author="Author">
              <w:r w:rsidRPr="00CD4B1F">
                <w:rPr>
                  <w:rFonts w:ascii="Times New Roman" w:hAnsi="Times New Roman" w:cs="Times New Roman"/>
                  <w:i/>
                  <w:sz w:val="20"/>
                  <w:szCs w:val="20"/>
                  <w:rPrChange w:id="1429" w:author="Author">
                    <w:rPr>
                      <w:rFonts w:ascii="Times New Roman" w:hAnsi="Times New Roman" w:cs="Times New Roman"/>
                      <w:sz w:val="24"/>
                      <w:szCs w:val="24"/>
                    </w:rPr>
                  </w:rPrChange>
                </w:rPr>
                <w:t>a) 47</w:t>
              </w:r>
              <w:del w:id="1430" w:author="Author">
                <w:r w:rsidRPr="00CD4B1F" w:rsidDel="009D16F4">
                  <w:rPr>
                    <w:rFonts w:ascii="Times New Roman" w:hAnsi="Times New Roman" w:cs="Times New Roman"/>
                    <w:i/>
                    <w:sz w:val="20"/>
                    <w:szCs w:val="20"/>
                    <w:rPrChange w:id="1431" w:author="Author">
                      <w:rPr>
                        <w:rFonts w:ascii="Times New Roman" w:hAnsi="Times New Roman" w:cs="Times New Roman"/>
                        <w:sz w:val="24"/>
                        <w:szCs w:val="24"/>
                      </w:rPr>
                    </w:rPrChange>
                  </w:rPr>
                  <w:delText>%</w:delText>
                </w:r>
              </w:del>
            </w:ins>
          </w:p>
          <w:p w14:paraId="646632C1" w14:textId="77777777" w:rsidR="00750C28" w:rsidRPr="00CD4B1F" w:rsidRDefault="00750C28" w:rsidP="007806A4">
            <w:pPr>
              <w:rPr>
                <w:ins w:id="1432" w:author="Author"/>
                <w:rFonts w:ascii="Times New Roman" w:hAnsi="Times New Roman" w:cs="Times New Roman"/>
                <w:i/>
                <w:sz w:val="20"/>
                <w:szCs w:val="20"/>
                <w:rPrChange w:id="1433" w:author="Author">
                  <w:rPr>
                    <w:ins w:id="1434" w:author="Author"/>
                    <w:rFonts w:ascii="Times New Roman" w:hAnsi="Times New Roman" w:cs="Times New Roman"/>
                    <w:sz w:val="24"/>
                    <w:szCs w:val="24"/>
                  </w:rPr>
                </w:rPrChange>
              </w:rPr>
            </w:pPr>
          </w:p>
          <w:p w14:paraId="101B85E7" w14:textId="77777777" w:rsidR="00750C28" w:rsidRPr="00CD4B1F" w:rsidRDefault="00750C28">
            <w:pPr>
              <w:rPr>
                <w:ins w:id="1435" w:author="Author"/>
                <w:rFonts w:ascii="Times New Roman" w:hAnsi="Times New Roman" w:cs="Times New Roman"/>
                <w:i/>
                <w:sz w:val="20"/>
                <w:szCs w:val="20"/>
                <w:rPrChange w:id="1436" w:author="Author">
                  <w:rPr>
                    <w:ins w:id="1437" w:author="Author"/>
                    <w:rFonts w:ascii="Times New Roman" w:hAnsi="Times New Roman" w:cs="Times New Roman"/>
                    <w:i/>
                  </w:rPr>
                </w:rPrChange>
              </w:rPr>
              <w:pPrChange w:id="1438" w:author="Author">
                <w:pPr>
                  <w:pStyle w:val="ListParagraph"/>
                  <w:numPr>
                    <w:numId w:val="1"/>
                  </w:numPr>
                  <w:ind w:hanging="360"/>
                </w:pPr>
              </w:pPrChange>
            </w:pPr>
            <w:ins w:id="1439" w:author="Author">
              <w:r w:rsidRPr="00CD4B1F">
                <w:rPr>
                  <w:rFonts w:ascii="Times New Roman" w:hAnsi="Times New Roman" w:cs="Times New Roman"/>
                  <w:i/>
                  <w:sz w:val="20"/>
                  <w:szCs w:val="20"/>
                  <w:rPrChange w:id="1440" w:author="Author">
                    <w:rPr>
                      <w:rFonts w:ascii="Times New Roman" w:hAnsi="Times New Roman" w:cs="Times New Roman"/>
                      <w:sz w:val="24"/>
                      <w:szCs w:val="24"/>
                    </w:rPr>
                  </w:rPrChange>
                </w:rPr>
                <w:t>b) 53</w:t>
              </w:r>
            </w:ins>
          </w:p>
          <w:p w14:paraId="0DECA930" w14:textId="530C72A8" w:rsidR="00750C28" w:rsidRPr="00CD4B1F" w:rsidRDefault="00750C28">
            <w:pPr>
              <w:rPr>
                <w:rFonts w:ascii="Times New Roman" w:hAnsi="Times New Roman" w:cs="Times New Roman"/>
                <w:i/>
                <w:sz w:val="20"/>
                <w:szCs w:val="20"/>
                <w:rPrChange w:id="1441" w:author="Author">
                  <w:rPr>
                    <w:rFonts w:ascii="Times New Roman" w:hAnsi="Times New Roman" w:cs="Times New Roman"/>
                    <w:sz w:val="24"/>
                    <w:szCs w:val="24"/>
                  </w:rPr>
                </w:rPrChange>
              </w:rPr>
              <w:pPrChange w:id="1442" w:author="Author">
                <w:pPr>
                  <w:pStyle w:val="ListParagraph"/>
                  <w:numPr>
                    <w:numId w:val="1"/>
                  </w:numPr>
                  <w:ind w:hanging="360"/>
                </w:pPr>
              </w:pPrChange>
            </w:pPr>
            <w:ins w:id="1443" w:author="Author">
              <w:r w:rsidRPr="00CD4B1F">
                <w:rPr>
                  <w:rFonts w:ascii="Times New Roman" w:hAnsi="Times New Roman" w:cs="Times New Roman"/>
                  <w:i/>
                  <w:sz w:val="20"/>
                  <w:szCs w:val="20"/>
                  <w:rPrChange w:id="1444" w:author="Author">
                    <w:rPr>
                      <w:rFonts w:ascii="Times New Roman" w:hAnsi="Times New Roman" w:cs="Times New Roman"/>
                      <w:i/>
                    </w:rPr>
                  </w:rPrChange>
                </w:rPr>
                <w:t>85 respondents</w:t>
              </w:r>
              <w:del w:id="1445" w:author="Author">
                <w:r w:rsidRPr="00CD4B1F" w:rsidDel="009D16F4">
                  <w:rPr>
                    <w:rFonts w:ascii="Times New Roman" w:hAnsi="Times New Roman" w:cs="Times New Roman"/>
                    <w:i/>
                    <w:sz w:val="20"/>
                    <w:szCs w:val="20"/>
                    <w:rPrChange w:id="1446" w:author="Author">
                      <w:rPr>
                        <w:rFonts w:ascii="Times New Roman" w:hAnsi="Times New Roman" w:cs="Times New Roman"/>
                        <w:sz w:val="24"/>
                        <w:szCs w:val="24"/>
                      </w:rPr>
                    </w:rPrChange>
                  </w:rPr>
                  <w:delText>%</w:delText>
                </w:r>
              </w:del>
            </w:ins>
          </w:p>
        </w:tc>
      </w:tr>
      <w:tr w:rsidR="00750C28" w:rsidRPr="00CD4B1F" w14:paraId="02686223" w14:textId="4B2355C0" w:rsidTr="00CD4B1F">
        <w:tblPrEx>
          <w:tblPrExChange w:id="1447" w:author="Author">
            <w:tblPrEx>
              <w:tblW w:w="9450" w:type="dxa"/>
            </w:tblPrEx>
          </w:tblPrExChange>
        </w:tblPrEx>
        <w:trPr>
          <w:trPrChange w:id="1448" w:author="Author">
            <w:trPr>
              <w:gridAfter w:val="0"/>
            </w:trPr>
          </w:trPrChange>
        </w:trPr>
        <w:tc>
          <w:tcPr>
            <w:tcW w:w="5670" w:type="dxa"/>
            <w:tcBorders>
              <w:top w:val="single" w:sz="4" w:space="0" w:color="auto"/>
              <w:bottom w:val="single" w:sz="4" w:space="0" w:color="auto"/>
              <w:right w:val="single" w:sz="4" w:space="0" w:color="auto"/>
            </w:tcBorders>
            <w:tcPrChange w:id="1449" w:author="Author">
              <w:tcPr>
                <w:tcW w:w="5670" w:type="dxa"/>
                <w:tcBorders>
                  <w:top w:val="single" w:sz="4" w:space="0" w:color="auto"/>
                </w:tcBorders>
              </w:tcPr>
            </w:tcPrChange>
          </w:tcPr>
          <w:p w14:paraId="426C44B6" w14:textId="7B1EEEB3" w:rsidR="00956656" w:rsidRPr="00CD4B1F" w:rsidRDefault="00956656" w:rsidP="008808E3">
            <w:pPr>
              <w:pStyle w:val="ListParagraph"/>
              <w:numPr>
                <w:ilvl w:val="0"/>
                <w:numId w:val="1"/>
              </w:numPr>
              <w:rPr>
                <w:ins w:id="1450" w:author="Author"/>
                <w:rFonts w:ascii="Times New Roman" w:hAnsi="Times New Roman" w:cs="Times New Roman"/>
                <w:sz w:val="20"/>
                <w:szCs w:val="20"/>
                <w:rPrChange w:id="1451" w:author="Author">
                  <w:rPr>
                    <w:ins w:id="1452" w:author="Author"/>
                    <w:rFonts w:ascii="Times New Roman" w:hAnsi="Times New Roman" w:cs="Times New Roman"/>
                  </w:rPr>
                </w:rPrChange>
              </w:rPr>
            </w:pPr>
            <w:r w:rsidRPr="00CD4B1F">
              <w:rPr>
                <w:rFonts w:ascii="Times New Roman" w:hAnsi="Times New Roman" w:cs="Times New Roman"/>
                <w:sz w:val="20"/>
                <w:szCs w:val="20"/>
                <w:rPrChange w:id="1453" w:author="Author">
                  <w:rPr>
                    <w:rFonts w:ascii="Times New Roman" w:hAnsi="Times New Roman" w:cs="Times New Roman"/>
                    <w:sz w:val="24"/>
                    <w:szCs w:val="24"/>
                  </w:rPr>
                </w:rPrChange>
              </w:rPr>
              <w:t xml:space="preserve">The injury pattern observed was: </w:t>
            </w:r>
            <w:ins w:id="1454" w:author="Author">
              <w:del w:id="1455" w:author="Author">
                <w:r w:rsidR="009D16F4" w:rsidRPr="00CD4B1F" w:rsidDel="00750C28">
                  <w:rPr>
                    <w:rFonts w:ascii="Times New Roman" w:hAnsi="Times New Roman" w:cs="Times New Roman"/>
                    <w:sz w:val="20"/>
                    <w:szCs w:val="20"/>
                    <w:rPrChange w:id="1456" w:author="Author">
                      <w:rPr>
                        <w:rFonts w:ascii="Times New Roman" w:hAnsi="Times New Roman" w:cs="Times New Roman"/>
                        <w:sz w:val="24"/>
                        <w:szCs w:val="24"/>
                      </w:rPr>
                    </w:rPrChange>
                  </w:rPr>
                  <w:delText>(Edges – 18 respondents / Entire field – 28 respondents)</w:delText>
                </w:r>
              </w:del>
            </w:ins>
          </w:p>
          <w:p w14:paraId="037EEADF" w14:textId="77777777" w:rsidR="00750C28" w:rsidRPr="00CD4B1F" w:rsidRDefault="00750C28">
            <w:pPr>
              <w:pStyle w:val="ListParagraph"/>
              <w:rPr>
                <w:ins w:id="1457" w:author="Author"/>
                <w:rFonts w:ascii="Times New Roman" w:hAnsi="Times New Roman" w:cs="Times New Roman"/>
                <w:sz w:val="20"/>
                <w:szCs w:val="20"/>
                <w:rPrChange w:id="1458" w:author="Author">
                  <w:rPr>
                    <w:ins w:id="1459" w:author="Author"/>
                    <w:rFonts w:ascii="Times New Roman" w:hAnsi="Times New Roman" w:cs="Times New Roman"/>
                    <w:sz w:val="24"/>
                    <w:szCs w:val="24"/>
                  </w:rPr>
                </w:rPrChange>
              </w:rPr>
              <w:pPrChange w:id="1460" w:author="Author">
                <w:pPr>
                  <w:pStyle w:val="ListParagraph"/>
                  <w:numPr>
                    <w:numId w:val="1"/>
                  </w:numPr>
                  <w:ind w:hanging="360"/>
                </w:pPr>
              </w:pPrChange>
            </w:pPr>
          </w:p>
          <w:p w14:paraId="5E014F32" w14:textId="34078A84" w:rsidR="009D16F4" w:rsidRPr="00CD4B1F" w:rsidDel="009D16F4" w:rsidRDefault="009D16F4">
            <w:pPr>
              <w:pStyle w:val="ListParagraph"/>
              <w:rPr>
                <w:del w:id="1461" w:author="Author"/>
                <w:rFonts w:ascii="Times New Roman" w:hAnsi="Times New Roman" w:cs="Times New Roman"/>
                <w:sz w:val="20"/>
                <w:szCs w:val="20"/>
                <w:rPrChange w:id="1462" w:author="Author">
                  <w:rPr>
                    <w:del w:id="1463" w:author="Author"/>
                    <w:rFonts w:ascii="Times New Roman" w:hAnsi="Times New Roman" w:cs="Times New Roman"/>
                    <w:sz w:val="24"/>
                    <w:szCs w:val="24"/>
                  </w:rPr>
                </w:rPrChange>
              </w:rPr>
              <w:pPrChange w:id="1464" w:author="Author">
                <w:pPr>
                  <w:pStyle w:val="ListParagraph"/>
                  <w:numPr>
                    <w:numId w:val="1"/>
                  </w:numPr>
                  <w:ind w:hanging="360"/>
                </w:pPr>
              </w:pPrChange>
            </w:pPr>
          </w:p>
          <w:p w14:paraId="4E94D7ED" w14:textId="77777777" w:rsidR="00956656" w:rsidRPr="00CD4B1F" w:rsidRDefault="00956656" w:rsidP="006A4D8C">
            <w:pPr>
              <w:pStyle w:val="ListParagraph"/>
              <w:rPr>
                <w:rFonts w:ascii="Times New Roman" w:hAnsi="Times New Roman" w:cs="Times New Roman"/>
                <w:sz w:val="20"/>
                <w:szCs w:val="20"/>
                <w:rPrChange w:id="1465" w:author="Author">
                  <w:rPr>
                    <w:rFonts w:ascii="Times New Roman" w:hAnsi="Times New Roman" w:cs="Times New Roman"/>
                    <w:sz w:val="24"/>
                    <w:szCs w:val="24"/>
                  </w:rPr>
                </w:rPrChange>
              </w:rPr>
            </w:pPr>
            <w:r w:rsidRPr="00CD4B1F">
              <w:rPr>
                <w:rFonts w:ascii="Times New Roman" w:hAnsi="Times New Roman" w:cs="Times New Roman"/>
                <w:sz w:val="20"/>
                <w:szCs w:val="20"/>
                <w:rPrChange w:id="1466" w:author="Author">
                  <w:rPr>
                    <w:rFonts w:ascii="Times New Roman" w:hAnsi="Times New Roman" w:cs="Times New Roman"/>
                    <w:sz w:val="24"/>
                    <w:szCs w:val="24"/>
                  </w:rPr>
                </w:rPrChange>
              </w:rPr>
              <w:t xml:space="preserve">a) uniform  </w:t>
            </w:r>
          </w:p>
          <w:p w14:paraId="3F2C88D2" w14:textId="77777777" w:rsidR="00956656" w:rsidRPr="00CD4B1F" w:rsidRDefault="00956656" w:rsidP="006A4D8C">
            <w:pPr>
              <w:pStyle w:val="ListParagraph"/>
              <w:rPr>
                <w:rFonts w:ascii="Times New Roman" w:hAnsi="Times New Roman" w:cs="Times New Roman"/>
                <w:sz w:val="20"/>
                <w:szCs w:val="20"/>
                <w:rPrChange w:id="1467" w:author="Author">
                  <w:rPr>
                    <w:rFonts w:ascii="Times New Roman" w:hAnsi="Times New Roman" w:cs="Times New Roman"/>
                    <w:sz w:val="24"/>
                    <w:szCs w:val="24"/>
                  </w:rPr>
                </w:rPrChange>
              </w:rPr>
            </w:pPr>
            <w:r w:rsidRPr="00CD4B1F">
              <w:rPr>
                <w:rFonts w:ascii="Times New Roman" w:hAnsi="Times New Roman" w:cs="Times New Roman"/>
                <w:sz w:val="20"/>
                <w:szCs w:val="20"/>
                <w:rPrChange w:id="1468" w:author="Author">
                  <w:rPr>
                    <w:rFonts w:ascii="Times New Roman" w:hAnsi="Times New Roman" w:cs="Times New Roman"/>
                    <w:sz w:val="24"/>
                    <w:szCs w:val="24"/>
                  </w:rPr>
                </w:rPrChange>
              </w:rPr>
              <w:t xml:space="preserve">b) severe near field edges  </w:t>
            </w:r>
          </w:p>
          <w:p w14:paraId="2A89C572" w14:textId="77777777" w:rsidR="00956656" w:rsidRPr="00CD4B1F" w:rsidRDefault="00956656" w:rsidP="006A4D8C">
            <w:pPr>
              <w:pStyle w:val="ListParagraph"/>
              <w:rPr>
                <w:rFonts w:ascii="Times New Roman" w:hAnsi="Times New Roman" w:cs="Times New Roman"/>
                <w:sz w:val="20"/>
                <w:szCs w:val="20"/>
                <w:rPrChange w:id="1469" w:author="Author">
                  <w:rPr>
                    <w:rFonts w:ascii="Times New Roman" w:hAnsi="Times New Roman" w:cs="Times New Roman"/>
                    <w:sz w:val="24"/>
                    <w:szCs w:val="24"/>
                  </w:rPr>
                </w:rPrChange>
              </w:rPr>
            </w:pPr>
            <w:r w:rsidRPr="00CD4B1F">
              <w:rPr>
                <w:rFonts w:ascii="Times New Roman" w:hAnsi="Times New Roman" w:cs="Times New Roman"/>
                <w:sz w:val="20"/>
                <w:szCs w:val="20"/>
                <w:rPrChange w:id="1470" w:author="Author">
                  <w:rPr>
                    <w:rFonts w:ascii="Times New Roman" w:hAnsi="Times New Roman" w:cs="Times New Roman"/>
                    <w:sz w:val="24"/>
                    <w:szCs w:val="24"/>
                  </w:rPr>
                </w:rPrChange>
              </w:rPr>
              <w:t xml:space="preserve">c) odd-shaped pattern </w:t>
            </w:r>
          </w:p>
        </w:tc>
        <w:tc>
          <w:tcPr>
            <w:tcW w:w="1980" w:type="dxa"/>
            <w:tcBorders>
              <w:top w:val="single" w:sz="4" w:space="0" w:color="auto"/>
              <w:left w:val="single" w:sz="4" w:space="0" w:color="auto"/>
              <w:bottom w:val="single" w:sz="4" w:space="0" w:color="auto"/>
            </w:tcBorders>
            <w:tcPrChange w:id="1471" w:author="Author">
              <w:tcPr>
                <w:tcW w:w="1980" w:type="dxa"/>
                <w:gridSpan w:val="5"/>
                <w:tcBorders>
                  <w:top w:val="single" w:sz="4" w:space="0" w:color="auto"/>
                </w:tcBorders>
              </w:tcPr>
            </w:tcPrChange>
          </w:tcPr>
          <w:p w14:paraId="0087861E" w14:textId="6EA4057D" w:rsidR="009D16F4" w:rsidRPr="00CD4B1F" w:rsidRDefault="009D16F4">
            <w:pPr>
              <w:rPr>
                <w:ins w:id="1472" w:author="Author"/>
                <w:rFonts w:ascii="Times New Roman" w:hAnsi="Times New Roman" w:cs="Times New Roman"/>
                <w:i/>
                <w:sz w:val="20"/>
                <w:szCs w:val="20"/>
                <w:rPrChange w:id="1473" w:author="Author">
                  <w:rPr>
                    <w:ins w:id="1474" w:author="Author"/>
                    <w:rFonts w:ascii="Times New Roman" w:hAnsi="Times New Roman" w:cs="Times New Roman"/>
                    <w:sz w:val="24"/>
                    <w:szCs w:val="24"/>
                  </w:rPr>
                </w:rPrChange>
              </w:rPr>
              <w:pPrChange w:id="1475" w:author="Author">
                <w:pPr>
                  <w:jc w:val="both"/>
                </w:pPr>
              </w:pPrChange>
            </w:pPr>
            <w:ins w:id="1476" w:author="Author">
              <w:r w:rsidRPr="00CD4B1F">
                <w:rPr>
                  <w:rFonts w:ascii="Times New Roman" w:hAnsi="Times New Roman" w:cs="Times New Roman"/>
                  <w:i/>
                  <w:sz w:val="20"/>
                  <w:szCs w:val="20"/>
                  <w:rPrChange w:id="1477" w:author="Author">
                    <w:rPr>
                      <w:rFonts w:ascii="Times New Roman" w:hAnsi="Times New Roman" w:cs="Times New Roman"/>
                      <w:sz w:val="24"/>
                      <w:szCs w:val="24"/>
                    </w:rPr>
                  </w:rPrChange>
                </w:rPr>
                <w:t>% respondents</w:t>
              </w:r>
            </w:ins>
          </w:p>
          <w:p w14:paraId="6A30D68E" w14:textId="2F8F213C" w:rsidR="009D16F4" w:rsidRPr="00CD4B1F" w:rsidRDefault="009D16F4" w:rsidP="007806A4">
            <w:pPr>
              <w:jc w:val="both"/>
              <w:rPr>
                <w:ins w:id="1478" w:author="Author"/>
                <w:rFonts w:ascii="Times New Roman" w:hAnsi="Times New Roman" w:cs="Times New Roman"/>
                <w:i/>
                <w:sz w:val="20"/>
                <w:szCs w:val="20"/>
                <w:rPrChange w:id="1479" w:author="Author">
                  <w:rPr>
                    <w:ins w:id="1480" w:author="Author"/>
                    <w:rFonts w:ascii="Times New Roman" w:hAnsi="Times New Roman" w:cs="Times New Roman"/>
                    <w:sz w:val="24"/>
                    <w:szCs w:val="24"/>
                  </w:rPr>
                </w:rPrChange>
              </w:rPr>
            </w:pPr>
            <w:ins w:id="1481" w:author="Author">
              <w:r w:rsidRPr="00CD4B1F">
                <w:rPr>
                  <w:rFonts w:ascii="Times New Roman" w:hAnsi="Times New Roman" w:cs="Times New Roman"/>
                  <w:i/>
                  <w:sz w:val="20"/>
                  <w:szCs w:val="20"/>
                  <w:rPrChange w:id="1482" w:author="Author">
                    <w:rPr>
                      <w:rFonts w:ascii="Times New Roman" w:hAnsi="Times New Roman" w:cs="Times New Roman"/>
                      <w:sz w:val="24"/>
                      <w:szCs w:val="24"/>
                    </w:rPr>
                  </w:rPrChange>
                </w:rPr>
                <w:t>Edges of the field</w:t>
              </w:r>
            </w:ins>
          </w:p>
          <w:p w14:paraId="76B5D417" w14:textId="14A24950" w:rsidR="00956656" w:rsidRPr="00CD4B1F" w:rsidDel="009D16F4" w:rsidRDefault="00B704F4">
            <w:pPr>
              <w:rPr>
                <w:ins w:id="1483" w:author="Author"/>
                <w:del w:id="1484" w:author="Author"/>
                <w:rFonts w:ascii="Times New Roman" w:hAnsi="Times New Roman" w:cs="Times New Roman"/>
                <w:i/>
                <w:sz w:val="20"/>
                <w:szCs w:val="20"/>
                <w:rPrChange w:id="1485" w:author="Author">
                  <w:rPr>
                    <w:ins w:id="1486" w:author="Author"/>
                    <w:del w:id="1487" w:author="Author"/>
                    <w:rFonts w:ascii="Times New Roman" w:hAnsi="Times New Roman" w:cs="Times New Roman"/>
                    <w:sz w:val="24"/>
                    <w:szCs w:val="24"/>
                  </w:rPr>
                </w:rPrChange>
              </w:rPr>
              <w:pPrChange w:id="1488" w:author="Author">
                <w:pPr>
                  <w:pStyle w:val="ListParagraph"/>
                  <w:numPr>
                    <w:numId w:val="1"/>
                  </w:numPr>
                  <w:ind w:hanging="360"/>
                </w:pPr>
              </w:pPrChange>
            </w:pPr>
            <w:ins w:id="1489" w:author="Author">
              <w:del w:id="1490" w:author="Author">
                <w:r w:rsidRPr="00CD4B1F" w:rsidDel="009D16F4">
                  <w:rPr>
                    <w:rFonts w:ascii="Times New Roman" w:hAnsi="Times New Roman" w:cs="Times New Roman"/>
                    <w:i/>
                    <w:sz w:val="20"/>
                    <w:szCs w:val="20"/>
                    <w:rPrChange w:id="1491" w:author="Author">
                      <w:rPr>
                        <w:rFonts w:ascii="Times New Roman" w:hAnsi="Times New Roman" w:cs="Times New Roman"/>
                        <w:sz w:val="24"/>
                        <w:szCs w:val="24"/>
                      </w:rPr>
                    </w:rPrChange>
                  </w:rPr>
                  <w:delText>Edges of field</w:delText>
                </w:r>
                <w:r w:rsidR="00AE25F1" w:rsidRPr="00CD4B1F" w:rsidDel="009D16F4">
                  <w:rPr>
                    <w:rFonts w:ascii="Times New Roman" w:hAnsi="Times New Roman" w:cs="Times New Roman"/>
                    <w:i/>
                    <w:sz w:val="20"/>
                    <w:szCs w:val="20"/>
                    <w:rPrChange w:id="1492" w:author="Author">
                      <w:rPr>
                        <w:rFonts w:ascii="Times New Roman" w:hAnsi="Times New Roman" w:cs="Times New Roman"/>
                        <w:sz w:val="24"/>
                        <w:szCs w:val="24"/>
                      </w:rPr>
                    </w:rPrChange>
                  </w:rPr>
                  <w:delText xml:space="preserve"> (18 respondents)</w:delText>
                </w:r>
              </w:del>
            </w:ins>
          </w:p>
          <w:p w14:paraId="7FE496F8" w14:textId="642070AD" w:rsidR="007806A4" w:rsidRPr="00CD4B1F" w:rsidRDefault="007806A4" w:rsidP="007806A4">
            <w:pPr>
              <w:jc w:val="both"/>
              <w:rPr>
                <w:ins w:id="1493" w:author="Author"/>
                <w:rFonts w:ascii="Times New Roman" w:hAnsi="Times New Roman" w:cs="Times New Roman"/>
                <w:i/>
                <w:sz w:val="20"/>
                <w:szCs w:val="20"/>
                <w:rPrChange w:id="1494" w:author="Author">
                  <w:rPr>
                    <w:ins w:id="1495" w:author="Author"/>
                    <w:rFonts w:ascii="Times New Roman" w:hAnsi="Times New Roman" w:cs="Times New Roman"/>
                    <w:sz w:val="24"/>
                    <w:szCs w:val="24"/>
                  </w:rPr>
                </w:rPrChange>
              </w:rPr>
            </w:pPr>
            <w:ins w:id="1496" w:author="Author">
              <w:r w:rsidRPr="00CD4B1F">
                <w:rPr>
                  <w:rFonts w:ascii="Times New Roman" w:hAnsi="Times New Roman" w:cs="Times New Roman"/>
                  <w:i/>
                  <w:sz w:val="20"/>
                  <w:szCs w:val="20"/>
                  <w:rPrChange w:id="1497" w:author="Author">
                    <w:rPr>
                      <w:rFonts w:ascii="Times New Roman" w:hAnsi="Times New Roman" w:cs="Times New Roman"/>
                      <w:sz w:val="24"/>
                      <w:szCs w:val="24"/>
                    </w:rPr>
                  </w:rPrChange>
                </w:rPr>
                <w:t>a)</w:t>
              </w:r>
              <w:r w:rsidR="00D42DD2" w:rsidRPr="00CD4B1F">
                <w:rPr>
                  <w:rFonts w:ascii="Times New Roman" w:hAnsi="Times New Roman" w:cs="Times New Roman"/>
                  <w:i/>
                  <w:sz w:val="20"/>
                  <w:szCs w:val="20"/>
                  <w:rPrChange w:id="1498" w:author="Author">
                    <w:rPr>
                      <w:rFonts w:ascii="Times New Roman" w:hAnsi="Times New Roman" w:cs="Times New Roman"/>
                      <w:sz w:val="24"/>
                      <w:szCs w:val="24"/>
                    </w:rPr>
                  </w:rPrChange>
                </w:rPr>
                <w:t xml:space="preserve"> </w:t>
              </w:r>
              <w:r w:rsidR="00B704F4" w:rsidRPr="00CD4B1F">
                <w:rPr>
                  <w:rFonts w:ascii="Times New Roman" w:hAnsi="Times New Roman" w:cs="Times New Roman"/>
                  <w:i/>
                  <w:sz w:val="20"/>
                  <w:szCs w:val="20"/>
                  <w:rPrChange w:id="1499" w:author="Author">
                    <w:rPr>
                      <w:rFonts w:ascii="Times New Roman" w:hAnsi="Times New Roman" w:cs="Times New Roman"/>
                      <w:sz w:val="24"/>
                      <w:szCs w:val="24"/>
                    </w:rPr>
                  </w:rPrChange>
                </w:rPr>
                <w:t>28</w:t>
              </w:r>
              <w:del w:id="1500" w:author="Author">
                <w:r w:rsidR="00B704F4" w:rsidRPr="00CD4B1F" w:rsidDel="009D16F4">
                  <w:rPr>
                    <w:rFonts w:ascii="Times New Roman" w:hAnsi="Times New Roman" w:cs="Times New Roman"/>
                    <w:i/>
                    <w:sz w:val="20"/>
                    <w:szCs w:val="20"/>
                    <w:rPrChange w:id="1501" w:author="Author">
                      <w:rPr>
                        <w:rFonts w:ascii="Times New Roman" w:hAnsi="Times New Roman" w:cs="Times New Roman"/>
                        <w:sz w:val="24"/>
                        <w:szCs w:val="24"/>
                      </w:rPr>
                    </w:rPrChange>
                  </w:rPr>
                  <w:delText>%</w:delText>
                </w:r>
              </w:del>
            </w:ins>
          </w:p>
          <w:p w14:paraId="7F809855" w14:textId="4B8F86DF" w:rsidR="007806A4" w:rsidRPr="00CD4B1F" w:rsidRDefault="007806A4" w:rsidP="007806A4">
            <w:pPr>
              <w:jc w:val="both"/>
              <w:rPr>
                <w:ins w:id="1502" w:author="Author"/>
                <w:rFonts w:ascii="Times New Roman" w:hAnsi="Times New Roman" w:cs="Times New Roman"/>
                <w:i/>
                <w:sz w:val="20"/>
                <w:szCs w:val="20"/>
                <w:rPrChange w:id="1503" w:author="Author">
                  <w:rPr>
                    <w:ins w:id="1504" w:author="Author"/>
                    <w:rFonts w:ascii="Times New Roman" w:hAnsi="Times New Roman" w:cs="Times New Roman"/>
                    <w:sz w:val="24"/>
                    <w:szCs w:val="24"/>
                  </w:rPr>
                </w:rPrChange>
              </w:rPr>
            </w:pPr>
            <w:ins w:id="1505" w:author="Author">
              <w:r w:rsidRPr="00CD4B1F">
                <w:rPr>
                  <w:rFonts w:ascii="Times New Roman" w:hAnsi="Times New Roman" w:cs="Times New Roman"/>
                  <w:i/>
                  <w:sz w:val="20"/>
                  <w:szCs w:val="20"/>
                  <w:rPrChange w:id="1506" w:author="Author">
                    <w:rPr>
                      <w:rFonts w:ascii="Times New Roman" w:hAnsi="Times New Roman" w:cs="Times New Roman"/>
                      <w:sz w:val="24"/>
                      <w:szCs w:val="24"/>
                    </w:rPr>
                  </w:rPrChange>
                </w:rPr>
                <w:t>b)</w:t>
              </w:r>
              <w:r w:rsidR="00B704F4" w:rsidRPr="00CD4B1F">
                <w:rPr>
                  <w:rFonts w:ascii="Times New Roman" w:hAnsi="Times New Roman" w:cs="Times New Roman"/>
                  <w:i/>
                  <w:sz w:val="20"/>
                  <w:szCs w:val="20"/>
                  <w:rPrChange w:id="1507" w:author="Author">
                    <w:rPr>
                      <w:rFonts w:ascii="Times New Roman" w:hAnsi="Times New Roman" w:cs="Times New Roman"/>
                      <w:sz w:val="24"/>
                      <w:szCs w:val="24"/>
                    </w:rPr>
                  </w:rPrChange>
                </w:rPr>
                <w:t xml:space="preserve"> 39</w:t>
              </w:r>
              <w:del w:id="1508" w:author="Author">
                <w:r w:rsidR="00B704F4" w:rsidRPr="00CD4B1F" w:rsidDel="009D16F4">
                  <w:rPr>
                    <w:rFonts w:ascii="Times New Roman" w:hAnsi="Times New Roman" w:cs="Times New Roman"/>
                    <w:i/>
                    <w:sz w:val="20"/>
                    <w:szCs w:val="20"/>
                    <w:rPrChange w:id="1509" w:author="Author">
                      <w:rPr>
                        <w:rFonts w:ascii="Times New Roman" w:hAnsi="Times New Roman" w:cs="Times New Roman"/>
                        <w:sz w:val="24"/>
                        <w:szCs w:val="24"/>
                      </w:rPr>
                    </w:rPrChange>
                  </w:rPr>
                  <w:delText>%</w:delText>
                </w:r>
              </w:del>
            </w:ins>
          </w:p>
          <w:p w14:paraId="52DBDF93" w14:textId="77777777" w:rsidR="00750C28" w:rsidRPr="00CD4B1F" w:rsidRDefault="007806A4">
            <w:pPr>
              <w:rPr>
                <w:ins w:id="1510" w:author="Author"/>
                <w:rFonts w:ascii="Times New Roman" w:hAnsi="Times New Roman" w:cs="Times New Roman"/>
                <w:i/>
                <w:sz w:val="20"/>
                <w:szCs w:val="20"/>
                <w:rPrChange w:id="1511" w:author="Author">
                  <w:rPr>
                    <w:ins w:id="1512" w:author="Author"/>
                    <w:rFonts w:ascii="Times New Roman" w:hAnsi="Times New Roman" w:cs="Times New Roman"/>
                    <w:i/>
                  </w:rPr>
                </w:rPrChange>
              </w:rPr>
              <w:pPrChange w:id="1513" w:author="Author">
                <w:pPr>
                  <w:pStyle w:val="ListParagraph"/>
                  <w:numPr>
                    <w:numId w:val="1"/>
                  </w:numPr>
                  <w:ind w:hanging="360"/>
                </w:pPr>
              </w:pPrChange>
            </w:pPr>
            <w:ins w:id="1514" w:author="Author">
              <w:r w:rsidRPr="00CD4B1F">
                <w:rPr>
                  <w:rFonts w:ascii="Times New Roman" w:hAnsi="Times New Roman" w:cs="Times New Roman"/>
                  <w:i/>
                  <w:sz w:val="20"/>
                  <w:szCs w:val="20"/>
                  <w:rPrChange w:id="1515" w:author="Author">
                    <w:rPr>
                      <w:rFonts w:ascii="Times New Roman" w:hAnsi="Times New Roman" w:cs="Times New Roman"/>
                      <w:sz w:val="24"/>
                      <w:szCs w:val="24"/>
                    </w:rPr>
                  </w:rPrChange>
                </w:rPr>
                <w:t>c)</w:t>
              </w:r>
              <w:r w:rsidR="00B704F4" w:rsidRPr="00CD4B1F">
                <w:rPr>
                  <w:rFonts w:ascii="Times New Roman" w:hAnsi="Times New Roman" w:cs="Times New Roman"/>
                  <w:i/>
                  <w:sz w:val="20"/>
                  <w:szCs w:val="20"/>
                  <w:rPrChange w:id="1516" w:author="Author">
                    <w:rPr>
                      <w:rFonts w:ascii="Times New Roman" w:hAnsi="Times New Roman" w:cs="Times New Roman"/>
                      <w:sz w:val="24"/>
                      <w:szCs w:val="24"/>
                    </w:rPr>
                  </w:rPrChange>
                </w:rPr>
                <w:t xml:space="preserve"> 33</w:t>
              </w:r>
            </w:ins>
          </w:p>
          <w:p w14:paraId="49313394" w14:textId="211AB33A" w:rsidR="007806A4" w:rsidRPr="00CD4B1F" w:rsidRDefault="00750C28">
            <w:pPr>
              <w:rPr>
                <w:rFonts w:ascii="Times New Roman" w:hAnsi="Times New Roman" w:cs="Times New Roman"/>
                <w:i/>
                <w:sz w:val="20"/>
                <w:szCs w:val="20"/>
                <w:rPrChange w:id="1517" w:author="Author">
                  <w:rPr/>
                </w:rPrChange>
              </w:rPr>
              <w:pPrChange w:id="1518" w:author="Author">
                <w:pPr>
                  <w:pStyle w:val="ListParagraph"/>
                  <w:numPr>
                    <w:numId w:val="1"/>
                  </w:numPr>
                  <w:ind w:hanging="360"/>
                </w:pPr>
              </w:pPrChange>
            </w:pPr>
            <w:ins w:id="1519" w:author="Author">
              <w:r w:rsidRPr="00CD4B1F">
                <w:rPr>
                  <w:rFonts w:ascii="Times New Roman" w:hAnsi="Times New Roman" w:cs="Times New Roman"/>
                  <w:i/>
                  <w:sz w:val="20"/>
                  <w:szCs w:val="20"/>
                  <w:rPrChange w:id="1520" w:author="Author">
                    <w:rPr>
                      <w:rFonts w:ascii="Times New Roman" w:hAnsi="Times New Roman" w:cs="Times New Roman"/>
                      <w:i/>
                    </w:rPr>
                  </w:rPrChange>
                </w:rPr>
                <w:t>18 respondents</w:t>
              </w:r>
              <w:del w:id="1521" w:author="Author">
                <w:r w:rsidR="00B704F4" w:rsidRPr="00CD4B1F" w:rsidDel="009D16F4">
                  <w:rPr>
                    <w:rFonts w:ascii="Times New Roman" w:hAnsi="Times New Roman" w:cs="Times New Roman"/>
                    <w:i/>
                    <w:sz w:val="20"/>
                    <w:szCs w:val="20"/>
                    <w:rPrChange w:id="1522" w:author="Author">
                      <w:rPr>
                        <w:rFonts w:ascii="Times New Roman" w:hAnsi="Times New Roman" w:cs="Times New Roman"/>
                        <w:sz w:val="24"/>
                        <w:szCs w:val="24"/>
                      </w:rPr>
                    </w:rPrChange>
                  </w:rPr>
                  <w:delText>%</w:delText>
                </w:r>
              </w:del>
            </w:ins>
          </w:p>
        </w:tc>
        <w:tc>
          <w:tcPr>
            <w:tcW w:w="1800" w:type="dxa"/>
            <w:tcBorders>
              <w:top w:val="single" w:sz="4" w:space="0" w:color="auto"/>
              <w:bottom w:val="single" w:sz="4" w:space="0" w:color="auto"/>
            </w:tcBorders>
            <w:tcPrChange w:id="1523" w:author="Author">
              <w:tcPr>
                <w:tcW w:w="1800" w:type="dxa"/>
                <w:gridSpan w:val="2"/>
                <w:tcBorders>
                  <w:top w:val="single" w:sz="4" w:space="0" w:color="auto"/>
                </w:tcBorders>
              </w:tcPr>
            </w:tcPrChange>
          </w:tcPr>
          <w:p w14:paraId="6794EDB6" w14:textId="4D304A0D" w:rsidR="00956656" w:rsidRPr="00CD4B1F" w:rsidDel="009D16F4" w:rsidRDefault="00B704F4">
            <w:pPr>
              <w:rPr>
                <w:ins w:id="1524" w:author="Author"/>
                <w:del w:id="1525" w:author="Author"/>
                <w:rFonts w:ascii="Times New Roman" w:hAnsi="Times New Roman" w:cs="Times New Roman"/>
                <w:i/>
                <w:sz w:val="20"/>
                <w:szCs w:val="20"/>
                <w:rPrChange w:id="1526" w:author="Author">
                  <w:rPr>
                    <w:ins w:id="1527" w:author="Author"/>
                    <w:del w:id="1528" w:author="Author"/>
                    <w:rFonts w:ascii="Times New Roman" w:hAnsi="Times New Roman" w:cs="Times New Roman"/>
                    <w:sz w:val="24"/>
                    <w:szCs w:val="24"/>
                  </w:rPr>
                </w:rPrChange>
              </w:rPr>
              <w:pPrChange w:id="1529" w:author="Author">
                <w:pPr>
                  <w:pStyle w:val="ListParagraph"/>
                  <w:numPr>
                    <w:numId w:val="1"/>
                  </w:numPr>
                  <w:ind w:hanging="360"/>
                </w:pPr>
              </w:pPrChange>
            </w:pPr>
            <w:ins w:id="1530" w:author="Author">
              <w:del w:id="1531" w:author="Author">
                <w:r w:rsidRPr="00CD4B1F" w:rsidDel="009D16F4">
                  <w:rPr>
                    <w:rFonts w:ascii="Times New Roman" w:hAnsi="Times New Roman" w:cs="Times New Roman"/>
                    <w:i/>
                    <w:sz w:val="20"/>
                    <w:szCs w:val="20"/>
                    <w:rPrChange w:id="1532" w:author="Author">
                      <w:rPr>
                        <w:rFonts w:ascii="Times New Roman" w:hAnsi="Times New Roman" w:cs="Times New Roman"/>
                        <w:sz w:val="24"/>
                        <w:szCs w:val="24"/>
                      </w:rPr>
                    </w:rPrChange>
                  </w:rPr>
                  <w:delText>Entire field</w:delText>
                </w:r>
              </w:del>
            </w:ins>
          </w:p>
          <w:p w14:paraId="59375F33" w14:textId="77777777" w:rsidR="009D16F4" w:rsidRPr="00CD4B1F" w:rsidRDefault="009D16F4" w:rsidP="00B704F4">
            <w:pPr>
              <w:jc w:val="both"/>
              <w:rPr>
                <w:ins w:id="1533" w:author="Author"/>
                <w:rFonts w:ascii="Times New Roman" w:hAnsi="Times New Roman" w:cs="Times New Roman"/>
                <w:i/>
                <w:sz w:val="20"/>
                <w:szCs w:val="20"/>
                <w:rPrChange w:id="1534" w:author="Author">
                  <w:rPr>
                    <w:ins w:id="1535" w:author="Author"/>
                    <w:rFonts w:ascii="Times New Roman" w:hAnsi="Times New Roman" w:cs="Times New Roman"/>
                    <w:sz w:val="24"/>
                    <w:szCs w:val="24"/>
                  </w:rPr>
                </w:rPrChange>
              </w:rPr>
            </w:pPr>
          </w:p>
          <w:p w14:paraId="17E98C69" w14:textId="20FACD72" w:rsidR="009D16F4" w:rsidRPr="00CD4B1F" w:rsidRDefault="009D16F4" w:rsidP="00B704F4">
            <w:pPr>
              <w:jc w:val="both"/>
              <w:rPr>
                <w:ins w:id="1536" w:author="Author"/>
                <w:rFonts w:ascii="Times New Roman" w:hAnsi="Times New Roman" w:cs="Times New Roman"/>
                <w:i/>
                <w:sz w:val="20"/>
                <w:szCs w:val="20"/>
                <w:rPrChange w:id="1537" w:author="Author">
                  <w:rPr>
                    <w:ins w:id="1538" w:author="Author"/>
                    <w:rFonts w:ascii="Times New Roman" w:hAnsi="Times New Roman" w:cs="Times New Roman"/>
                    <w:sz w:val="24"/>
                    <w:szCs w:val="24"/>
                  </w:rPr>
                </w:rPrChange>
              </w:rPr>
            </w:pPr>
            <w:ins w:id="1539" w:author="Author">
              <w:r w:rsidRPr="00CD4B1F">
                <w:rPr>
                  <w:rFonts w:ascii="Times New Roman" w:hAnsi="Times New Roman" w:cs="Times New Roman"/>
                  <w:i/>
                  <w:sz w:val="20"/>
                  <w:szCs w:val="20"/>
                  <w:rPrChange w:id="1540" w:author="Author">
                    <w:rPr>
                      <w:rFonts w:ascii="Times New Roman" w:hAnsi="Times New Roman" w:cs="Times New Roman"/>
                      <w:sz w:val="24"/>
                      <w:szCs w:val="24"/>
                    </w:rPr>
                  </w:rPrChange>
                </w:rPr>
                <w:t>Entire field</w:t>
              </w:r>
            </w:ins>
          </w:p>
          <w:p w14:paraId="0AC0F897" w14:textId="1CD20572" w:rsidR="00B704F4" w:rsidRPr="00CD4B1F" w:rsidRDefault="00B704F4" w:rsidP="00B704F4">
            <w:pPr>
              <w:jc w:val="both"/>
              <w:rPr>
                <w:ins w:id="1541" w:author="Author"/>
                <w:rFonts w:ascii="Times New Roman" w:hAnsi="Times New Roman" w:cs="Times New Roman"/>
                <w:i/>
                <w:sz w:val="20"/>
                <w:szCs w:val="20"/>
                <w:rPrChange w:id="1542" w:author="Author">
                  <w:rPr>
                    <w:ins w:id="1543" w:author="Author"/>
                    <w:rFonts w:ascii="Times New Roman" w:hAnsi="Times New Roman" w:cs="Times New Roman"/>
                    <w:sz w:val="24"/>
                    <w:szCs w:val="24"/>
                  </w:rPr>
                </w:rPrChange>
              </w:rPr>
            </w:pPr>
            <w:ins w:id="1544" w:author="Author">
              <w:r w:rsidRPr="00CD4B1F">
                <w:rPr>
                  <w:rFonts w:ascii="Times New Roman" w:hAnsi="Times New Roman" w:cs="Times New Roman"/>
                  <w:i/>
                  <w:sz w:val="20"/>
                  <w:szCs w:val="20"/>
                  <w:rPrChange w:id="1545" w:author="Author">
                    <w:rPr>
                      <w:rFonts w:ascii="Times New Roman" w:hAnsi="Times New Roman" w:cs="Times New Roman"/>
                      <w:sz w:val="24"/>
                      <w:szCs w:val="24"/>
                    </w:rPr>
                  </w:rPrChange>
                </w:rPr>
                <w:t>a) 75</w:t>
              </w:r>
              <w:del w:id="1546" w:author="Author">
                <w:r w:rsidRPr="00CD4B1F" w:rsidDel="009D16F4">
                  <w:rPr>
                    <w:rFonts w:ascii="Times New Roman" w:hAnsi="Times New Roman" w:cs="Times New Roman"/>
                    <w:i/>
                    <w:sz w:val="20"/>
                    <w:szCs w:val="20"/>
                    <w:rPrChange w:id="1547" w:author="Author">
                      <w:rPr>
                        <w:rFonts w:ascii="Times New Roman" w:hAnsi="Times New Roman" w:cs="Times New Roman"/>
                        <w:sz w:val="24"/>
                        <w:szCs w:val="24"/>
                      </w:rPr>
                    </w:rPrChange>
                  </w:rPr>
                  <w:delText>%</w:delText>
                </w:r>
              </w:del>
            </w:ins>
          </w:p>
          <w:p w14:paraId="280D6058" w14:textId="4EEABC16" w:rsidR="00B704F4" w:rsidRPr="00CD4B1F" w:rsidRDefault="00B704F4" w:rsidP="00B704F4">
            <w:pPr>
              <w:jc w:val="both"/>
              <w:rPr>
                <w:ins w:id="1548" w:author="Author"/>
                <w:rFonts w:ascii="Times New Roman" w:hAnsi="Times New Roman" w:cs="Times New Roman"/>
                <w:i/>
                <w:sz w:val="20"/>
                <w:szCs w:val="20"/>
                <w:rPrChange w:id="1549" w:author="Author">
                  <w:rPr>
                    <w:ins w:id="1550" w:author="Author"/>
                    <w:rFonts w:ascii="Times New Roman" w:hAnsi="Times New Roman" w:cs="Times New Roman"/>
                    <w:sz w:val="24"/>
                    <w:szCs w:val="24"/>
                  </w:rPr>
                </w:rPrChange>
              </w:rPr>
            </w:pPr>
            <w:ins w:id="1551" w:author="Author">
              <w:r w:rsidRPr="00CD4B1F">
                <w:rPr>
                  <w:rFonts w:ascii="Times New Roman" w:hAnsi="Times New Roman" w:cs="Times New Roman"/>
                  <w:i/>
                  <w:sz w:val="20"/>
                  <w:szCs w:val="20"/>
                  <w:rPrChange w:id="1552" w:author="Author">
                    <w:rPr>
                      <w:rFonts w:ascii="Times New Roman" w:hAnsi="Times New Roman" w:cs="Times New Roman"/>
                      <w:sz w:val="24"/>
                      <w:szCs w:val="24"/>
                    </w:rPr>
                  </w:rPrChange>
                </w:rPr>
                <w:t>b) 21</w:t>
              </w:r>
              <w:del w:id="1553" w:author="Author">
                <w:r w:rsidRPr="00CD4B1F" w:rsidDel="009D16F4">
                  <w:rPr>
                    <w:rFonts w:ascii="Times New Roman" w:hAnsi="Times New Roman" w:cs="Times New Roman"/>
                    <w:i/>
                    <w:sz w:val="20"/>
                    <w:szCs w:val="20"/>
                    <w:rPrChange w:id="1554" w:author="Author">
                      <w:rPr>
                        <w:rFonts w:ascii="Times New Roman" w:hAnsi="Times New Roman" w:cs="Times New Roman"/>
                        <w:sz w:val="24"/>
                        <w:szCs w:val="24"/>
                      </w:rPr>
                    </w:rPrChange>
                  </w:rPr>
                  <w:delText>%</w:delText>
                </w:r>
              </w:del>
            </w:ins>
          </w:p>
          <w:p w14:paraId="3A8810A5" w14:textId="7C078D30" w:rsidR="00750C28" w:rsidRPr="00CD4B1F" w:rsidRDefault="00B704F4">
            <w:pPr>
              <w:rPr>
                <w:ins w:id="1555" w:author="Author"/>
                <w:rFonts w:ascii="Times New Roman" w:hAnsi="Times New Roman" w:cs="Times New Roman"/>
                <w:i/>
                <w:sz w:val="20"/>
                <w:szCs w:val="20"/>
                <w:rPrChange w:id="1556" w:author="Author">
                  <w:rPr>
                    <w:ins w:id="1557" w:author="Author"/>
                    <w:rFonts w:ascii="Times New Roman" w:hAnsi="Times New Roman" w:cs="Times New Roman"/>
                    <w:i/>
                  </w:rPr>
                </w:rPrChange>
              </w:rPr>
              <w:pPrChange w:id="1558" w:author="Author">
                <w:pPr>
                  <w:pStyle w:val="ListParagraph"/>
                  <w:numPr>
                    <w:numId w:val="1"/>
                  </w:numPr>
                  <w:ind w:hanging="360"/>
                </w:pPr>
              </w:pPrChange>
            </w:pPr>
            <w:ins w:id="1559" w:author="Author">
              <w:r w:rsidRPr="00CD4B1F">
                <w:rPr>
                  <w:rFonts w:ascii="Times New Roman" w:hAnsi="Times New Roman" w:cs="Times New Roman"/>
                  <w:i/>
                  <w:sz w:val="20"/>
                  <w:szCs w:val="20"/>
                  <w:rPrChange w:id="1560" w:author="Author">
                    <w:rPr>
                      <w:rFonts w:ascii="Times New Roman" w:hAnsi="Times New Roman" w:cs="Times New Roman"/>
                      <w:sz w:val="24"/>
                      <w:szCs w:val="24"/>
                    </w:rPr>
                  </w:rPrChange>
                </w:rPr>
                <w:t>c) 4</w:t>
              </w:r>
            </w:ins>
          </w:p>
          <w:p w14:paraId="259D9340" w14:textId="137478DF" w:rsidR="00B704F4" w:rsidRPr="00CD4B1F" w:rsidRDefault="00750C28">
            <w:pPr>
              <w:rPr>
                <w:rFonts w:ascii="Times New Roman" w:hAnsi="Times New Roman" w:cs="Times New Roman"/>
                <w:i/>
                <w:sz w:val="20"/>
                <w:szCs w:val="20"/>
                <w:rPrChange w:id="1561" w:author="Author">
                  <w:rPr/>
                </w:rPrChange>
              </w:rPr>
              <w:pPrChange w:id="1562" w:author="Author">
                <w:pPr>
                  <w:pStyle w:val="ListParagraph"/>
                  <w:numPr>
                    <w:numId w:val="1"/>
                  </w:numPr>
                  <w:ind w:hanging="360"/>
                </w:pPr>
              </w:pPrChange>
            </w:pPr>
            <w:ins w:id="1563" w:author="Author">
              <w:r w:rsidRPr="00CD4B1F">
                <w:rPr>
                  <w:rFonts w:ascii="Times New Roman" w:hAnsi="Times New Roman" w:cs="Times New Roman"/>
                  <w:i/>
                  <w:sz w:val="20"/>
                  <w:szCs w:val="20"/>
                  <w:rPrChange w:id="1564" w:author="Author">
                    <w:rPr>
                      <w:rFonts w:ascii="Times New Roman" w:hAnsi="Times New Roman" w:cs="Times New Roman"/>
                      <w:i/>
                    </w:rPr>
                  </w:rPrChange>
                </w:rPr>
                <w:t>28 respondents</w:t>
              </w:r>
              <w:del w:id="1565" w:author="Author">
                <w:r w:rsidR="00B704F4" w:rsidRPr="00CD4B1F" w:rsidDel="009D16F4">
                  <w:rPr>
                    <w:rFonts w:ascii="Times New Roman" w:hAnsi="Times New Roman" w:cs="Times New Roman"/>
                    <w:i/>
                    <w:sz w:val="20"/>
                    <w:szCs w:val="20"/>
                    <w:rPrChange w:id="1566" w:author="Author">
                      <w:rPr>
                        <w:rFonts w:ascii="Times New Roman" w:hAnsi="Times New Roman" w:cs="Times New Roman"/>
                        <w:sz w:val="24"/>
                        <w:szCs w:val="24"/>
                      </w:rPr>
                    </w:rPrChange>
                  </w:rPr>
                  <w:delText>%</w:delText>
                </w:r>
              </w:del>
            </w:ins>
          </w:p>
        </w:tc>
      </w:tr>
      <w:tr w:rsidR="00750C28" w:rsidRPr="00CD4B1F" w14:paraId="7EBF70B9" w14:textId="2926B254" w:rsidTr="00CD4B1F">
        <w:tblPrEx>
          <w:tblPrExChange w:id="1567" w:author="Author">
            <w:tblPrEx>
              <w:tblW w:w="9450" w:type="dxa"/>
            </w:tblPrEx>
          </w:tblPrExChange>
        </w:tblPrEx>
        <w:trPr>
          <w:trPrChange w:id="1568" w:author="Author">
            <w:trPr>
              <w:gridAfter w:val="0"/>
            </w:trPr>
          </w:trPrChange>
        </w:trPr>
        <w:tc>
          <w:tcPr>
            <w:tcW w:w="5670" w:type="dxa"/>
            <w:tcBorders>
              <w:top w:val="single" w:sz="4" w:space="0" w:color="auto"/>
              <w:right w:val="single" w:sz="4" w:space="0" w:color="auto"/>
            </w:tcBorders>
            <w:tcPrChange w:id="1569" w:author="Author">
              <w:tcPr>
                <w:tcW w:w="5670" w:type="dxa"/>
              </w:tcPr>
            </w:tcPrChange>
          </w:tcPr>
          <w:p w14:paraId="79898345" w14:textId="4BBE90F8" w:rsidR="00956656" w:rsidRPr="00CD4B1F" w:rsidRDefault="00956656" w:rsidP="008808E3">
            <w:pPr>
              <w:pStyle w:val="ListParagraph"/>
              <w:numPr>
                <w:ilvl w:val="0"/>
                <w:numId w:val="1"/>
              </w:numPr>
              <w:rPr>
                <w:rFonts w:ascii="Times New Roman" w:hAnsi="Times New Roman" w:cs="Times New Roman"/>
                <w:sz w:val="20"/>
                <w:szCs w:val="20"/>
                <w:rPrChange w:id="1570" w:author="Author">
                  <w:rPr>
                    <w:rFonts w:ascii="Times New Roman" w:hAnsi="Times New Roman" w:cs="Times New Roman"/>
                    <w:sz w:val="24"/>
                    <w:szCs w:val="24"/>
                  </w:rPr>
                </w:rPrChange>
              </w:rPr>
            </w:pPr>
            <w:r w:rsidRPr="00CD4B1F">
              <w:rPr>
                <w:rFonts w:ascii="Times New Roman" w:hAnsi="Times New Roman" w:cs="Times New Roman"/>
                <w:sz w:val="20"/>
                <w:szCs w:val="20"/>
                <w:rPrChange w:id="1571" w:author="Author">
                  <w:rPr>
                    <w:rFonts w:ascii="Times New Roman" w:hAnsi="Times New Roman" w:cs="Times New Roman"/>
                    <w:sz w:val="24"/>
                    <w:szCs w:val="24"/>
                  </w:rPr>
                </w:rPrChange>
              </w:rPr>
              <w:t>Did you file an official complaint with the Nebraska Department of Agri</w:t>
            </w:r>
            <w:ins w:id="1572" w:author="Author">
              <w:r w:rsidR="009D16F4" w:rsidRPr="00CD4B1F">
                <w:rPr>
                  <w:rFonts w:ascii="Times New Roman" w:hAnsi="Times New Roman" w:cs="Times New Roman"/>
                  <w:sz w:val="20"/>
                  <w:szCs w:val="20"/>
                  <w:rPrChange w:id="1573" w:author="Author">
                    <w:rPr>
                      <w:rFonts w:ascii="Times New Roman" w:hAnsi="Times New Roman" w:cs="Times New Roman"/>
                      <w:sz w:val="24"/>
                      <w:szCs w:val="24"/>
                    </w:rPr>
                  </w:rPrChange>
                </w:rPr>
                <w:t>c</w:t>
              </w:r>
            </w:ins>
            <w:del w:id="1574" w:author="Unknown">
              <w:r w:rsidRPr="00CD4B1F" w:rsidDel="009D16F4">
                <w:rPr>
                  <w:rFonts w:ascii="Times New Roman" w:hAnsi="Times New Roman" w:cs="Times New Roman"/>
                  <w:sz w:val="20"/>
                  <w:szCs w:val="20"/>
                  <w:rPrChange w:id="1575" w:author="Author">
                    <w:rPr>
                      <w:rFonts w:ascii="Times New Roman" w:hAnsi="Times New Roman" w:cs="Times New Roman"/>
                      <w:sz w:val="24"/>
                      <w:szCs w:val="24"/>
                    </w:rPr>
                  </w:rPrChange>
                </w:rPr>
                <w:delText>c</w:delText>
              </w:r>
            </w:del>
            <w:ins w:id="1576" w:author="Author">
              <w:r w:rsidRPr="00CD4B1F">
                <w:rPr>
                  <w:rFonts w:ascii="Times New Roman" w:hAnsi="Times New Roman" w:cs="Times New Roman"/>
                  <w:sz w:val="20"/>
                  <w:szCs w:val="20"/>
                  <w:rPrChange w:id="1577" w:author="Author">
                    <w:rPr>
                      <w:rFonts w:ascii="Times New Roman" w:hAnsi="Times New Roman" w:cs="Times New Roman"/>
                      <w:sz w:val="24"/>
                      <w:szCs w:val="24"/>
                    </w:rPr>
                  </w:rPrChange>
                </w:rPr>
                <w:t>u</w:t>
              </w:r>
            </w:ins>
            <w:r w:rsidRPr="00CD4B1F">
              <w:rPr>
                <w:rFonts w:ascii="Times New Roman" w:hAnsi="Times New Roman" w:cs="Times New Roman"/>
                <w:sz w:val="20"/>
                <w:szCs w:val="20"/>
                <w:rPrChange w:id="1578" w:author="Author">
                  <w:rPr>
                    <w:rFonts w:ascii="Times New Roman" w:hAnsi="Times New Roman" w:cs="Times New Roman"/>
                    <w:sz w:val="24"/>
                    <w:szCs w:val="24"/>
                  </w:rPr>
                </w:rPrChange>
              </w:rPr>
              <w:t xml:space="preserve">lture?  </w:t>
            </w:r>
            <w:ins w:id="1579" w:author="Author">
              <w:del w:id="1580" w:author="Author">
                <w:r w:rsidR="00B704F4" w:rsidRPr="00CD4B1F" w:rsidDel="00CE3B2C">
                  <w:rPr>
                    <w:rFonts w:ascii="Times New Roman" w:hAnsi="Times New Roman" w:cs="Times New Roman"/>
                    <w:sz w:val="20"/>
                    <w:szCs w:val="20"/>
                    <w:rPrChange w:id="1581" w:author="Author">
                      <w:rPr>
                        <w:rFonts w:ascii="Times New Roman" w:hAnsi="Times New Roman" w:cs="Times New Roman"/>
                        <w:sz w:val="24"/>
                        <w:szCs w:val="24"/>
                      </w:rPr>
                    </w:rPrChange>
                  </w:rPr>
                  <w:delText>(86 respondents)</w:delText>
                </w:r>
              </w:del>
            </w:ins>
          </w:p>
          <w:p w14:paraId="2B7DF4DE" w14:textId="77777777" w:rsidR="00956656" w:rsidRPr="00CD4B1F" w:rsidRDefault="00956656" w:rsidP="006A4D8C">
            <w:pPr>
              <w:pStyle w:val="ListParagraph"/>
              <w:rPr>
                <w:rFonts w:ascii="Times New Roman" w:hAnsi="Times New Roman" w:cs="Times New Roman"/>
                <w:sz w:val="20"/>
                <w:szCs w:val="20"/>
                <w:rPrChange w:id="1582" w:author="Author">
                  <w:rPr>
                    <w:rFonts w:ascii="Times New Roman" w:hAnsi="Times New Roman" w:cs="Times New Roman"/>
                    <w:sz w:val="24"/>
                    <w:szCs w:val="24"/>
                  </w:rPr>
                </w:rPrChange>
              </w:rPr>
            </w:pPr>
            <w:r w:rsidRPr="00CD4B1F">
              <w:rPr>
                <w:rFonts w:ascii="Times New Roman" w:hAnsi="Times New Roman" w:cs="Times New Roman"/>
                <w:sz w:val="20"/>
                <w:szCs w:val="20"/>
                <w:rPrChange w:id="1583" w:author="Author">
                  <w:rPr>
                    <w:rFonts w:ascii="Times New Roman" w:hAnsi="Times New Roman" w:cs="Times New Roman"/>
                    <w:sz w:val="24"/>
                    <w:szCs w:val="24"/>
                  </w:rPr>
                </w:rPrChange>
              </w:rPr>
              <w:t xml:space="preserve">a) Yes  </w:t>
            </w:r>
          </w:p>
          <w:p w14:paraId="1A27AA5D" w14:textId="77777777" w:rsidR="00956656" w:rsidRPr="00CD4B1F" w:rsidRDefault="00956656" w:rsidP="006A4D8C">
            <w:pPr>
              <w:pStyle w:val="ListParagraph"/>
              <w:rPr>
                <w:rFonts w:ascii="Times New Roman" w:hAnsi="Times New Roman" w:cs="Times New Roman"/>
                <w:sz w:val="20"/>
                <w:szCs w:val="20"/>
                <w:rPrChange w:id="1584" w:author="Author">
                  <w:rPr>
                    <w:rFonts w:ascii="Times New Roman" w:hAnsi="Times New Roman" w:cs="Times New Roman"/>
                    <w:sz w:val="24"/>
                    <w:szCs w:val="24"/>
                  </w:rPr>
                </w:rPrChange>
              </w:rPr>
            </w:pPr>
            <w:r w:rsidRPr="00CD4B1F">
              <w:rPr>
                <w:rFonts w:ascii="Times New Roman" w:hAnsi="Times New Roman" w:cs="Times New Roman"/>
                <w:sz w:val="20"/>
                <w:szCs w:val="20"/>
                <w:rPrChange w:id="1585" w:author="Author">
                  <w:rPr>
                    <w:rFonts w:ascii="Times New Roman" w:hAnsi="Times New Roman" w:cs="Times New Roman"/>
                    <w:sz w:val="24"/>
                    <w:szCs w:val="24"/>
                  </w:rPr>
                </w:rPrChange>
              </w:rPr>
              <w:t>b) No</w:t>
            </w:r>
          </w:p>
        </w:tc>
        <w:tc>
          <w:tcPr>
            <w:tcW w:w="1980" w:type="dxa"/>
            <w:tcBorders>
              <w:top w:val="single" w:sz="4" w:space="0" w:color="auto"/>
              <w:left w:val="single" w:sz="4" w:space="0" w:color="auto"/>
            </w:tcBorders>
            <w:tcPrChange w:id="1586" w:author="Author">
              <w:tcPr>
                <w:tcW w:w="1980" w:type="dxa"/>
                <w:gridSpan w:val="5"/>
              </w:tcPr>
            </w:tcPrChange>
          </w:tcPr>
          <w:p w14:paraId="660BB3F0" w14:textId="77777777" w:rsidR="009D16F4" w:rsidRPr="00CD4B1F" w:rsidRDefault="009D16F4" w:rsidP="009D16F4">
            <w:pPr>
              <w:jc w:val="both"/>
              <w:rPr>
                <w:ins w:id="1587" w:author="Author"/>
                <w:rFonts w:ascii="Times New Roman" w:hAnsi="Times New Roman" w:cs="Times New Roman"/>
                <w:i/>
                <w:sz w:val="20"/>
                <w:szCs w:val="20"/>
                <w:rPrChange w:id="1588" w:author="Author">
                  <w:rPr>
                    <w:ins w:id="1589" w:author="Author"/>
                    <w:rFonts w:ascii="Times New Roman" w:hAnsi="Times New Roman" w:cs="Times New Roman"/>
                    <w:sz w:val="24"/>
                    <w:szCs w:val="24"/>
                  </w:rPr>
                </w:rPrChange>
              </w:rPr>
            </w:pPr>
            <w:ins w:id="1590" w:author="Author">
              <w:r w:rsidRPr="00CD4B1F">
                <w:rPr>
                  <w:rFonts w:ascii="Times New Roman" w:hAnsi="Times New Roman" w:cs="Times New Roman"/>
                  <w:i/>
                  <w:sz w:val="20"/>
                  <w:szCs w:val="20"/>
                  <w:rPrChange w:id="1591" w:author="Author">
                    <w:rPr>
                      <w:rFonts w:ascii="Times New Roman" w:hAnsi="Times New Roman" w:cs="Times New Roman"/>
                      <w:sz w:val="24"/>
                      <w:szCs w:val="24"/>
                    </w:rPr>
                  </w:rPrChange>
                </w:rPr>
                <w:t>% respondents</w:t>
              </w:r>
            </w:ins>
          </w:p>
          <w:p w14:paraId="690F9E80" w14:textId="0DF7AA3F" w:rsidR="00956656" w:rsidRPr="00CD4B1F" w:rsidDel="009D16F4" w:rsidRDefault="00956656">
            <w:pPr>
              <w:rPr>
                <w:ins w:id="1592" w:author="Author"/>
                <w:del w:id="1593" w:author="Author"/>
                <w:rFonts w:ascii="Times New Roman" w:hAnsi="Times New Roman" w:cs="Times New Roman"/>
                <w:i/>
                <w:sz w:val="20"/>
                <w:szCs w:val="20"/>
                <w:rPrChange w:id="1594" w:author="Author">
                  <w:rPr>
                    <w:ins w:id="1595" w:author="Author"/>
                    <w:del w:id="1596" w:author="Author"/>
                    <w:rFonts w:ascii="Times New Roman" w:hAnsi="Times New Roman" w:cs="Times New Roman"/>
                    <w:sz w:val="24"/>
                    <w:szCs w:val="24"/>
                  </w:rPr>
                </w:rPrChange>
              </w:rPr>
              <w:pPrChange w:id="1597" w:author="Author">
                <w:pPr>
                  <w:pStyle w:val="ListParagraph"/>
                  <w:numPr>
                    <w:numId w:val="1"/>
                  </w:numPr>
                  <w:ind w:hanging="360"/>
                </w:pPr>
              </w:pPrChange>
            </w:pPr>
          </w:p>
          <w:p w14:paraId="3DE38BF7" w14:textId="77777777" w:rsidR="00D42DD2" w:rsidRPr="00CD4B1F" w:rsidRDefault="00D42DD2">
            <w:pPr>
              <w:rPr>
                <w:ins w:id="1598" w:author="Author"/>
                <w:rFonts w:ascii="Times New Roman" w:hAnsi="Times New Roman" w:cs="Times New Roman"/>
                <w:i/>
                <w:sz w:val="20"/>
                <w:szCs w:val="20"/>
                <w:rPrChange w:id="1599" w:author="Author">
                  <w:rPr>
                    <w:ins w:id="1600" w:author="Author"/>
                    <w:rFonts w:ascii="Times New Roman" w:hAnsi="Times New Roman" w:cs="Times New Roman"/>
                    <w:sz w:val="24"/>
                    <w:szCs w:val="24"/>
                  </w:rPr>
                </w:rPrChange>
              </w:rPr>
              <w:pPrChange w:id="1601" w:author="Author">
                <w:pPr>
                  <w:pStyle w:val="ListParagraph"/>
                  <w:numPr>
                    <w:numId w:val="1"/>
                  </w:numPr>
                  <w:ind w:hanging="360"/>
                </w:pPr>
              </w:pPrChange>
            </w:pPr>
          </w:p>
          <w:p w14:paraId="556BA3CF" w14:textId="24B7231A" w:rsidR="00D42DD2" w:rsidRPr="00CD4B1F" w:rsidRDefault="00D42DD2" w:rsidP="00D42DD2">
            <w:pPr>
              <w:jc w:val="both"/>
              <w:rPr>
                <w:ins w:id="1602" w:author="Author"/>
                <w:rFonts w:ascii="Times New Roman" w:hAnsi="Times New Roman" w:cs="Times New Roman"/>
                <w:i/>
                <w:sz w:val="20"/>
                <w:szCs w:val="20"/>
                <w:rPrChange w:id="1603" w:author="Author">
                  <w:rPr>
                    <w:ins w:id="1604" w:author="Author"/>
                    <w:rFonts w:ascii="Times New Roman" w:hAnsi="Times New Roman" w:cs="Times New Roman"/>
                    <w:sz w:val="24"/>
                    <w:szCs w:val="24"/>
                  </w:rPr>
                </w:rPrChange>
              </w:rPr>
            </w:pPr>
            <w:ins w:id="1605" w:author="Author">
              <w:r w:rsidRPr="00CD4B1F">
                <w:rPr>
                  <w:rFonts w:ascii="Times New Roman" w:hAnsi="Times New Roman" w:cs="Times New Roman"/>
                  <w:i/>
                  <w:sz w:val="20"/>
                  <w:szCs w:val="20"/>
                  <w:rPrChange w:id="1606" w:author="Author">
                    <w:rPr>
                      <w:rFonts w:ascii="Times New Roman" w:hAnsi="Times New Roman" w:cs="Times New Roman"/>
                      <w:sz w:val="24"/>
                      <w:szCs w:val="24"/>
                    </w:rPr>
                  </w:rPrChange>
                </w:rPr>
                <w:t>a) 7</w:t>
              </w:r>
              <w:del w:id="1607" w:author="Author">
                <w:r w:rsidR="00B704F4" w:rsidRPr="00CD4B1F" w:rsidDel="004136AF">
                  <w:rPr>
                    <w:rFonts w:ascii="Times New Roman" w:hAnsi="Times New Roman" w:cs="Times New Roman"/>
                    <w:i/>
                    <w:sz w:val="20"/>
                    <w:szCs w:val="20"/>
                    <w:rPrChange w:id="1608" w:author="Author">
                      <w:rPr>
                        <w:rFonts w:ascii="Times New Roman" w:hAnsi="Times New Roman" w:cs="Times New Roman"/>
                        <w:sz w:val="24"/>
                        <w:szCs w:val="24"/>
                      </w:rPr>
                    </w:rPrChange>
                  </w:rPr>
                  <w:delText>%</w:delText>
                </w:r>
              </w:del>
            </w:ins>
          </w:p>
          <w:p w14:paraId="03C7A41C" w14:textId="113FCAAC" w:rsidR="00D42DD2" w:rsidRPr="00CD4B1F" w:rsidRDefault="00D42DD2">
            <w:pPr>
              <w:jc w:val="both"/>
              <w:rPr>
                <w:rFonts w:ascii="Times New Roman" w:hAnsi="Times New Roman" w:cs="Times New Roman"/>
                <w:i/>
                <w:sz w:val="20"/>
                <w:szCs w:val="20"/>
                <w:rPrChange w:id="1609" w:author="Author">
                  <w:rPr/>
                </w:rPrChange>
              </w:rPr>
              <w:pPrChange w:id="1610" w:author="Author">
                <w:pPr>
                  <w:pStyle w:val="ListParagraph"/>
                  <w:numPr>
                    <w:numId w:val="1"/>
                  </w:numPr>
                  <w:ind w:hanging="360"/>
                </w:pPr>
              </w:pPrChange>
            </w:pPr>
            <w:ins w:id="1611" w:author="Author">
              <w:r w:rsidRPr="00CD4B1F">
                <w:rPr>
                  <w:rFonts w:ascii="Times New Roman" w:hAnsi="Times New Roman" w:cs="Times New Roman"/>
                  <w:i/>
                  <w:sz w:val="20"/>
                  <w:szCs w:val="20"/>
                  <w:rPrChange w:id="1612" w:author="Author">
                    <w:rPr>
                      <w:rFonts w:ascii="Times New Roman" w:hAnsi="Times New Roman" w:cs="Times New Roman"/>
                      <w:sz w:val="24"/>
                      <w:szCs w:val="24"/>
                    </w:rPr>
                  </w:rPrChange>
                </w:rPr>
                <w:t>b) 93</w:t>
              </w:r>
              <w:del w:id="1613" w:author="Author">
                <w:r w:rsidR="00B704F4" w:rsidRPr="00CD4B1F" w:rsidDel="004136AF">
                  <w:rPr>
                    <w:rFonts w:ascii="Times New Roman" w:hAnsi="Times New Roman" w:cs="Times New Roman"/>
                    <w:i/>
                    <w:sz w:val="20"/>
                    <w:szCs w:val="20"/>
                    <w:rPrChange w:id="1614" w:author="Author">
                      <w:rPr>
                        <w:rFonts w:ascii="Times New Roman" w:hAnsi="Times New Roman" w:cs="Times New Roman"/>
                        <w:sz w:val="24"/>
                        <w:szCs w:val="24"/>
                      </w:rPr>
                    </w:rPrChange>
                  </w:rPr>
                  <w:delText>%</w:delText>
                </w:r>
              </w:del>
            </w:ins>
          </w:p>
        </w:tc>
        <w:tc>
          <w:tcPr>
            <w:tcW w:w="1800" w:type="dxa"/>
            <w:tcBorders>
              <w:top w:val="single" w:sz="4" w:space="0" w:color="auto"/>
            </w:tcBorders>
            <w:tcPrChange w:id="1615" w:author="Author">
              <w:tcPr>
                <w:tcW w:w="1800" w:type="dxa"/>
                <w:gridSpan w:val="2"/>
              </w:tcPr>
            </w:tcPrChange>
          </w:tcPr>
          <w:p w14:paraId="3E76B440" w14:textId="4CF21AF0" w:rsidR="00956656" w:rsidRPr="00CD4B1F" w:rsidRDefault="004136AF">
            <w:pPr>
              <w:rPr>
                <w:ins w:id="1616" w:author="Author"/>
                <w:rFonts w:ascii="Times New Roman" w:hAnsi="Times New Roman" w:cs="Times New Roman"/>
                <w:i/>
                <w:sz w:val="20"/>
                <w:szCs w:val="20"/>
                <w:rPrChange w:id="1617" w:author="Author">
                  <w:rPr>
                    <w:ins w:id="1618" w:author="Author"/>
                    <w:rFonts w:ascii="Times New Roman" w:hAnsi="Times New Roman" w:cs="Times New Roman"/>
                    <w:sz w:val="24"/>
                    <w:szCs w:val="24"/>
                  </w:rPr>
                </w:rPrChange>
              </w:rPr>
              <w:pPrChange w:id="1619" w:author="Author">
                <w:pPr>
                  <w:pStyle w:val="ListParagraph"/>
                  <w:numPr>
                    <w:numId w:val="1"/>
                  </w:numPr>
                  <w:ind w:hanging="360"/>
                </w:pPr>
              </w:pPrChange>
            </w:pPr>
            <w:ins w:id="1620" w:author="Author">
              <w:r w:rsidRPr="00CD4B1F">
                <w:rPr>
                  <w:rFonts w:ascii="Times New Roman" w:hAnsi="Times New Roman" w:cs="Times New Roman"/>
                  <w:i/>
                  <w:sz w:val="20"/>
                  <w:szCs w:val="20"/>
                  <w:rPrChange w:id="1621" w:author="Author">
                    <w:rPr>
                      <w:rFonts w:ascii="Times New Roman" w:hAnsi="Times New Roman" w:cs="Times New Roman"/>
                      <w:sz w:val="24"/>
                      <w:szCs w:val="24"/>
                    </w:rPr>
                  </w:rPrChange>
                </w:rPr>
                <w:t>Average Injured ha</w:t>
              </w:r>
            </w:ins>
          </w:p>
          <w:p w14:paraId="4E9DBC8B" w14:textId="77777777" w:rsidR="00CE3B2C" w:rsidRDefault="00CE3B2C">
            <w:pPr>
              <w:rPr>
                <w:ins w:id="1622" w:author="Author"/>
                <w:rFonts w:ascii="Times New Roman" w:hAnsi="Times New Roman" w:cs="Times New Roman"/>
                <w:i/>
                <w:sz w:val="20"/>
                <w:szCs w:val="20"/>
              </w:rPr>
              <w:pPrChange w:id="1623" w:author="Author">
                <w:pPr>
                  <w:pStyle w:val="ListParagraph"/>
                  <w:numPr>
                    <w:numId w:val="1"/>
                  </w:numPr>
                  <w:ind w:hanging="360"/>
                </w:pPr>
              </w:pPrChange>
            </w:pPr>
          </w:p>
          <w:p w14:paraId="5D9619F3" w14:textId="2FFF673D" w:rsidR="004136AF" w:rsidRPr="00CD4B1F" w:rsidRDefault="004136AF">
            <w:pPr>
              <w:rPr>
                <w:ins w:id="1624" w:author="Author"/>
                <w:rFonts w:ascii="Times New Roman" w:hAnsi="Times New Roman" w:cs="Times New Roman"/>
                <w:i/>
                <w:sz w:val="20"/>
                <w:szCs w:val="20"/>
                <w:rPrChange w:id="1625" w:author="Author">
                  <w:rPr>
                    <w:ins w:id="1626" w:author="Author"/>
                    <w:rFonts w:ascii="Times New Roman" w:hAnsi="Times New Roman" w:cs="Times New Roman"/>
                    <w:sz w:val="24"/>
                    <w:szCs w:val="24"/>
                  </w:rPr>
                </w:rPrChange>
              </w:rPr>
              <w:pPrChange w:id="1627" w:author="Author">
                <w:pPr>
                  <w:pStyle w:val="ListParagraph"/>
                  <w:numPr>
                    <w:numId w:val="1"/>
                  </w:numPr>
                  <w:ind w:hanging="360"/>
                </w:pPr>
              </w:pPrChange>
            </w:pPr>
            <w:ins w:id="1628" w:author="Author">
              <w:r w:rsidRPr="00CD4B1F">
                <w:rPr>
                  <w:rFonts w:ascii="Times New Roman" w:hAnsi="Times New Roman" w:cs="Times New Roman"/>
                  <w:i/>
                  <w:sz w:val="20"/>
                  <w:szCs w:val="20"/>
                  <w:rPrChange w:id="1629" w:author="Author">
                    <w:rPr>
                      <w:rFonts w:ascii="Times New Roman" w:hAnsi="Times New Roman" w:cs="Times New Roman"/>
                      <w:sz w:val="24"/>
                      <w:szCs w:val="24"/>
                    </w:rPr>
                  </w:rPrChange>
                </w:rPr>
                <w:t>a) 179 ± 35</w:t>
              </w:r>
            </w:ins>
          </w:p>
          <w:p w14:paraId="4C93FD35" w14:textId="0F095BAC" w:rsidR="004136AF" w:rsidRPr="00CD4B1F" w:rsidRDefault="004136AF">
            <w:pPr>
              <w:rPr>
                <w:rFonts w:ascii="Times New Roman" w:hAnsi="Times New Roman" w:cs="Times New Roman"/>
                <w:i/>
                <w:sz w:val="20"/>
                <w:szCs w:val="20"/>
                <w:rPrChange w:id="1630" w:author="Author">
                  <w:rPr/>
                </w:rPrChange>
              </w:rPr>
              <w:pPrChange w:id="1631" w:author="Author">
                <w:pPr>
                  <w:pStyle w:val="ListParagraph"/>
                  <w:numPr>
                    <w:numId w:val="1"/>
                  </w:numPr>
                  <w:ind w:hanging="360"/>
                </w:pPr>
              </w:pPrChange>
            </w:pPr>
            <w:ins w:id="1632" w:author="Author">
              <w:r w:rsidRPr="00CD4B1F">
                <w:rPr>
                  <w:rFonts w:ascii="Times New Roman" w:hAnsi="Times New Roman" w:cs="Times New Roman"/>
                  <w:i/>
                  <w:sz w:val="20"/>
                  <w:szCs w:val="20"/>
                  <w:rPrChange w:id="1633" w:author="Author">
                    <w:rPr>
                      <w:rFonts w:ascii="Times New Roman" w:hAnsi="Times New Roman" w:cs="Times New Roman"/>
                      <w:sz w:val="24"/>
                      <w:szCs w:val="24"/>
                    </w:rPr>
                  </w:rPrChange>
                </w:rPr>
                <w:t>b) 135 ± 77</w:t>
              </w:r>
            </w:ins>
          </w:p>
        </w:tc>
      </w:tr>
      <w:tr w:rsidR="00750C28" w:rsidRPr="00CD4B1F" w14:paraId="168EE303" w14:textId="77777777" w:rsidTr="00CD4B1F">
        <w:tblPrEx>
          <w:tblPrExChange w:id="1634" w:author="Author">
            <w:tblPrEx>
              <w:tblW w:w="9450" w:type="dxa"/>
            </w:tblPrEx>
          </w:tblPrExChange>
        </w:tblPrEx>
        <w:trPr>
          <w:ins w:id="1635" w:author="Author"/>
          <w:trPrChange w:id="1636" w:author="Author">
            <w:trPr>
              <w:gridAfter w:val="0"/>
            </w:trPr>
          </w:trPrChange>
        </w:trPr>
        <w:tc>
          <w:tcPr>
            <w:tcW w:w="5670" w:type="dxa"/>
            <w:tcBorders>
              <w:bottom w:val="single" w:sz="4" w:space="0" w:color="auto"/>
              <w:right w:val="single" w:sz="4" w:space="0" w:color="auto"/>
            </w:tcBorders>
            <w:tcPrChange w:id="1637" w:author="Author">
              <w:tcPr>
                <w:tcW w:w="5670" w:type="dxa"/>
                <w:tcBorders>
                  <w:top w:val="single" w:sz="4" w:space="0" w:color="auto"/>
                  <w:bottom w:val="single" w:sz="4" w:space="0" w:color="auto"/>
                  <w:right w:val="single" w:sz="4" w:space="0" w:color="auto"/>
                </w:tcBorders>
              </w:tcPr>
            </w:tcPrChange>
          </w:tcPr>
          <w:p w14:paraId="27751BB1" w14:textId="77777777" w:rsidR="00750C28" w:rsidRPr="00CD4B1F" w:rsidRDefault="00750C28">
            <w:pPr>
              <w:pStyle w:val="ListParagraph"/>
              <w:rPr>
                <w:ins w:id="1638" w:author="Author"/>
                <w:rFonts w:ascii="Times New Roman" w:hAnsi="Times New Roman" w:cs="Times New Roman"/>
                <w:sz w:val="20"/>
                <w:szCs w:val="20"/>
                <w:rPrChange w:id="1639" w:author="Author">
                  <w:rPr>
                    <w:ins w:id="1640" w:author="Author"/>
                    <w:rFonts w:ascii="Times New Roman" w:hAnsi="Times New Roman" w:cs="Times New Roman"/>
                  </w:rPr>
                </w:rPrChange>
              </w:rPr>
              <w:pPrChange w:id="1641" w:author="Author">
                <w:pPr>
                  <w:pStyle w:val="ListParagraph"/>
                  <w:numPr>
                    <w:numId w:val="1"/>
                  </w:numPr>
                  <w:ind w:hanging="360"/>
                </w:pPr>
              </w:pPrChange>
            </w:pPr>
          </w:p>
        </w:tc>
        <w:tc>
          <w:tcPr>
            <w:tcW w:w="1980" w:type="dxa"/>
            <w:tcBorders>
              <w:left w:val="single" w:sz="4" w:space="0" w:color="auto"/>
              <w:bottom w:val="single" w:sz="4" w:space="0" w:color="auto"/>
            </w:tcBorders>
            <w:tcPrChange w:id="1642" w:author="Author">
              <w:tcPr>
                <w:tcW w:w="1980" w:type="dxa"/>
                <w:gridSpan w:val="5"/>
                <w:tcBorders>
                  <w:top w:val="single" w:sz="4" w:space="0" w:color="auto"/>
                  <w:left w:val="single" w:sz="4" w:space="0" w:color="auto"/>
                  <w:bottom w:val="single" w:sz="4" w:space="0" w:color="auto"/>
                </w:tcBorders>
              </w:tcPr>
            </w:tcPrChange>
          </w:tcPr>
          <w:p w14:paraId="52B424F3" w14:textId="68DDC7D7" w:rsidR="00750C28" w:rsidRPr="00CD4B1F" w:rsidRDefault="00750C28" w:rsidP="009D16F4">
            <w:pPr>
              <w:jc w:val="both"/>
              <w:rPr>
                <w:ins w:id="1643" w:author="Author"/>
                <w:rFonts w:ascii="Times New Roman" w:hAnsi="Times New Roman" w:cs="Times New Roman"/>
                <w:i/>
                <w:sz w:val="20"/>
                <w:szCs w:val="20"/>
                <w:rPrChange w:id="1644" w:author="Author">
                  <w:rPr>
                    <w:ins w:id="1645" w:author="Author"/>
                    <w:rFonts w:ascii="Times New Roman" w:hAnsi="Times New Roman" w:cs="Times New Roman"/>
                    <w:i/>
                  </w:rPr>
                </w:rPrChange>
              </w:rPr>
            </w:pPr>
            <w:ins w:id="1646" w:author="Author">
              <w:r w:rsidRPr="00CD4B1F">
                <w:rPr>
                  <w:rFonts w:ascii="Times New Roman" w:hAnsi="Times New Roman" w:cs="Times New Roman"/>
                  <w:i/>
                  <w:sz w:val="20"/>
                  <w:szCs w:val="20"/>
                  <w:rPrChange w:id="1647" w:author="Author">
                    <w:rPr>
                      <w:rFonts w:ascii="Times New Roman" w:hAnsi="Times New Roman" w:cs="Times New Roman"/>
                      <w:i/>
                    </w:rPr>
                  </w:rPrChange>
                </w:rPr>
                <w:t>86 respondents</w:t>
              </w:r>
            </w:ins>
          </w:p>
        </w:tc>
        <w:tc>
          <w:tcPr>
            <w:tcW w:w="1800" w:type="dxa"/>
            <w:tcBorders>
              <w:bottom w:val="single" w:sz="4" w:space="0" w:color="auto"/>
            </w:tcBorders>
            <w:tcPrChange w:id="1648" w:author="Author">
              <w:tcPr>
                <w:tcW w:w="1800" w:type="dxa"/>
                <w:gridSpan w:val="2"/>
                <w:tcBorders>
                  <w:top w:val="single" w:sz="4" w:space="0" w:color="auto"/>
                  <w:bottom w:val="single" w:sz="4" w:space="0" w:color="auto"/>
                </w:tcBorders>
              </w:tcPr>
            </w:tcPrChange>
          </w:tcPr>
          <w:p w14:paraId="63FA5B56" w14:textId="77777777" w:rsidR="00750C28" w:rsidRPr="00CD4B1F" w:rsidRDefault="00750C28">
            <w:pPr>
              <w:rPr>
                <w:ins w:id="1649" w:author="Author"/>
                <w:rFonts w:ascii="Times New Roman" w:hAnsi="Times New Roman" w:cs="Times New Roman"/>
                <w:i/>
                <w:sz w:val="20"/>
                <w:szCs w:val="20"/>
                <w:rPrChange w:id="1650" w:author="Author">
                  <w:rPr>
                    <w:ins w:id="1651" w:author="Author"/>
                    <w:rFonts w:ascii="Times New Roman" w:hAnsi="Times New Roman" w:cs="Times New Roman"/>
                    <w:i/>
                  </w:rPr>
                </w:rPrChange>
              </w:rPr>
            </w:pPr>
          </w:p>
        </w:tc>
      </w:tr>
      <w:tr w:rsidR="00CE3B2C" w:rsidRPr="00CE3B2C" w14:paraId="370D0154" w14:textId="6465B909" w:rsidTr="00B15CAC">
        <w:tc>
          <w:tcPr>
            <w:tcW w:w="5670" w:type="dxa"/>
            <w:tcBorders>
              <w:top w:val="single" w:sz="4" w:space="0" w:color="auto"/>
              <w:bottom w:val="single" w:sz="4" w:space="0" w:color="auto"/>
              <w:right w:val="single" w:sz="4" w:space="0" w:color="auto"/>
            </w:tcBorders>
          </w:tcPr>
          <w:p w14:paraId="1154593A" w14:textId="4D49144B" w:rsidR="00CE3B2C" w:rsidRPr="00CD4B1F" w:rsidRDefault="00CE3B2C" w:rsidP="008808E3">
            <w:pPr>
              <w:pStyle w:val="ListParagraph"/>
              <w:numPr>
                <w:ilvl w:val="0"/>
                <w:numId w:val="1"/>
              </w:numPr>
              <w:rPr>
                <w:rFonts w:ascii="Times New Roman" w:hAnsi="Times New Roman" w:cs="Times New Roman"/>
                <w:sz w:val="20"/>
                <w:szCs w:val="20"/>
                <w:rPrChange w:id="1652" w:author="Author">
                  <w:rPr>
                    <w:rFonts w:ascii="Times New Roman" w:hAnsi="Times New Roman" w:cs="Times New Roman"/>
                    <w:sz w:val="24"/>
                    <w:szCs w:val="24"/>
                  </w:rPr>
                </w:rPrChange>
              </w:rPr>
            </w:pPr>
            <w:r w:rsidRPr="00CD4B1F">
              <w:rPr>
                <w:rFonts w:ascii="Times New Roman" w:hAnsi="Times New Roman" w:cs="Times New Roman"/>
                <w:sz w:val="20"/>
                <w:szCs w:val="20"/>
                <w:rPrChange w:id="1653" w:author="Author">
                  <w:rPr>
                    <w:rFonts w:ascii="Times New Roman" w:hAnsi="Times New Roman" w:cs="Times New Roman"/>
                    <w:sz w:val="24"/>
                    <w:szCs w:val="24"/>
                  </w:rPr>
                </w:rPrChange>
              </w:rPr>
              <w:t>What do you believe was the main cause for dicamba injury in your non-DR soybeans?</w:t>
            </w:r>
            <w:ins w:id="1654" w:author="Author">
              <w:r w:rsidRPr="00CD4B1F">
                <w:rPr>
                  <w:rFonts w:ascii="Times New Roman" w:hAnsi="Times New Roman" w:cs="Times New Roman"/>
                  <w:sz w:val="20"/>
                  <w:szCs w:val="20"/>
                  <w:rPrChange w:id="1655" w:author="Author">
                    <w:rPr>
                      <w:rFonts w:ascii="Times New Roman" w:hAnsi="Times New Roman" w:cs="Times New Roman"/>
                      <w:sz w:val="24"/>
                      <w:szCs w:val="24"/>
                    </w:rPr>
                  </w:rPrChange>
                </w:rPr>
                <w:t xml:space="preserve"> (85 respondents)</w:t>
              </w:r>
            </w:ins>
          </w:p>
          <w:p w14:paraId="6BEFCED3" w14:textId="77777777" w:rsidR="00CE3B2C" w:rsidRPr="00CD4B1F" w:rsidRDefault="00CE3B2C" w:rsidP="008808E3">
            <w:pPr>
              <w:pStyle w:val="ListParagraph"/>
              <w:numPr>
                <w:ilvl w:val="0"/>
                <w:numId w:val="2"/>
              </w:numPr>
              <w:rPr>
                <w:rFonts w:ascii="Times New Roman" w:hAnsi="Times New Roman" w:cs="Times New Roman"/>
                <w:sz w:val="20"/>
                <w:szCs w:val="20"/>
                <w:rPrChange w:id="1656" w:author="Author">
                  <w:rPr>
                    <w:rFonts w:ascii="Times New Roman" w:hAnsi="Times New Roman" w:cs="Times New Roman"/>
                    <w:sz w:val="24"/>
                    <w:szCs w:val="24"/>
                  </w:rPr>
                </w:rPrChange>
              </w:rPr>
            </w:pPr>
            <w:r w:rsidRPr="00CD4B1F">
              <w:rPr>
                <w:rFonts w:ascii="Times New Roman" w:hAnsi="Times New Roman" w:cs="Times New Roman"/>
                <w:sz w:val="20"/>
                <w:szCs w:val="20"/>
                <w:rPrChange w:id="1657" w:author="Author">
                  <w:rPr>
                    <w:rFonts w:ascii="Times New Roman" w:hAnsi="Times New Roman" w:cs="Times New Roman"/>
                    <w:sz w:val="24"/>
                    <w:szCs w:val="24"/>
                  </w:rPr>
                </w:rPrChange>
              </w:rPr>
              <w:t>Tank-contamination</w:t>
            </w:r>
          </w:p>
          <w:p w14:paraId="69DE5CCD" w14:textId="181996CD" w:rsidR="00CE3B2C" w:rsidRPr="00CD4B1F" w:rsidRDefault="00CE3B2C" w:rsidP="006A4D8C">
            <w:pPr>
              <w:pStyle w:val="ListParagraph"/>
              <w:numPr>
                <w:ilvl w:val="0"/>
                <w:numId w:val="2"/>
              </w:numPr>
              <w:rPr>
                <w:rFonts w:ascii="Times New Roman" w:hAnsi="Times New Roman" w:cs="Times New Roman"/>
                <w:sz w:val="20"/>
                <w:szCs w:val="20"/>
                <w:rPrChange w:id="1658" w:author="Author">
                  <w:rPr>
                    <w:rFonts w:ascii="Times New Roman" w:hAnsi="Times New Roman" w:cs="Times New Roman"/>
                    <w:sz w:val="24"/>
                    <w:szCs w:val="24"/>
                  </w:rPr>
                </w:rPrChange>
              </w:rPr>
            </w:pPr>
            <w:r w:rsidRPr="00CD4B1F">
              <w:rPr>
                <w:rFonts w:ascii="Times New Roman" w:hAnsi="Times New Roman" w:cs="Times New Roman"/>
                <w:sz w:val="20"/>
                <w:szCs w:val="20"/>
                <w:rPrChange w:id="1659" w:author="Author">
                  <w:rPr>
                    <w:rFonts w:ascii="Times New Roman" w:hAnsi="Times New Roman" w:cs="Times New Roman"/>
                    <w:sz w:val="24"/>
                    <w:szCs w:val="24"/>
                  </w:rPr>
                </w:rPrChange>
              </w:rPr>
              <w:t>Physical drift during application in DR soybeans</w:t>
            </w:r>
          </w:p>
          <w:p w14:paraId="129B10E6" w14:textId="2A4AD562" w:rsidR="00CE3B2C" w:rsidRPr="00CD4B1F" w:rsidRDefault="00CE3B2C" w:rsidP="006A4D8C">
            <w:pPr>
              <w:pStyle w:val="ListParagraph"/>
              <w:numPr>
                <w:ilvl w:val="0"/>
                <w:numId w:val="2"/>
              </w:numPr>
              <w:rPr>
                <w:rFonts w:ascii="Times New Roman" w:hAnsi="Times New Roman" w:cs="Times New Roman"/>
                <w:sz w:val="20"/>
                <w:szCs w:val="20"/>
                <w:rPrChange w:id="1660" w:author="Author">
                  <w:rPr>
                    <w:rFonts w:ascii="Times New Roman" w:hAnsi="Times New Roman" w:cs="Times New Roman"/>
                    <w:sz w:val="24"/>
                    <w:szCs w:val="24"/>
                  </w:rPr>
                </w:rPrChange>
              </w:rPr>
            </w:pPr>
            <w:r w:rsidRPr="00CD4B1F">
              <w:rPr>
                <w:rFonts w:ascii="Times New Roman" w:hAnsi="Times New Roman" w:cs="Times New Roman"/>
                <w:sz w:val="20"/>
                <w:szCs w:val="20"/>
                <w:rPrChange w:id="1661" w:author="Author">
                  <w:rPr>
                    <w:rFonts w:ascii="Times New Roman" w:hAnsi="Times New Roman" w:cs="Times New Roman"/>
                    <w:sz w:val="24"/>
                    <w:szCs w:val="24"/>
                  </w:rPr>
                </w:rPrChange>
              </w:rPr>
              <w:t xml:space="preserve">Volatilization from application in </w:t>
            </w:r>
            <w:ins w:id="1662" w:author="Author">
              <w:r w:rsidRPr="00CD4B1F">
                <w:rPr>
                  <w:rFonts w:ascii="Times New Roman" w:hAnsi="Times New Roman" w:cs="Times New Roman"/>
                  <w:sz w:val="20"/>
                  <w:szCs w:val="20"/>
                  <w:rPrChange w:id="1663" w:author="Author">
                    <w:rPr>
                      <w:rFonts w:ascii="Times New Roman" w:hAnsi="Times New Roman" w:cs="Times New Roman"/>
                      <w:sz w:val="24"/>
                      <w:szCs w:val="24"/>
                    </w:rPr>
                  </w:rPrChange>
                </w:rPr>
                <w:t xml:space="preserve">DR </w:t>
              </w:r>
            </w:ins>
            <w:r w:rsidRPr="00CD4B1F">
              <w:rPr>
                <w:rFonts w:ascii="Times New Roman" w:hAnsi="Times New Roman" w:cs="Times New Roman"/>
                <w:sz w:val="20"/>
                <w:szCs w:val="20"/>
                <w:rPrChange w:id="1664" w:author="Author">
                  <w:rPr>
                    <w:rFonts w:ascii="Times New Roman" w:hAnsi="Times New Roman" w:cs="Times New Roman"/>
                    <w:sz w:val="24"/>
                    <w:szCs w:val="24"/>
                  </w:rPr>
                </w:rPrChange>
              </w:rPr>
              <w:t>soybeans</w:t>
            </w:r>
          </w:p>
          <w:p w14:paraId="61E3F4A9" w14:textId="38FF6A7E" w:rsidR="00CE3B2C" w:rsidRPr="00CD4B1F" w:rsidRDefault="00CE3B2C" w:rsidP="008808E3">
            <w:pPr>
              <w:pStyle w:val="ListParagraph"/>
              <w:numPr>
                <w:ilvl w:val="0"/>
                <w:numId w:val="2"/>
              </w:numPr>
              <w:rPr>
                <w:rFonts w:ascii="Times New Roman" w:hAnsi="Times New Roman" w:cs="Times New Roman"/>
                <w:sz w:val="20"/>
                <w:szCs w:val="20"/>
                <w:rPrChange w:id="1665" w:author="Author">
                  <w:rPr>
                    <w:rFonts w:ascii="Times New Roman" w:hAnsi="Times New Roman" w:cs="Times New Roman"/>
                    <w:sz w:val="24"/>
                    <w:szCs w:val="24"/>
                  </w:rPr>
                </w:rPrChange>
              </w:rPr>
            </w:pPr>
            <w:r w:rsidRPr="00CD4B1F">
              <w:rPr>
                <w:rFonts w:ascii="Times New Roman" w:hAnsi="Times New Roman" w:cs="Times New Roman"/>
                <w:sz w:val="20"/>
                <w:szCs w:val="20"/>
                <w:rPrChange w:id="1666" w:author="Author">
                  <w:rPr>
                    <w:rFonts w:ascii="Times New Roman" w:hAnsi="Times New Roman" w:cs="Times New Roman"/>
                    <w:sz w:val="24"/>
                    <w:szCs w:val="24"/>
                  </w:rPr>
                </w:rPrChange>
              </w:rPr>
              <w:t>Temperature inversion from application in DR soybeans</w:t>
            </w:r>
          </w:p>
          <w:p w14:paraId="012DDE93" w14:textId="77777777" w:rsidR="00CE3B2C" w:rsidRPr="00CD4B1F" w:rsidRDefault="00CE3B2C" w:rsidP="008808E3">
            <w:pPr>
              <w:pStyle w:val="ListParagraph"/>
              <w:numPr>
                <w:ilvl w:val="0"/>
                <w:numId w:val="2"/>
              </w:numPr>
              <w:rPr>
                <w:rFonts w:ascii="Times New Roman" w:hAnsi="Times New Roman" w:cs="Times New Roman"/>
                <w:sz w:val="20"/>
                <w:szCs w:val="20"/>
                <w:rPrChange w:id="1667" w:author="Author">
                  <w:rPr>
                    <w:rFonts w:ascii="Times New Roman" w:hAnsi="Times New Roman" w:cs="Times New Roman"/>
                    <w:sz w:val="24"/>
                    <w:szCs w:val="24"/>
                  </w:rPr>
                </w:rPrChange>
              </w:rPr>
            </w:pPr>
            <w:r w:rsidRPr="00CD4B1F">
              <w:rPr>
                <w:rFonts w:ascii="Times New Roman" w:hAnsi="Times New Roman" w:cs="Times New Roman"/>
                <w:sz w:val="20"/>
                <w:szCs w:val="20"/>
                <w:rPrChange w:id="1668" w:author="Author">
                  <w:rPr>
                    <w:rFonts w:ascii="Times New Roman" w:hAnsi="Times New Roman" w:cs="Times New Roman"/>
                    <w:sz w:val="24"/>
                    <w:szCs w:val="24"/>
                  </w:rPr>
                </w:rPrChange>
              </w:rPr>
              <w:t>Physical drift during application in corn</w:t>
            </w:r>
          </w:p>
          <w:p w14:paraId="57C06573" w14:textId="77777777" w:rsidR="00CE3B2C" w:rsidRPr="00CD4B1F" w:rsidRDefault="00CE3B2C" w:rsidP="008808E3">
            <w:pPr>
              <w:pStyle w:val="ListParagraph"/>
              <w:numPr>
                <w:ilvl w:val="0"/>
                <w:numId w:val="2"/>
              </w:numPr>
              <w:rPr>
                <w:rFonts w:ascii="Times New Roman" w:hAnsi="Times New Roman" w:cs="Times New Roman"/>
                <w:sz w:val="20"/>
                <w:szCs w:val="20"/>
                <w:rPrChange w:id="1669" w:author="Author">
                  <w:rPr>
                    <w:rFonts w:ascii="Times New Roman" w:hAnsi="Times New Roman" w:cs="Times New Roman"/>
                    <w:sz w:val="24"/>
                    <w:szCs w:val="24"/>
                  </w:rPr>
                </w:rPrChange>
              </w:rPr>
            </w:pPr>
            <w:r w:rsidRPr="00CD4B1F">
              <w:rPr>
                <w:rFonts w:ascii="Times New Roman" w:hAnsi="Times New Roman" w:cs="Times New Roman"/>
                <w:sz w:val="20"/>
                <w:szCs w:val="20"/>
                <w:rPrChange w:id="1670" w:author="Author">
                  <w:rPr>
                    <w:rFonts w:ascii="Times New Roman" w:hAnsi="Times New Roman" w:cs="Times New Roman"/>
                    <w:sz w:val="24"/>
                    <w:szCs w:val="24"/>
                  </w:rPr>
                </w:rPrChange>
              </w:rPr>
              <w:t>Volatilization from application in corn</w:t>
            </w:r>
          </w:p>
          <w:p w14:paraId="0B00C187" w14:textId="77777777" w:rsidR="00CE3B2C" w:rsidRPr="00CD4B1F" w:rsidRDefault="00CE3B2C" w:rsidP="006A4D8C">
            <w:pPr>
              <w:pStyle w:val="ListParagraph"/>
              <w:numPr>
                <w:ilvl w:val="0"/>
                <w:numId w:val="2"/>
              </w:numPr>
              <w:rPr>
                <w:rFonts w:ascii="Times New Roman" w:hAnsi="Times New Roman" w:cs="Times New Roman"/>
                <w:sz w:val="20"/>
                <w:szCs w:val="20"/>
                <w:rPrChange w:id="1671" w:author="Author">
                  <w:rPr>
                    <w:rFonts w:ascii="Times New Roman" w:hAnsi="Times New Roman" w:cs="Times New Roman"/>
                    <w:sz w:val="24"/>
                    <w:szCs w:val="24"/>
                  </w:rPr>
                </w:rPrChange>
              </w:rPr>
            </w:pPr>
            <w:r w:rsidRPr="00CD4B1F">
              <w:rPr>
                <w:rFonts w:ascii="Times New Roman" w:hAnsi="Times New Roman" w:cs="Times New Roman"/>
                <w:sz w:val="20"/>
                <w:szCs w:val="20"/>
                <w:rPrChange w:id="1672" w:author="Author">
                  <w:rPr>
                    <w:rFonts w:ascii="Times New Roman" w:hAnsi="Times New Roman" w:cs="Times New Roman"/>
                    <w:sz w:val="24"/>
                    <w:szCs w:val="24"/>
                  </w:rPr>
                </w:rPrChange>
              </w:rPr>
              <w:t>Temperature inversion from application in corn</w:t>
            </w:r>
          </w:p>
        </w:tc>
        <w:tc>
          <w:tcPr>
            <w:tcW w:w="3780" w:type="dxa"/>
            <w:gridSpan w:val="2"/>
            <w:tcBorders>
              <w:top w:val="single" w:sz="4" w:space="0" w:color="auto"/>
              <w:left w:val="single" w:sz="4" w:space="0" w:color="auto"/>
              <w:bottom w:val="single" w:sz="4" w:space="0" w:color="auto"/>
            </w:tcBorders>
          </w:tcPr>
          <w:p w14:paraId="3CEF03E1" w14:textId="77777777" w:rsidR="00CE3B2C" w:rsidRPr="00CD4B1F" w:rsidRDefault="00CE3B2C">
            <w:pPr>
              <w:rPr>
                <w:ins w:id="1673" w:author="Author"/>
                <w:rFonts w:ascii="Times New Roman" w:hAnsi="Times New Roman" w:cs="Times New Roman"/>
                <w:i/>
                <w:sz w:val="20"/>
                <w:szCs w:val="20"/>
                <w:rPrChange w:id="1674" w:author="Author">
                  <w:rPr>
                    <w:ins w:id="1675" w:author="Author"/>
                  </w:rPr>
                </w:rPrChange>
              </w:rPr>
              <w:pPrChange w:id="1676" w:author="Author">
                <w:pPr>
                  <w:pStyle w:val="ListParagraph"/>
                  <w:numPr>
                    <w:numId w:val="1"/>
                  </w:numPr>
                  <w:ind w:hanging="360"/>
                </w:pPr>
              </w:pPrChange>
            </w:pPr>
            <w:ins w:id="1677" w:author="Author">
              <w:r w:rsidRPr="00CD4B1F">
                <w:rPr>
                  <w:rFonts w:ascii="Times New Roman" w:hAnsi="Times New Roman" w:cs="Times New Roman"/>
                  <w:i/>
                  <w:sz w:val="20"/>
                  <w:szCs w:val="20"/>
                  <w:rPrChange w:id="1678" w:author="Author">
                    <w:rPr>
                      <w:rFonts w:ascii="Times New Roman" w:hAnsi="Times New Roman" w:cs="Times New Roman"/>
                      <w:sz w:val="24"/>
                      <w:szCs w:val="24"/>
                    </w:rPr>
                  </w:rPrChange>
                </w:rPr>
                <w:t>% respondents</w:t>
              </w:r>
            </w:ins>
          </w:p>
          <w:p w14:paraId="3874B46B" w14:textId="77777777" w:rsidR="00CE3B2C" w:rsidRPr="00CD4B1F" w:rsidRDefault="00CE3B2C">
            <w:pPr>
              <w:pStyle w:val="ListParagraph"/>
              <w:rPr>
                <w:ins w:id="1679" w:author="Author"/>
                <w:rFonts w:ascii="Times New Roman" w:hAnsi="Times New Roman" w:cs="Times New Roman"/>
                <w:i/>
                <w:sz w:val="20"/>
                <w:szCs w:val="20"/>
                <w:rPrChange w:id="1680" w:author="Author">
                  <w:rPr>
                    <w:ins w:id="1681" w:author="Author"/>
                    <w:rFonts w:ascii="Times New Roman" w:hAnsi="Times New Roman" w:cs="Times New Roman"/>
                    <w:sz w:val="24"/>
                    <w:szCs w:val="24"/>
                  </w:rPr>
                </w:rPrChange>
              </w:rPr>
              <w:pPrChange w:id="1682" w:author="Author">
                <w:pPr>
                  <w:pStyle w:val="ListParagraph"/>
                  <w:numPr>
                    <w:numId w:val="1"/>
                  </w:numPr>
                  <w:ind w:hanging="360"/>
                </w:pPr>
              </w:pPrChange>
            </w:pPr>
          </w:p>
          <w:p w14:paraId="703A3300" w14:textId="77777777" w:rsidR="00CE3B2C" w:rsidRPr="00CD4B1F" w:rsidRDefault="00CE3B2C" w:rsidP="007806A4">
            <w:pPr>
              <w:jc w:val="both"/>
              <w:rPr>
                <w:ins w:id="1683" w:author="Author"/>
                <w:rFonts w:ascii="Times New Roman" w:hAnsi="Times New Roman" w:cs="Times New Roman"/>
                <w:i/>
                <w:sz w:val="20"/>
                <w:szCs w:val="20"/>
                <w:rPrChange w:id="1684" w:author="Author">
                  <w:rPr>
                    <w:ins w:id="1685" w:author="Author"/>
                    <w:rFonts w:ascii="Times New Roman" w:hAnsi="Times New Roman" w:cs="Times New Roman"/>
                    <w:sz w:val="24"/>
                    <w:szCs w:val="24"/>
                  </w:rPr>
                </w:rPrChange>
              </w:rPr>
            </w:pPr>
            <w:ins w:id="1686" w:author="Author">
              <w:r w:rsidRPr="00CD4B1F">
                <w:rPr>
                  <w:rFonts w:ascii="Times New Roman" w:hAnsi="Times New Roman" w:cs="Times New Roman"/>
                  <w:i/>
                  <w:sz w:val="20"/>
                  <w:szCs w:val="20"/>
                  <w:rPrChange w:id="1687" w:author="Author">
                    <w:rPr>
                      <w:rFonts w:ascii="Times New Roman" w:hAnsi="Times New Roman" w:cs="Times New Roman"/>
                      <w:sz w:val="24"/>
                      <w:szCs w:val="24"/>
                    </w:rPr>
                  </w:rPrChange>
                </w:rPr>
                <w:t>a) 6</w:t>
              </w:r>
              <w:del w:id="1688" w:author="Author">
                <w:r w:rsidRPr="00CD4B1F" w:rsidDel="004136AF">
                  <w:rPr>
                    <w:rFonts w:ascii="Times New Roman" w:hAnsi="Times New Roman" w:cs="Times New Roman"/>
                    <w:i/>
                    <w:sz w:val="20"/>
                    <w:szCs w:val="20"/>
                    <w:rPrChange w:id="1689" w:author="Author">
                      <w:rPr>
                        <w:rFonts w:ascii="Times New Roman" w:hAnsi="Times New Roman" w:cs="Times New Roman"/>
                        <w:sz w:val="24"/>
                        <w:szCs w:val="24"/>
                      </w:rPr>
                    </w:rPrChange>
                  </w:rPr>
                  <w:delText>%</w:delText>
                </w:r>
              </w:del>
            </w:ins>
          </w:p>
          <w:p w14:paraId="03C387CE" w14:textId="77777777" w:rsidR="00CE3B2C" w:rsidRPr="00CD4B1F" w:rsidRDefault="00CE3B2C" w:rsidP="007806A4">
            <w:pPr>
              <w:jc w:val="both"/>
              <w:rPr>
                <w:ins w:id="1690" w:author="Author"/>
                <w:rFonts w:ascii="Times New Roman" w:hAnsi="Times New Roman" w:cs="Times New Roman"/>
                <w:i/>
                <w:sz w:val="20"/>
                <w:szCs w:val="20"/>
                <w:rPrChange w:id="1691" w:author="Author">
                  <w:rPr>
                    <w:ins w:id="1692" w:author="Author"/>
                    <w:rFonts w:ascii="Times New Roman" w:hAnsi="Times New Roman" w:cs="Times New Roman"/>
                    <w:sz w:val="24"/>
                    <w:szCs w:val="24"/>
                  </w:rPr>
                </w:rPrChange>
              </w:rPr>
            </w:pPr>
            <w:ins w:id="1693" w:author="Author">
              <w:r w:rsidRPr="00CD4B1F">
                <w:rPr>
                  <w:rFonts w:ascii="Times New Roman" w:hAnsi="Times New Roman" w:cs="Times New Roman"/>
                  <w:i/>
                  <w:sz w:val="20"/>
                  <w:szCs w:val="20"/>
                  <w:rPrChange w:id="1694" w:author="Author">
                    <w:rPr>
                      <w:rFonts w:ascii="Times New Roman" w:hAnsi="Times New Roman" w:cs="Times New Roman"/>
                      <w:sz w:val="24"/>
                      <w:szCs w:val="24"/>
                    </w:rPr>
                  </w:rPrChange>
                </w:rPr>
                <w:t>b) 19</w:t>
              </w:r>
              <w:del w:id="1695" w:author="Author">
                <w:r w:rsidRPr="00CD4B1F" w:rsidDel="004136AF">
                  <w:rPr>
                    <w:rFonts w:ascii="Times New Roman" w:hAnsi="Times New Roman" w:cs="Times New Roman"/>
                    <w:i/>
                    <w:sz w:val="20"/>
                    <w:szCs w:val="20"/>
                    <w:rPrChange w:id="1696" w:author="Author">
                      <w:rPr>
                        <w:rFonts w:ascii="Times New Roman" w:hAnsi="Times New Roman" w:cs="Times New Roman"/>
                        <w:sz w:val="24"/>
                        <w:szCs w:val="24"/>
                      </w:rPr>
                    </w:rPrChange>
                  </w:rPr>
                  <w:delText>%</w:delText>
                </w:r>
              </w:del>
            </w:ins>
          </w:p>
          <w:p w14:paraId="7F3DA699" w14:textId="77777777" w:rsidR="00CE3B2C" w:rsidRPr="00CD4B1F" w:rsidRDefault="00CE3B2C">
            <w:pPr>
              <w:rPr>
                <w:ins w:id="1697" w:author="Author"/>
                <w:rFonts w:ascii="Times New Roman" w:hAnsi="Times New Roman" w:cs="Times New Roman"/>
                <w:i/>
                <w:sz w:val="20"/>
                <w:szCs w:val="20"/>
                <w:rPrChange w:id="1698" w:author="Author">
                  <w:rPr>
                    <w:ins w:id="1699" w:author="Author"/>
                    <w:rFonts w:ascii="Times New Roman" w:hAnsi="Times New Roman" w:cs="Times New Roman"/>
                    <w:sz w:val="24"/>
                    <w:szCs w:val="24"/>
                  </w:rPr>
                </w:rPrChange>
              </w:rPr>
              <w:pPrChange w:id="1700" w:author="Author">
                <w:pPr>
                  <w:pStyle w:val="ListParagraph"/>
                  <w:numPr>
                    <w:numId w:val="1"/>
                  </w:numPr>
                  <w:ind w:hanging="360"/>
                </w:pPr>
              </w:pPrChange>
            </w:pPr>
            <w:ins w:id="1701" w:author="Author">
              <w:r w:rsidRPr="00CD4B1F">
                <w:rPr>
                  <w:rFonts w:ascii="Times New Roman" w:hAnsi="Times New Roman" w:cs="Times New Roman"/>
                  <w:i/>
                  <w:sz w:val="20"/>
                  <w:szCs w:val="20"/>
                  <w:rPrChange w:id="1702" w:author="Author">
                    <w:rPr>
                      <w:rFonts w:ascii="Times New Roman" w:hAnsi="Times New Roman" w:cs="Times New Roman"/>
                      <w:sz w:val="24"/>
                      <w:szCs w:val="24"/>
                    </w:rPr>
                  </w:rPrChange>
                </w:rPr>
                <w:t>c) 31</w:t>
              </w:r>
              <w:del w:id="1703" w:author="Author">
                <w:r w:rsidRPr="00CD4B1F" w:rsidDel="004136AF">
                  <w:rPr>
                    <w:rFonts w:ascii="Times New Roman" w:hAnsi="Times New Roman" w:cs="Times New Roman"/>
                    <w:i/>
                    <w:sz w:val="20"/>
                    <w:szCs w:val="20"/>
                    <w:rPrChange w:id="1704" w:author="Author">
                      <w:rPr>
                        <w:rFonts w:ascii="Times New Roman" w:hAnsi="Times New Roman" w:cs="Times New Roman"/>
                        <w:sz w:val="24"/>
                        <w:szCs w:val="24"/>
                      </w:rPr>
                    </w:rPrChange>
                  </w:rPr>
                  <w:delText>%</w:delText>
                </w:r>
              </w:del>
            </w:ins>
          </w:p>
          <w:p w14:paraId="7B2D47B2" w14:textId="550540E2" w:rsidR="00CE3B2C" w:rsidRPr="00CD4B1F" w:rsidRDefault="00CE3B2C">
            <w:pPr>
              <w:rPr>
                <w:ins w:id="1705" w:author="Author"/>
                <w:rFonts w:ascii="Times New Roman" w:hAnsi="Times New Roman" w:cs="Times New Roman"/>
                <w:i/>
                <w:sz w:val="20"/>
                <w:szCs w:val="20"/>
                <w:rPrChange w:id="1706" w:author="Author">
                  <w:rPr>
                    <w:ins w:id="1707" w:author="Author"/>
                    <w:rFonts w:ascii="Times New Roman" w:hAnsi="Times New Roman" w:cs="Times New Roman"/>
                    <w:sz w:val="24"/>
                    <w:szCs w:val="24"/>
                  </w:rPr>
                </w:rPrChange>
              </w:rPr>
              <w:pPrChange w:id="1708" w:author="Author">
                <w:pPr>
                  <w:pStyle w:val="ListParagraph"/>
                  <w:numPr>
                    <w:numId w:val="1"/>
                  </w:numPr>
                  <w:ind w:hanging="360"/>
                </w:pPr>
              </w:pPrChange>
            </w:pPr>
            <w:ins w:id="1709" w:author="Author">
              <w:r w:rsidRPr="00CD4B1F">
                <w:rPr>
                  <w:rFonts w:ascii="Times New Roman" w:hAnsi="Times New Roman" w:cs="Times New Roman"/>
                  <w:i/>
                  <w:sz w:val="20"/>
                  <w:szCs w:val="20"/>
                  <w:rPrChange w:id="1710" w:author="Author">
                    <w:rPr>
                      <w:rFonts w:ascii="Times New Roman" w:hAnsi="Times New Roman" w:cs="Times New Roman"/>
                      <w:sz w:val="24"/>
                      <w:szCs w:val="24"/>
                    </w:rPr>
                  </w:rPrChange>
                </w:rPr>
                <w:t>d) 14</w:t>
              </w:r>
              <w:r>
                <w:rPr>
                  <w:rFonts w:ascii="Times New Roman" w:hAnsi="Times New Roman" w:cs="Times New Roman"/>
                  <w:i/>
                  <w:sz w:val="20"/>
                  <w:szCs w:val="20"/>
                </w:rPr>
                <w:t xml:space="preserve">                     </w:t>
              </w:r>
              <w:del w:id="1711" w:author="Author">
                <w:r w:rsidRPr="00CD4B1F" w:rsidDel="004136AF">
                  <w:rPr>
                    <w:rFonts w:ascii="Times New Roman" w:hAnsi="Times New Roman" w:cs="Times New Roman"/>
                    <w:i/>
                    <w:sz w:val="20"/>
                    <w:szCs w:val="20"/>
                    <w:rPrChange w:id="1712" w:author="Author">
                      <w:rPr>
                        <w:rFonts w:ascii="Times New Roman" w:hAnsi="Times New Roman" w:cs="Times New Roman"/>
                        <w:sz w:val="24"/>
                        <w:szCs w:val="24"/>
                      </w:rPr>
                    </w:rPrChange>
                  </w:rPr>
                  <w:delText>%</w:delText>
                </w:r>
              </w:del>
            </w:ins>
          </w:p>
          <w:p w14:paraId="13246B48" w14:textId="77777777" w:rsidR="00CE3B2C" w:rsidRPr="00CD4B1F" w:rsidRDefault="00CE3B2C">
            <w:pPr>
              <w:rPr>
                <w:ins w:id="1713" w:author="Author"/>
                <w:rFonts w:ascii="Times New Roman" w:hAnsi="Times New Roman" w:cs="Times New Roman"/>
                <w:i/>
                <w:sz w:val="20"/>
                <w:szCs w:val="20"/>
                <w:rPrChange w:id="1714" w:author="Author">
                  <w:rPr>
                    <w:ins w:id="1715" w:author="Author"/>
                    <w:rFonts w:ascii="Times New Roman" w:hAnsi="Times New Roman" w:cs="Times New Roman"/>
                    <w:sz w:val="24"/>
                    <w:szCs w:val="24"/>
                  </w:rPr>
                </w:rPrChange>
              </w:rPr>
              <w:pPrChange w:id="1716" w:author="Author">
                <w:pPr>
                  <w:pStyle w:val="ListParagraph"/>
                  <w:numPr>
                    <w:numId w:val="1"/>
                  </w:numPr>
                  <w:ind w:hanging="360"/>
                </w:pPr>
              </w:pPrChange>
            </w:pPr>
          </w:p>
          <w:p w14:paraId="7734671E" w14:textId="77777777" w:rsidR="00CE3B2C" w:rsidRPr="00CD4B1F" w:rsidRDefault="00CE3B2C">
            <w:pPr>
              <w:rPr>
                <w:ins w:id="1717" w:author="Author"/>
                <w:rFonts w:ascii="Times New Roman" w:hAnsi="Times New Roman" w:cs="Times New Roman"/>
                <w:i/>
                <w:sz w:val="20"/>
                <w:szCs w:val="20"/>
                <w:rPrChange w:id="1718" w:author="Author">
                  <w:rPr>
                    <w:ins w:id="1719" w:author="Author"/>
                    <w:rFonts w:ascii="Times New Roman" w:hAnsi="Times New Roman" w:cs="Times New Roman"/>
                    <w:sz w:val="24"/>
                    <w:szCs w:val="24"/>
                  </w:rPr>
                </w:rPrChange>
              </w:rPr>
              <w:pPrChange w:id="1720" w:author="Author">
                <w:pPr>
                  <w:pStyle w:val="ListParagraph"/>
                  <w:numPr>
                    <w:numId w:val="1"/>
                  </w:numPr>
                  <w:ind w:hanging="360"/>
                </w:pPr>
              </w:pPrChange>
            </w:pPr>
            <w:ins w:id="1721" w:author="Author">
              <w:r w:rsidRPr="00CD4B1F">
                <w:rPr>
                  <w:rFonts w:ascii="Times New Roman" w:hAnsi="Times New Roman" w:cs="Times New Roman"/>
                  <w:i/>
                  <w:sz w:val="20"/>
                  <w:szCs w:val="20"/>
                  <w:rPrChange w:id="1722" w:author="Author">
                    <w:rPr>
                      <w:rFonts w:ascii="Times New Roman" w:hAnsi="Times New Roman" w:cs="Times New Roman"/>
                      <w:sz w:val="24"/>
                      <w:szCs w:val="24"/>
                    </w:rPr>
                  </w:rPrChange>
                </w:rPr>
                <w:t>e) 9</w:t>
              </w:r>
              <w:del w:id="1723" w:author="Author">
                <w:r w:rsidRPr="00CD4B1F" w:rsidDel="004136AF">
                  <w:rPr>
                    <w:rFonts w:ascii="Times New Roman" w:hAnsi="Times New Roman" w:cs="Times New Roman"/>
                    <w:i/>
                    <w:sz w:val="20"/>
                    <w:szCs w:val="20"/>
                    <w:rPrChange w:id="1724" w:author="Author">
                      <w:rPr>
                        <w:rFonts w:ascii="Times New Roman" w:hAnsi="Times New Roman" w:cs="Times New Roman"/>
                        <w:sz w:val="24"/>
                        <w:szCs w:val="24"/>
                      </w:rPr>
                    </w:rPrChange>
                  </w:rPr>
                  <w:delText>%</w:delText>
                </w:r>
              </w:del>
            </w:ins>
          </w:p>
          <w:p w14:paraId="3064F26B" w14:textId="77777777" w:rsidR="00CE3B2C" w:rsidRPr="00CD4B1F" w:rsidRDefault="00CE3B2C">
            <w:pPr>
              <w:rPr>
                <w:ins w:id="1725" w:author="Author"/>
                <w:rFonts w:ascii="Times New Roman" w:hAnsi="Times New Roman" w:cs="Times New Roman"/>
                <w:i/>
                <w:sz w:val="20"/>
                <w:szCs w:val="20"/>
                <w:rPrChange w:id="1726" w:author="Author">
                  <w:rPr>
                    <w:ins w:id="1727" w:author="Author"/>
                    <w:rFonts w:ascii="Times New Roman" w:hAnsi="Times New Roman" w:cs="Times New Roman"/>
                    <w:sz w:val="24"/>
                    <w:szCs w:val="24"/>
                  </w:rPr>
                </w:rPrChange>
              </w:rPr>
              <w:pPrChange w:id="1728" w:author="Author">
                <w:pPr>
                  <w:pStyle w:val="ListParagraph"/>
                  <w:numPr>
                    <w:numId w:val="1"/>
                  </w:numPr>
                  <w:ind w:hanging="360"/>
                </w:pPr>
              </w:pPrChange>
            </w:pPr>
            <w:ins w:id="1729" w:author="Author">
              <w:r w:rsidRPr="00CD4B1F">
                <w:rPr>
                  <w:rFonts w:ascii="Times New Roman" w:hAnsi="Times New Roman" w:cs="Times New Roman"/>
                  <w:i/>
                  <w:sz w:val="20"/>
                  <w:szCs w:val="20"/>
                  <w:rPrChange w:id="1730" w:author="Author">
                    <w:rPr>
                      <w:rFonts w:ascii="Times New Roman" w:hAnsi="Times New Roman" w:cs="Times New Roman"/>
                      <w:sz w:val="24"/>
                      <w:szCs w:val="24"/>
                    </w:rPr>
                  </w:rPrChange>
                </w:rPr>
                <w:t>f) 17</w:t>
              </w:r>
              <w:del w:id="1731" w:author="Author">
                <w:r w:rsidRPr="00CD4B1F" w:rsidDel="004136AF">
                  <w:rPr>
                    <w:rFonts w:ascii="Times New Roman" w:hAnsi="Times New Roman" w:cs="Times New Roman"/>
                    <w:i/>
                    <w:sz w:val="20"/>
                    <w:szCs w:val="20"/>
                    <w:rPrChange w:id="1732" w:author="Author">
                      <w:rPr>
                        <w:rFonts w:ascii="Times New Roman" w:hAnsi="Times New Roman" w:cs="Times New Roman"/>
                        <w:sz w:val="24"/>
                        <w:szCs w:val="24"/>
                      </w:rPr>
                    </w:rPrChange>
                  </w:rPr>
                  <w:delText>%</w:delText>
                </w:r>
              </w:del>
            </w:ins>
          </w:p>
          <w:p w14:paraId="4E494CCB" w14:textId="77777777" w:rsidR="00CE3B2C" w:rsidRDefault="00CE3B2C">
            <w:pPr>
              <w:rPr>
                <w:ins w:id="1733" w:author="Author"/>
                <w:rFonts w:ascii="Times New Roman" w:hAnsi="Times New Roman" w:cs="Times New Roman"/>
                <w:i/>
                <w:sz w:val="20"/>
                <w:szCs w:val="20"/>
              </w:rPr>
              <w:pPrChange w:id="1734" w:author="Author">
                <w:pPr>
                  <w:pStyle w:val="ListParagraph"/>
                  <w:numPr>
                    <w:numId w:val="1"/>
                  </w:numPr>
                  <w:ind w:hanging="360"/>
                </w:pPr>
              </w:pPrChange>
            </w:pPr>
            <w:ins w:id="1735" w:author="Author">
              <w:r w:rsidRPr="00CD4B1F">
                <w:rPr>
                  <w:rFonts w:ascii="Times New Roman" w:hAnsi="Times New Roman" w:cs="Times New Roman"/>
                  <w:i/>
                  <w:sz w:val="20"/>
                  <w:szCs w:val="20"/>
                  <w:rPrChange w:id="1736" w:author="Author">
                    <w:rPr>
                      <w:rFonts w:ascii="Times New Roman" w:hAnsi="Times New Roman" w:cs="Times New Roman"/>
                      <w:sz w:val="24"/>
                      <w:szCs w:val="24"/>
                    </w:rPr>
                  </w:rPrChange>
                </w:rPr>
                <w:t>g) 4</w:t>
              </w:r>
            </w:ins>
          </w:p>
          <w:p w14:paraId="2D7885DB" w14:textId="0D1015E5" w:rsidR="00CE3B2C" w:rsidRPr="00CD4B1F" w:rsidRDefault="00CE3B2C">
            <w:pPr>
              <w:rPr>
                <w:rFonts w:ascii="Times New Roman" w:hAnsi="Times New Roman" w:cs="Times New Roman"/>
                <w:i/>
                <w:sz w:val="20"/>
                <w:szCs w:val="20"/>
                <w:rPrChange w:id="1737" w:author="Author">
                  <w:rPr>
                    <w:rFonts w:ascii="Times New Roman" w:hAnsi="Times New Roman" w:cs="Times New Roman"/>
                    <w:sz w:val="24"/>
                    <w:szCs w:val="24"/>
                  </w:rPr>
                </w:rPrChange>
              </w:rPr>
              <w:pPrChange w:id="1738" w:author="Author">
                <w:pPr>
                  <w:pStyle w:val="ListParagraph"/>
                  <w:numPr>
                    <w:numId w:val="1"/>
                  </w:numPr>
                  <w:ind w:hanging="360"/>
                </w:pPr>
              </w:pPrChange>
            </w:pPr>
            <w:ins w:id="1739" w:author="Author">
              <w:r>
                <w:rPr>
                  <w:rFonts w:ascii="Times New Roman" w:hAnsi="Times New Roman" w:cs="Times New Roman"/>
                  <w:i/>
                  <w:sz w:val="20"/>
                  <w:szCs w:val="20"/>
                </w:rPr>
                <w:t>85 respondents</w:t>
              </w:r>
              <w:del w:id="1740" w:author="Author">
                <w:r w:rsidRPr="00CD4B1F" w:rsidDel="004136AF">
                  <w:rPr>
                    <w:rFonts w:ascii="Times New Roman" w:hAnsi="Times New Roman" w:cs="Times New Roman"/>
                    <w:i/>
                    <w:sz w:val="20"/>
                    <w:szCs w:val="20"/>
                    <w:rPrChange w:id="1741" w:author="Author">
                      <w:rPr>
                        <w:rFonts w:ascii="Times New Roman" w:hAnsi="Times New Roman" w:cs="Times New Roman"/>
                        <w:sz w:val="24"/>
                        <w:szCs w:val="24"/>
                      </w:rPr>
                    </w:rPrChange>
                  </w:rPr>
                  <w:delText>%</w:delText>
                </w:r>
              </w:del>
            </w:ins>
          </w:p>
        </w:tc>
      </w:tr>
      <w:tr w:rsidR="00160FF4" w:rsidRPr="00CD4B1F" w14:paraId="735C74C2" w14:textId="03B3F881" w:rsidTr="00CD4B1F">
        <w:tc>
          <w:tcPr>
            <w:tcW w:w="9450" w:type="dxa"/>
            <w:gridSpan w:val="3"/>
            <w:tcBorders>
              <w:top w:val="single" w:sz="4" w:space="0" w:color="auto"/>
            </w:tcBorders>
            <w:tcPrChange w:id="1742" w:author="Author">
              <w:tcPr>
                <w:tcW w:w="10491" w:type="dxa"/>
                <w:gridSpan w:val="9"/>
              </w:tcPr>
            </w:tcPrChange>
          </w:tcPr>
          <w:p w14:paraId="500FB51E" w14:textId="2414BA3D" w:rsidR="00160FF4" w:rsidRPr="00CD4B1F" w:rsidRDefault="00160FF4" w:rsidP="00B71B07">
            <w:pPr>
              <w:rPr>
                <w:rFonts w:ascii="Times New Roman" w:hAnsi="Times New Roman" w:cs="Times New Roman"/>
                <w:sz w:val="20"/>
                <w:szCs w:val="20"/>
                <w:rPrChange w:id="1743" w:author="Author">
                  <w:rPr>
                    <w:rFonts w:ascii="Times New Roman" w:hAnsi="Times New Roman" w:cs="Times New Roman"/>
                    <w:sz w:val="24"/>
                    <w:szCs w:val="24"/>
                  </w:rPr>
                </w:rPrChange>
              </w:rPr>
            </w:pPr>
            <w:proofErr w:type="spellStart"/>
            <w:r w:rsidRPr="00CD4B1F">
              <w:rPr>
                <w:rFonts w:ascii="Times New Roman" w:hAnsi="Times New Roman" w:cs="Times New Roman"/>
                <w:sz w:val="20"/>
                <w:szCs w:val="20"/>
                <w:vertAlign w:val="superscript"/>
                <w:rPrChange w:id="1744" w:author="Author">
                  <w:rPr>
                    <w:rFonts w:ascii="Times New Roman" w:hAnsi="Times New Roman" w:cs="Times New Roman"/>
                    <w:sz w:val="24"/>
                    <w:szCs w:val="24"/>
                    <w:vertAlign w:val="superscript"/>
                  </w:rPr>
                </w:rPrChange>
              </w:rPr>
              <w:t>a</w:t>
            </w:r>
            <w:proofErr w:type="spellEnd"/>
            <w:ins w:id="1745" w:author="Author">
              <w:r w:rsidR="003D10D1" w:rsidRPr="00CD4B1F">
                <w:rPr>
                  <w:rFonts w:ascii="Times New Roman" w:hAnsi="Times New Roman" w:cs="Times New Roman"/>
                  <w:sz w:val="20"/>
                  <w:szCs w:val="20"/>
                  <w:vertAlign w:val="superscript"/>
                  <w:rPrChange w:id="1746" w:author="Author">
                    <w:rPr>
                      <w:rFonts w:ascii="Times New Roman" w:hAnsi="Times New Roman" w:cs="Times New Roman"/>
                      <w:sz w:val="24"/>
                      <w:szCs w:val="24"/>
                      <w:vertAlign w:val="superscript"/>
                    </w:rPr>
                  </w:rPrChange>
                </w:rPr>
                <w:t xml:space="preserve"> </w:t>
              </w:r>
            </w:ins>
            <w:r w:rsidRPr="00CD4B1F">
              <w:rPr>
                <w:rFonts w:ascii="Times New Roman" w:hAnsi="Times New Roman" w:cs="Times New Roman"/>
                <w:sz w:val="20"/>
                <w:szCs w:val="20"/>
                <w:rPrChange w:id="1747" w:author="Author">
                  <w:rPr>
                    <w:rFonts w:ascii="Times New Roman" w:hAnsi="Times New Roman" w:cs="Times New Roman"/>
                    <w:sz w:val="24"/>
                    <w:szCs w:val="24"/>
                  </w:rPr>
                </w:rPrChange>
              </w:rPr>
              <w:t xml:space="preserve">The survey was conducted in two formats: </w:t>
            </w:r>
            <w:proofErr w:type="spellStart"/>
            <w:r w:rsidRPr="00CD4B1F">
              <w:rPr>
                <w:rFonts w:ascii="Times New Roman" w:hAnsi="Times New Roman" w:cs="Times New Roman"/>
                <w:sz w:val="20"/>
                <w:szCs w:val="20"/>
                <w:rPrChange w:id="1748" w:author="Author">
                  <w:rPr>
                    <w:rFonts w:ascii="Times New Roman" w:hAnsi="Times New Roman" w:cs="Times New Roman"/>
                    <w:sz w:val="24"/>
                    <w:szCs w:val="24"/>
                  </w:rPr>
                </w:rPrChange>
              </w:rPr>
              <w:t>i</w:t>
            </w:r>
            <w:proofErr w:type="spellEnd"/>
            <w:r w:rsidRPr="00CD4B1F">
              <w:rPr>
                <w:rFonts w:ascii="Times New Roman" w:hAnsi="Times New Roman" w:cs="Times New Roman"/>
                <w:sz w:val="20"/>
                <w:szCs w:val="20"/>
                <w:rPrChange w:id="1749" w:author="Author">
                  <w:rPr>
                    <w:rFonts w:ascii="Times New Roman" w:hAnsi="Times New Roman" w:cs="Times New Roman"/>
                    <w:sz w:val="24"/>
                    <w:szCs w:val="24"/>
                  </w:rPr>
                </w:rPrChange>
              </w:rPr>
              <w:t>) paper copies handed out during 2017 Soybean Management Field Days (441 participants attended the field days), held at four major soybean growing areas of Nebraska (August 08-11, 2017 at North Platte, Ord, Auburn, and Tekamah, respectively); and ii) online using SurveyMonkey (</w:t>
            </w:r>
            <w:r w:rsidR="00A90CAF" w:rsidRPr="00CD4B1F">
              <w:rPr>
                <w:sz w:val="20"/>
                <w:szCs w:val="20"/>
                <w:rPrChange w:id="1750" w:author="Author">
                  <w:rPr/>
                </w:rPrChange>
              </w:rPr>
              <w:fldChar w:fldCharType="begin"/>
            </w:r>
            <w:r w:rsidR="00A90CAF" w:rsidRPr="00CD4B1F">
              <w:rPr>
                <w:sz w:val="20"/>
                <w:szCs w:val="20"/>
                <w:rPrChange w:id="1751" w:author="Author">
                  <w:rPr/>
                </w:rPrChange>
              </w:rPr>
              <w:instrText xml:space="preserve"> HYPERLINK "http://www.survemonkey.com" </w:instrText>
            </w:r>
            <w:r w:rsidR="00A90CAF" w:rsidRPr="00CD4B1F">
              <w:rPr>
                <w:sz w:val="20"/>
                <w:szCs w:val="20"/>
                <w:rPrChange w:id="1752" w:author="Author">
                  <w:rPr>
                    <w:rStyle w:val="Hyperlink"/>
                    <w:rFonts w:ascii="Times New Roman" w:hAnsi="Times New Roman" w:cs="Times New Roman"/>
                    <w:sz w:val="24"/>
                    <w:szCs w:val="24"/>
                  </w:rPr>
                </w:rPrChange>
              </w:rPr>
              <w:fldChar w:fldCharType="separate"/>
            </w:r>
            <w:r w:rsidRPr="00CD4B1F">
              <w:rPr>
                <w:rStyle w:val="Hyperlink"/>
                <w:rFonts w:ascii="Times New Roman" w:hAnsi="Times New Roman" w:cs="Times New Roman"/>
                <w:sz w:val="20"/>
                <w:szCs w:val="20"/>
                <w:rPrChange w:id="1753" w:author="Author">
                  <w:rPr>
                    <w:rStyle w:val="Hyperlink"/>
                    <w:rFonts w:ascii="Times New Roman" w:hAnsi="Times New Roman" w:cs="Times New Roman"/>
                    <w:sz w:val="24"/>
                    <w:szCs w:val="24"/>
                  </w:rPr>
                </w:rPrChange>
              </w:rPr>
              <w:t>www.survemonkey.com</w:t>
            </w:r>
            <w:r w:rsidR="00A90CAF" w:rsidRPr="00CD4B1F">
              <w:rPr>
                <w:rStyle w:val="Hyperlink"/>
                <w:rFonts w:ascii="Times New Roman" w:hAnsi="Times New Roman" w:cs="Times New Roman"/>
                <w:sz w:val="20"/>
                <w:szCs w:val="20"/>
                <w:rPrChange w:id="1754" w:author="Author">
                  <w:rPr>
                    <w:rStyle w:val="Hyperlink"/>
                    <w:rFonts w:ascii="Times New Roman" w:hAnsi="Times New Roman" w:cs="Times New Roman"/>
                    <w:sz w:val="24"/>
                    <w:szCs w:val="24"/>
                  </w:rPr>
                </w:rPrChange>
              </w:rPr>
              <w:fldChar w:fldCharType="end"/>
            </w:r>
            <w:r w:rsidRPr="00CD4B1F">
              <w:rPr>
                <w:rFonts w:ascii="Times New Roman" w:hAnsi="Times New Roman" w:cs="Times New Roman"/>
                <w:sz w:val="20"/>
                <w:szCs w:val="20"/>
                <w:rPrChange w:id="1755" w:author="Author">
                  <w:rPr>
                    <w:rFonts w:ascii="Times New Roman" w:hAnsi="Times New Roman" w:cs="Times New Roman"/>
                    <w:sz w:val="24"/>
                    <w:szCs w:val="24"/>
                  </w:rPr>
                </w:rPrChange>
              </w:rPr>
              <w:t xml:space="preserve">) linked to the University of Nebraska-Lincoln (UNL) CropWatch website (the central resource for UNL Extension information on crop production and pest management; </w:t>
            </w:r>
            <w:r w:rsidR="00A90CAF" w:rsidRPr="00CD4B1F">
              <w:rPr>
                <w:sz w:val="20"/>
                <w:szCs w:val="20"/>
                <w:rPrChange w:id="1756" w:author="Author">
                  <w:rPr/>
                </w:rPrChange>
              </w:rPr>
              <w:fldChar w:fldCharType="begin"/>
            </w:r>
            <w:r w:rsidR="00A90CAF" w:rsidRPr="00CD4B1F">
              <w:rPr>
                <w:sz w:val="20"/>
                <w:szCs w:val="20"/>
                <w:rPrChange w:id="1757" w:author="Author">
                  <w:rPr/>
                </w:rPrChange>
              </w:rPr>
              <w:instrText xml:space="preserve"> HYPERLINK "http://www.cropwatch.unl.edu" </w:instrText>
            </w:r>
            <w:r w:rsidR="00A90CAF" w:rsidRPr="00CD4B1F">
              <w:rPr>
                <w:sz w:val="20"/>
                <w:szCs w:val="20"/>
                <w:rPrChange w:id="1758" w:author="Author">
                  <w:rPr>
                    <w:rStyle w:val="Hyperlink"/>
                    <w:rFonts w:ascii="Times New Roman" w:hAnsi="Times New Roman" w:cs="Times New Roman"/>
                    <w:sz w:val="24"/>
                    <w:szCs w:val="24"/>
                  </w:rPr>
                </w:rPrChange>
              </w:rPr>
              <w:fldChar w:fldCharType="separate"/>
            </w:r>
            <w:r w:rsidRPr="00CD4B1F">
              <w:rPr>
                <w:rStyle w:val="Hyperlink"/>
                <w:rFonts w:ascii="Times New Roman" w:hAnsi="Times New Roman" w:cs="Times New Roman"/>
                <w:sz w:val="20"/>
                <w:szCs w:val="20"/>
                <w:rPrChange w:id="1759" w:author="Author">
                  <w:rPr>
                    <w:rStyle w:val="Hyperlink"/>
                    <w:rFonts w:ascii="Times New Roman" w:hAnsi="Times New Roman" w:cs="Times New Roman"/>
                    <w:sz w:val="24"/>
                    <w:szCs w:val="24"/>
                  </w:rPr>
                </w:rPrChange>
              </w:rPr>
              <w:t>www.cropwatch.unl.edu</w:t>
            </w:r>
            <w:r w:rsidR="00A90CAF" w:rsidRPr="00CD4B1F">
              <w:rPr>
                <w:rStyle w:val="Hyperlink"/>
                <w:rFonts w:ascii="Times New Roman" w:hAnsi="Times New Roman" w:cs="Times New Roman"/>
                <w:sz w:val="20"/>
                <w:szCs w:val="20"/>
                <w:rPrChange w:id="1760" w:author="Author">
                  <w:rPr>
                    <w:rStyle w:val="Hyperlink"/>
                    <w:rFonts w:ascii="Times New Roman" w:hAnsi="Times New Roman" w:cs="Times New Roman"/>
                    <w:sz w:val="24"/>
                    <w:szCs w:val="24"/>
                  </w:rPr>
                </w:rPrChange>
              </w:rPr>
              <w:fldChar w:fldCharType="end"/>
            </w:r>
            <w:r w:rsidRPr="00CD4B1F">
              <w:rPr>
                <w:rFonts w:ascii="Times New Roman" w:hAnsi="Times New Roman" w:cs="Times New Roman"/>
                <w:sz w:val="20"/>
                <w:szCs w:val="20"/>
                <w:rPrChange w:id="1761" w:author="Author">
                  <w:rPr>
                    <w:rFonts w:ascii="Times New Roman" w:hAnsi="Times New Roman" w:cs="Times New Roman"/>
                    <w:sz w:val="24"/>
                    <w:szCs w:val="24"/>
                  </w:rPr>
                </w:rPrChange>
              </w:rPr>
              <w:t>).</w:t>
            </w:r>
          </w:p>
          <w:p w14:paraId="2A512D74" w14:textId="05A41146" w:rsidR="00160FF4" w:rsidRPr="00CD4B1F" w:rsidRDefault="00160FF4" w:rsidP="00B71B07">
            <w:pPr>
              <w:rPr>
                <w:rFonts w:ascii="Times New Roman" w:hAnsi="Times New Roman" w:cs="Times New Roman"/>
                <w:sz w:val="20"/>
                <w:szCs w:val="20"/>
                <w:vertAlign w:val="superscript"/>
                <w:rPrChange w:id="1762" w:author="Author">
                  <w:rPr>
                    <w:rFonts w:ascii="Times New Roman" w:hAnsi="Times New Roman" w:cs="Times New Roman"/>
                    <w:sz w:val="24"/>
                    <w:szCs w:val="24"/>
                    <w:vertAlign w:val="superscript"/>
                  </w:rPr>
                </w:rPrChange>
              </w:rPr>
            </w:pPr>
            <w:r w:rsidRPr="00CD4B1F">
              <w:rPr>
                <w:rFonts w:ascii="Times New Roman" w:hAnsi="Times New Roman" w:cs="Times New Roman"/>
                <w:sz w:val="20"/>
                <w:szCs w:val="20"/>
                <w:rPrChange w:id="1763" w:author="Author">
                  <w:rPr>
                    <w:rFonts w:ascii="Times New Roman" w:hAnsi="Times New Roman" w:cs="Times New Roman"/>
                    <w:sz w:val="24"/>
                  </w:rPr>
                </w:rPrChange>
              </w:rPr>
              <w:t>DR = dicamba-resistant soybeans, Xtend</w:t>
            </w:r>
            <w:r w:rsidRPr="00CD4B1F">
              <w:rPr>
                <w:rFonts w:ascii="Times New Roman" w:hAnsi="Times New Roman" w:cs="Times New Roman"/>
                <w:sz w:val="20"/>
                <w:szCs w:val="20"/>
                <w:vertAlign w:val="superscript"/>
                <w:rPrChange w:id="1764" w:author="Author">
                  <w:rPr>
                    <w:rFonts w:ascii="Times New Roman" w:hAnsi="Times New Roman" w:cs="Times New Roman"/>
                    <w:sz w:val="24"/>
                    <w:vertAlign w:val="superscript"/>
                  </w:rPr>
                </w:rPrChange>
              </w:rPr>
              <w:t>®</w:t>
            </w:r>
            <w:r w:rsidRPr="00CD4B1F">
              <w:rPr>
                <w:rFonts w:ascii="Times New Roman" w:hAnsi="Times New Roman" w:cs="Times New Roman"/>
                <w:sz w:val="20"/>
                <w:szCs w:val="20"/>
                <w:rPrChange w:id="1765" w:author="Author">
                  <w:rPr>
                    <w:rFonts w:ascii="Times New Roman" w:hAnsi="Times New Roman" w:cs="Times New Roman"/>
                    <w:sz w:val="24"/>
                  </w:rPr>
                </w:rPrChange>
              </w:rPr>
              <w:t xml:space="preserve"> technology, </w:t>
            </w:r>
            <w:r w:rsidRPr="00CD4B1F">
              <w:rPr>
                <w:rFonts w:ascii="Times New Roman" w:eastAsia="Times New Roman" w:hAnsi="Times New Roman" w:cs="Times New Roman"/>
                <w:color w:val="222222"/>
                <w:sz w:val="20"/>
                <w:szCs w:val="20"/>
                <w:shd w:val="clear" w:color="auto" w:fill="FFFFFF"/>
                <w:rPrChange w:id="1766" w:author="Author">
                  <w:rPr>
                    <w:rFonts w:ascii="Times New Roman" w:eastAsia="Times New Roman" w:hAnsi="Times New Roman" w:cs="Times New Roman"/>
                    <w:color w:val="222222"/>
                    <w:sz w:val="24"/>
                    <w:szCs w:val="24"/>
                    <w:shd w:val="clear" w:color="auto" w:fill="FFFFFF"/>
                  </w:rPr>
                </w:rPrChange>
              </w:rPr>
              <w:t>Monsanto Company, St Louis, MO.</w:t>
            </w:r>
          </w:p>
        </w:tc>
      </w:tr>
    </w:tbl>
    <w:p w14:paraId="1482C1A0" w14:textId="77777777" w:rsidR="00870293" w:rsidRPr="00CD4B1F" w:rsidRDefault="00870293" w:rsidP="00622C4C">
      <w:pPr>
        <w:rPr>
          <w:rFonts w:ascii="Times New Roman" w:hAnsi="Times New Roman" w:cs="Times New Roman"/>
          <w:sz w:val="20"/>
          <w:szCs w:val="20"/>
          <w:rPrChange w:id="1767" w:author="Author">
            <w:rPr>
              <w:rFonts w:ascii="Times New Roman" w:hAnsi="Times New Roman" w:cs="Times New Roman"/>
              <w:sz w:val="24"/>
              <w:szCs w:val="24"/>
            </w:rPr>
          </w:rPrChange>
        </w:rPr>
      </w:pPr>
    </w:p>
    <w:sectPr w:rsidR="00870293" w:rsidRPr="00CD4B1F" w:rsidSect="000179E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Author" w:initials="A">
    <w:p w14:paraId="06256F53" w14:textId="5E322D1B" w:rsidR="00B15CAC" w:rsidRDefault="00B15CAC">
      <w:pPr>
        <w:pStyle w:val="CommentText"/>
      </w:pPr>
      <w:r>
        <w:rPr>
          <w:rStyle w:val="CommentReference"/>
        </w:rPr>
        <w:annotationRef/>
      </w:r>
      <w:r>
        <w:t>Use “;” to separate multiple citations instead of “,”.</w:t>
      </w:r>
    </w:p>
  </w:comment>
  <w:comment w:id="25" w:author="Author" w:initials="A">
    <w:p w14:paraId="48353A2B" w14:textId="04934CB5" w:rsidR="00B15CAC" w:rsidRDefault="00B15CAC">
      <w:pPr>
        <w:pStyle w:val="CommentText"/>
      </w:pPr>
      <w:r>
        <w:rPr>
          <w:rStyle w:val="CommentReference"/>
        </w:rPr>
        <w:annotationRef/>
      </w:r>
      <w:r>
        <w:t>Also allows for pre-plant applications without a waiting period.</w:t>
      </w:r>
    </w:p>
  </w:comment>
  <w:comment w:id="49" w:author="Author" w:initials="A">
    <w:p w14:paraId="7C1EA865" w14:textId="2A0B6778" w:rsidR="00B15CAC" w:rsidRDefault="00B15CAC">
      <w:pPr>
        <w:pStyle w:val="CommentText"/>
      </w:pPr>
      <w:r>
        <w:rPr>
          <w:rStyle w:val="CommentReference"/>
        </w:rPr>
        <w:annotationRef/>
      </w:r>
      <w:r>
        <w:t xml:space="preserve">The word herbicide is already mentioned at the end of the paragraph. </w:t>
      </w:r>
    </w:p>
  </w:comment>
  <w:comment w:id="100" w:author="Author" w:initials="A">
    <w:p w14:paraId="541FBCAA" w14:textId="77777777" w:rsidR="00B15CAC" w:rsidRDefault="00B15CAC" w:rsidP="00E40E35">
      <w:pPr>
        <w:pStyle w:val="CommentText"/>
      </w:pPr>
      <w:r>
        <w:rPr>
          <w:rStyle w:val="CommentReference"/>
        </w:rPr>
        <w:annotationRef/>
      </w:r>
      <w:r>
        <w:t>Reword this section</w:t>
      </w:r>
    </w:p>
  </w:comment>
  <w:comment w:id="98" w:author="Author" w:initials="A">
    <w:p w14:paraId="7E50DAED" w14:textId="57F4623E" w:rsidR="00B15CAC" w:rsidRDefault="00B15CAC">
      <w:pPr>
        <w:pStyle w:val="CommentText"/>
      </w:pPr>
      <w:r>
        <w:rPr>
          <w:rStyle w:val="CommentReference"/>
        </w:rPr>
        <w:annotationRef/>
      </w:r>
      <w:r>
        <w:t xml:space="preserve">I changed this sentence as requested by a reviewer. </w:t>
      </w:r>
    </w:p>
  </w:comment>
  <w:comment w:id="119" w:author="Author" w:initials="A">
    <w:p w14:paraId="299D97E8" w14:textId="33424014" w:rsidR="00B15CAC" w:rsidRDefault="00B15CAC">
      <w:pPr>
        <w:pStyle w:val="CommentText"/>
      </w:pPr>
      <w:r>
        <w:rPr>
          <w:rStyle w:val="CommentReference"/>
        </w:rPr>
        <w:annotationRef/>
      </w:r>
      <w:r>
        <w:t>Do you want to include extension education as well?</w:t>
      </w:r>
    </w:p>
  </w:comment>
  <w:comment w:id="120" w:author="Author" w:initials="A">
    <w:p w14:paraId="5B63E8C7" w14:textId="4E2A871A" w:rsidR="00B15CAC" w:rsidRDefault="00B15CAC">
      <w:pPr>
        <w:pStyle w:val="CommentText"/>
      </w:pPr>
      <w:r>
        <w:rPr>
          <w:rStyle w:val="CommentReference"/>
        </w:rPr>
        <w:annotationRef/>
      </w:r>
      <w:r>
        <w:t>Yes</w:t>
      </w:r>
    </w:p>
  </w:comment>
  <w:comment w:id="171" w:author="Author" w:initials="A">
    <w:p w14:paraId="48BA5E98" w14:textId="6873AFF3" w:rsidR="00B15CAC" w:rsidRDefault="00B15CAC">
      <w:pPr>
        <w:pStyle w:val="CommentText"/>
      </w:pPr>
      <w:r>
        <w:rPr>
          <w:rStyle w:val="CommentReference"/>
        </w:rPr>
        <w:annotationRef/>
      </w:r>
      <w:r>
        <w:rPr>
          <w:rStyle w:val="CommentReference"/>
        </w:rPr>
        <w:t>Make sure we are consistent and use</w:t>
      </w:r>
      <w:r>
        <w:t xml:space="preserve"> </w:t>
      </w:r>
      <w:r w:rsidRPr="00A90CAF">
        <w:rPr>
          <w:b/>
        </w:rPr>
        <w:t>in</w:t>
      </w:r>
      <w:r>
        <w:t xml:space="preserve"> DT across the manuscript.  </w:t>
      </w:r>
    </w:p>
  </w:comment>
  <w:comment w:id="193" w:author="Author" w:initials="A">
    <w:p w14:paraId="356AEDB9" w14:textId="042DDC31" w:rsidR="00B15CAC" w:rsidRDefault="00B15CAC">
      <w:pPr>
        <w:pStyle w:val="CommentText"/>
      </w:pPr>
      <w:r>
        <w:rPr>
          <w:rStyle w:val="CommentReference"/>
        </w:rPr>
        <w:annotationRef/>
      </w:r>
      <w:r>
        <w:t xml:space="preserve">Fomesafen can provide residual control. Did </w:t>
      </w:r>
      <w:proofErr w:type="spellStart"/>
      <w:r>
        <w:t>you</w:t>
      </w:r>
      <w:proofErr w:type="spellEnd"/>
      <w:r>
        <w:t xml:space="preserve"> account for fomesafen in this summary of residual herbicides?</w:t>
      </w:r>
    </w:p>
  </w:comment>
  <w:comment w:id="194" w:author="Author" w:initials="A">
    <w:p w14:paraId="00A3B144" w14:textId="510A4C06" w:rsidR="00B15CAC" w:rsidRDefault="00B15CAC">
      <w:pPr>
        <w:pStyle w:val="CommentText"/>
      </w:pPr>
      <w:r>
        <w:rPr>
          <w:rStyle w:val="CommentReference"/>
        </w:rPr>
        <w:annotationRef/>
      </w:r>
      <w:r>
        <w:t xml:space="preserve">No; fomesafen was categorized as post other than </w:t>
      </w:r>
      <w:proofErr w:type="spellStart"/>
      <w:r>
        <w:t>gly</w:t>
      </w:r>
      <w:proofErr w:type="spellEnd"/>
      <w:r>
        <w:t xml:space="preserve"> </w:t>
      </w:r>
    </w:p>
  </w:comment>
  <w:comment w:id="196" w:author="Author" w:initials="A">
    <w:p w14:paraId="3E7505A4" w14:textId="6B904139" w:rsidR="00B15CAC" w:rsidRDefault="00B15CAC">
      <w:pPr>
        <w:pStyle w:val="CommentText"/>
      </w:pPr>
      <w:r>
        <w:rPr>
          <w:rStyle w:val="CommentReference"/>
        </w:rPr>
        <w:annotationRef/>
      </w:r>
      <w:r>
        <w:t>Tables?</w:t>
      </w:r>
    </w:p>
  </w:comment>
  <w:comment w:id="197" w:author="Author" w:initials="A">
    <w:p w14:paraId="16E9C947" w14:textId="0D5528BC" w:rsidR="00B15CAC" w:rsidRDefault="00B15CAC">
      <w:pPr>
        <w:pStyle w:val="CommentText"/>
      </w:pPr>
      <w:r>
        <w:rPr>
          <w:rStyle w:val="CommentReference"/>
        </w:rPr>
        <w:annotationRef/>
      </w:r>
      <w:r>
        <w:t>Figure 2</w:t>
      </w:r>
    </w:p>
  </w:comment>
  <w:comment w:id="398" w:author="Author" w:initials="A">
    <w:p w14:paraId="0D845EA6" w14:textId="1AE8E5B6" w:rsidR="00B15CAC" w:rsidRDefault="00B15CAC">
      <w:pPr>
        <w:pStyle w:val="CommentText"/>
      </w:pPr>
      <w:r>
        <w:rPr>
          <w:rStyle w:val="CommentReference"/>
        </w:rPr>
        <w:annotationRef/>
      </w:r>
      <w:r>
        <w:t>Please use this format for this table. Left column questions only; right column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256F53" w15:done="0"/>
  <w15:commentEx w15:paraId="48353A2B" w15:done="0"/>
  <w15:commentEx w15:paraId="7C1EA865" w15:done="0"/>
  <w15:commentEx w15:paraId="541FBCAA" w15:done="0"/>
  <w15:commentEx w15:paraId="7E50DAED" w15:done="0"/>
  <w15:commentEx w15:paraId="299D97E8" w15:done="0"/>
  <w15:commentEx w15:paraId="5B63E8C7" w15:paraIdParent="299D97E8" w15:done="0"/>
  <w15:commentEx w15:paraId="48BA5E98" w15:done="0"/>
  <w15:commentEx w15:paraId="356AEDB9" w15:done="0"/>
  <w15:commentEx w15:paraId="00A3B144" w15:paraIdParent="356AEDB9" w15:done="0"/>
  <w15:commentEx w15:paraId="3E7505A4" w15:done="0"/>
  <w15:commentEx w15:paraId="16E9C947" w15:paraIdParent="3E7505A4" w15:done="0"/>
  <w15:commentEx w15:paraId="0D845E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256F53" w16cid:durableId="1EA91FC8"/>
  <w16cid:commentId w16cid:paraId="48353A2B" w16cid:durableId="1EA91FC9"/>
  <w16cid:commentId w16cid:paraId="7C1EA865" w16cid:durableId="1EAE8104"/>
  <w16cid:commentId w16cid:paraId="7E50DAED" w16cid:durableId="1EAD7289"/>
  <w16cid:commentId w16cid:paraId="299D97E8" w16cid:durableId="1EA91FCB"/>
  <w16cid:commentId w16cid:paraId="5B63E8C7" w16cid:durableId="1EAE8107"/>
  <w16cid:commentId w16cid:paraId="48BA5E98" w16cid:durableId="1EAE8109"/>
  <w16cid:commentId w16cid:paraId="356AEDB9" w16cid:durableId="1EA91FCC"/>
  <w16cid:commentId w16cid:paraId="00A3B144" w16cid:durableId="1EAE810B"/>
  <w16cid:commentId w16cid:paraId="3E7505A4" w16cid:durableId="1EA923BB"/>
  <w16cid:commentId w16cid:paraId="16E9C947" w16cid:durableId="1EAE9A5B"/>
  <w16cid:commentId w16cid:paraId="0D845EA6" w16cid:durableId="1EAE81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5119C" w14:textId="77777777" w:rsidR="00E0537E" w:rsidRDefault="00E0537E" w:rsidP="00DF3F78">
      <w:r>
        <w:separator/>
      </w:r>
    </w:p>
  </w:endnote>
  <w:endnote w:type="continuationSeparator" w:id="0">
    <w:p w14:paraId="58EEAEAB" w14:textId="77777777" w:rsidR="00E0537E" w:rsidRDefault="00E0537E" w:rsidP="00DF3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41CCA" w14:textId="77777777" w:rsidR="00E0537E" w:rsidRDefault="00E0537E" w:rsidP="00DF3F78">
      <w:r>
        <w:separator/>
      </w:r>
    </w:p>
  </w:footnote>
  <w:footnote w:type="continuationSeparator" w:id="0">
    <w:p w14:paraId="5C260D69" w14:textId="77777777" w:rsidR="00E0537E" w:rsidRDefault="00E0537E" w:rsidP="00DF3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E2543"/>
    <w:multiLevelType w:val="hybridMultilevel"/>
    <w:tmpl w:val="6B1A540C"/>
    <w:lvl w:ilvl="0" w:tplc="5D8E6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690180"/>
    <w:multiLevelType w:val="hybridMultilevel"/>
    <w:tmpl w:val="EA02091C"/>
    <w:lvl w:ilvl="0" w:tplc="F5849384">
      <w:start w:val="1"/>
      <w:numFmt w:val="decimal"/>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F150EF"/>
    <w:multiLevelType w:val="hybridMultilevel"/>
    <w:tmpl w:val="6D0A96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5B2"/>
    <w:rsid w:val="00001990"/>
    <w:rsid w:val="00001FE8"/>
    <w:rsid w:val="00003854"/>
    <w:rsid w:val="00003F15"/>
    <w:rsid w:val="000179E0"/>
    <w:rsid w:val="00021B73"/>
    <w:rsid w:val="000221BB"/>
    <w:rsid w:val="00023E24"/>
    <w:rsid w:val="00024CFC"/>
    <w:rsid w:val="00025059"/>
    <w:rsid w:val="000273FF"/>
    <w:rsid w:val="00035249"/>
    <w:rsid w:val="0003551C"/>
    <w:rsid w:val="00035624"/>
    <w:rsid w:val="000403EE"/>
    <w:rsid w:val="00040AD5"/>
    <w:rsid w:val="00040C05"/>
    <w:rsid w:val="000418BC"/>
    <w:rsid w:val="0004251D"/>
    <w:rsid w:val="00043823"/>
    <w:rsid w:val="000439CD"/>
    <w:rsid w:val="0004426E"/>
    <w:rsid w:val="0004736B"/>
    <w:rsid w:val="000506C0"/>
    <w:rsid w:val="00050797"/>
    <w:rsid w:val="000510C5"/>
    <w:rsid w:val="00051445"/>
    <w:rsid w:val="00052AF3"/>
    <w:rsid w:val="00055C18"/>
    <w:rsid w:val="000561E8"/>
    <w:rsid w:val="000577BC"/>
    <w:rsid w:val="0006054F"/>
    <w:rsid w:val="000612B0"/>
    <w:rsid w:val="0006275E"/>
    <w:rsid w:val="00062E33"/>
    <w:rsid w:val="00064454"/>
    <w:rsid w:val="00067CF6"/>
    <w:rsid w:val="000723D2"/>
    <w:rsid w:val="00082AD9"/>
    <w:rsid w:val="00083120"/>
    <w:rsid w:val="00084483"/>
    <w:rsid w:val="00085A19"/>
    <w:rsid w:val="000863D8"/>
    <w:rsid w:val="00086C48"/>
    <w:rsid w:val="000872B5"/>
    <w:rsid w:val="00094505"/>
    <w:rsid w:val="00097D82"/>
    <w:rsid w:val="000A13FA"/>
    <w:rsid w:val="000A18B2"/>
    <w:rsid w:val="000A34ED"/>
    <w:rsid w:val="000A508E"/>
    <w:rsid w:val="000A57B2"/>
    <w:rsid w:val="000A7523"/>
    <w:rsid w:val="000B00F8"/>
    <w:rsid w:val="000B3F54"/>
    <w:rsid w:val="000B57C3"/>
    <w:rsid w:val="000B5CFD"/>
    <w:rsid w:val="000B6E49"/>
    <w:rsid w:val="000B7AF3"/>
    <w:rsid w:val="000C1DB0"/>
    <w:rsid w:val="000D063B"/>
    <w:rsid w:val="000D36FF"/>
    <w:rsid w:val="000E30CB"/>
    <w:rsid w:val="000E3715"/>
    <w:rsid w:val="000F2915"/>
    <w:rsid w:val="000F3F13"/>
    <w:rsid w:val="000F7A45"/>
    <w:rsid w:val="00103E3F"/>
    <w:rsid w:val="00103EEC"/>
    <w:rsid w:val="00104F90"/>
    <w:rsid w:val="00111FDD"/>
    <w:rsid w:val="00117B62"/>
    <w:rsid w:val="001300EE"/>
    <w:rsid w:val="00131276"/>
    <w:rsid w:val="00133631"/>
    <w:rsid w:val="00136916"/>
    <w:rsid w:val="001370E4"/>
    <w:rsid w:val="001426AE"/>
    <w:rsid w:val="0014460F"/>
    <w:rsid w:val="0015080E"/>
    <w:rsid w:val="0015729F"/>
    <w:rsid w:val="001603CC"/>
    <w:rsid w:val="00160FF4"/>
    <w:rsid w:val="00162EDA"/>
    <w:rsid w:val="001665C8"/>
    <w:rsid w:val="00167F27"/>
    <w:rsid w:val="0017163C"/>
    <w:rsid w:val="00171893"/>
    <w:rsid w:val="00173333"/>
    <w:rsid w:val="00173467"/>
    <w:rsid w:val="00177144"/>
    <w:rsid w:val="001808F5"/>
    <w:rsid w:val="001809E2"/>
    <w:rsid w:val="001819FE"/>
    <w:rsid w:val="001830E9"/>
    <w:rsid w:val="00183989"/>
    <w:rsid w:val="00184468"/>
    <w:rsid w:val="001850E1"/>
    <w:rsid w:val="00186837"/>
    <w:rsid w:val="00190C30"/>
    <w:rsid w:val="001923B1"/>
    <w:rsid w:val="00192EC5"/>
    <w:rsid w:val="00196A5D"/>
    <w:rsid w:val="001A028F"/>
    <w:rsid w:val="001A0534"/>
    <w:rsid w:val="001A263F"/>
    <w:rsid w:val="001A3D84"/>
    <w:rsid w:val="001A3E9F"/>
    <w:rsid w:val="001A7B63"/>
    <w:rsid w:val="001A7C99"/>
    <w:rsid w:val="001B52F0"/>
    <w:rsid w:val="001B60D6"/>
    <w:rsid w:val="001C0C69"/>
    <w:rsid w:val="001C1669"/>
    <w:rsid w:val="001C6892"/>
    <w:rsid w:val="001D3557"/>
    <w:rsid w:val="001E0716"/>
    <w:rsid w:val="001F0514"/>
    <w:rsid w:val="001F0C1C"/>
    <w:rsid w:val="001F148B"/>
    <w:rsid w:val="001F203C"/>
    <w:rsid w:val="001F6475"/>
    <w:rsid w:val="001F650A"/>
    <w:rsid w:val="0020037C"/>
    <w:rsid w:val="00200BDC"/>
    <w:rsid w:val="00200C09"/>
    <w:rsid w:val="002021E6"/>
    <w:rsid w:val="0020494E"/>
    <w:rsid w:val="0020775D"/>
    <w:rsid w:val="0021032A"/>
    <w:rsid w:val="00210558"/>
    <w:rsid w:val="00211BE5"/>
    <w:rsid w:val="002121E0"/>
    <w:rsid w:val="00220AB3"/>
    <w:rsid w:val="00222019"/>
    <w:rsid w:val="002255E4"/>
    <w:rsid w:val="00225EEF"/>
    <w:rsid w:val="002328B7"/>
    <w:rsid w:val="002350A1"/>
    <w:rsid w:val="00237310"/>
    <w:rsid w:val="00237400"/>
    <w:rsid w:val="00240E10"/>
    <w:rsid w:val="002423B0"/>
    <w:rsid w:val="0024324E"/>
    <w:rsid w:val="00245F76"/>
    <w:rsid w:val="002464FA"/>
    <w:rsid w:val="00246F89"/>
    <w:rsid w:val="00250A27"/>
    <w:rsid w:val="002520B0"/>
    <w:rsid w:val="0025467F"/>
    <w:rsid w:val="0025488C"/>
    <w:rsid w:val="00254D76"/>
    <w:rsid w:val="00257712"/>
    <w:rsid w:val="002608E2"/>
    <w:rsid w:val="00262EB9"/>
    <w:rsid w:val="00263CE6"/>
    <w:rsid w:val="00275DC8"/>
    <w:rsid w:val="00277035"/>
    <w:rsid w:val="0028081F"/>
    <w:rsid w:val="00281E97"/>
    <w:rsid w:val="00283D00"/>
    <w:rsid w:val="0028510D"/>
    <w:rsid w:val="002933FB"/>
    <w:rsid w:val="002937A4"/>
    <w:rsid w:val="002944B9"/>
    <w:rsid w:val="00294C01"/>
    <w:rsid w:val="00296486"/>
    <w:rsid w:val="002A2324"/>
    <w:rsid w:val="002A28DC"/>
    <w:rsid w:val="002A4209"/>
    <w:rsid w:val="002A5298"/>
    <w:rsid w:val="002A7C7D"/>
    <w:rsid w:val="002B4C39"/>
    <w:rsid w:val="002B7792"/>
    <w:rsid w:val="002C4B8D"/>
    <w:rsid w:val="002C5379"/>
    <w:rsid w:val="002C53AE"/>
    <w:rsid w:val="002D0F58"/>
    <w:rsid w:val="002D3E99"/>
    <w:rsid w:val="002E74C1"/>
    <w:rsid w:val="002F345D"/>
    <w:rsid w:val="002F3870"/>
    <w:rsid w:val="002F700F"/>
    <w:rsid w:val="003014D4"/>
    <w:rsid w:val="00301E65"/>
    <w:rsid w:val="00303786"/>
    <w:rsid w:val="00304949"/>
    <w:rsid w:val="00304F7F"/>
    <w:rsid w:val="003079C1"/>
    <w:rsid w:val="003102D3"/>
    <w:rsid w:val="00311B98"/>
    <w:rsid w:val="00312EFF"/>
    <w:rsid w:val="003220B3"/>
    <w:rsid w:val="003220BE"/>
    <w:rsid w:val="00327CBF"/>
    <w:rsid w:val="00327F70"/>
    <w:rsid w:val="00333A0E"/>
    <w:rsid w:val="00335E3F"/>
    <w:rsid w:val="003411E1"/>
    <w:rsid w:val="00344814"/>
    <w:rsid w:val="003465BC"/>
    <w:rsid w:val="00346771"/>
    <w:rsid w:val="00347385"/>
    <w:rsid w:val="00347DA5"/>
    <w:rsid w:val="0035129A"/>
    <w:rsid w:val="00351B67"/>
    <w:rsid w:val="00352D3B"/>
    <w:rsid w:val="00352D56"/>
    <w:rsid w:val="00354677"/>
    <w:rsid w:val="00354B69"/>
    <w:rsid w:val="00356A41"/>
    <w:rsid w:val="003576CF"/>
    <w:rsid w:val="00357E25"/>
    <w:rsid w:val="003606BE"/>
    <w:rsid w:val="0036272C"/>
    <w:rsid w:val="00370B52"/>
    <w:rsid w:val="00373090"/>
    <w:rsid w:val="00373288"/>
    <w:rsid w:val="00375C94"/>
    <w:rsid w:val="0037639F"/>
    <w:rsid w:val="00377FD5"/>
    <w:rsid w:val="003804AA"/>
    <w:rsid w:val="0038096F"/>
    <w:rsid w:val="00381BF1"/>
    <w:rsid w:val="003876C4"/>
    <w:rsid w:val="003878A9"/>
    <w:rsid w:val="003954A4"/>
    <w:rsid w:val="0039655D"/>
    <w:rsid w:val="00396F86"/>
    <w:rsid w:val="003A1523"/>
    <w:rsid w:val="003A26DB"/>
    <w:rsid w:val="003A75AE"/>
    <w:rsid w:val="003B0A1E"/>
    <w:rsid w:val="003B2EFF"/>
    <w:rsid w:val="003B7504"/>
    <w:rsid w:val="003C6406"/>
    <w:rsid w:val="003D066F"/>
    <w:rsid w:val="003D10D1"/>
    <w:rsid w:val="003D2F3D"/>
    <w:rsid w:val="003D3844"/>
    <w:rsid w:val="003D40C2"/>
    <w:rsid w:val="003D55F8"/>
    <w:rsid w:val="003E5C5A"/>
    <w:rsid w:val="003E76E1"/>
    <w:rsid w:val="003F1A34"/>
    <w:rsid w:val="003F4A4C"/>
    <w:rsid w:val="003F6751"/>
    <w:rsid w:val="003F67C4"/>
    <w:rsid w:val="003F793C"/>
    <w:rsid w:val="003F7DE2"/>
    <w:rsid w:val="0040112E"/>
    <w:rsid w:val="00401FF9"/>
    <w:rsid w:val="00410680"/>
    <w:rsid w:val="00411744"/>
    <w:rsid w:val="00411845"/>
    <w:rsid w:val="00412639"/>
    <w:rsid w:val="004136AF"/>
    <w:rsid w:val="004214A3"/>
    <w:rsid w:val="00426248"/>
    <w:rsid w:val="00426AFB"/>
    <w:rsid w:val="00432C23"/>
    <w:rsid w:val="004352C2"/>
    <w:rsid w:val="00436134"/>
    <w:rsid w:val="004509F9"/>
    <w:rsid w:val="00452592"/>
    <w:rsid w:val="004557D2"/>
    <w:rsid w:val="00455864"/>
    <w:rsid w:val="00455B42"/>
    <w:rsid w:val="00461262"/>
    <w:rsid w:val="004615B8"/>
    <w:rsid w:val="004633EB"/>
    <w:rsid w:val="00464997"/>
    <w:rsid w:val="00464EAA"/>
    <w:rsid w:val="00467F7E"/>
    <w:rsid w:val="00471F96"/>
    <w:rsid w:val="00473CFE"/>
    <w:rsid w:val="004758EE"/>
    <w:rsid w:val="004824CD"/>
    <w:rsid w:val="0048321E"/>
    <w:rsid w:val="0048427F"/>
    <w:rsid w:val="0048512E"/>
    <w:rsid w:val="00487275"/>
    <w:rsid w:val="00490086"/>
    <w:rsid w:val="00493BB7"/>
    <w:rsid w:val="00494776"/>
    <w:rsid w:val="0049692D"/>
    <w:rsid w:val="004A10DB"/>
    <w:rsid w:val="004A2D91"/>
    <w:rsid w:val="004A6F90"/>
    <w:rsid w:val="004A7B7E"/>
    <w:rsid w:val="004B039E"/>
    <w:rsid w:val="004B1138"/>
    <w:rsid w:val="004B1BA5"/>
    <w:rsid w:val="004B2143"/>
    <w:rsid w:val="004B2BFC"/>
    <w:rsid w:val="004B6B54"/>
    <w:rsid w:val="004C0CF2"/>
    <w:rsid w:val="004C203B"/>
    <w:rsid w:val="004C4BF8"/>
    <w:rsid w:val="004C5832"/>
    <w:rsid w:val="004C6481"/>
    <w:rsid w:val="004D2C71"/>
    <w:rsid w:val="004E4352"/>
    <w:rsid w:val="004E642E"/>
    <w:rsid w:val="004E6685"/>
    <w:rsid w:val="004E68C4"/>
    <w:rsid w:val="004E690E"/>
    <w:rsid w:val="004F3711"/>
    <w:rsid w:val="004F4D27"/>
    <w:rsid w:val="004F5AA8"/>
    <w:rsid w:val="00500792"/>
    <w:rsid w:val="00501FFE"/>
    <w:rsid w:val="00507F69"/>
    <w:rsid w:val="00510B86"/>
    <w:rsid w:val="0051785A"/>
    <w:rsid w:val="005210C7"/>
    <w:rsid w:val="00526C60"/>
    <w:rsid w:val="0053043B"/>
    <w:rsid w:val="0053587B"/>
    <w:rsid w:val="00536AAA"/>
    <w:rsid w:val="00541FC9"/>
    <w:rsid w:val="0054428F"/>
    <w:rsid w:val="005454EA"/>
    <w:rsid w:val="00557E3F"/>
    <w:rsid w:val="005679FC"/>
    <w:rsid w:val="0057498E"/>
    <w:rsid w:val="00577DBC"/>
    <w:rsid w:val="00581725"/>
    <w:rsid w:val="00582861"/>
    <w:rsid w:val="00585486"/>
    <w:rsid w:val="00585FBD"/>
    <w:rsid w:val="00590C4B"/>
    <w:rsid w:val="00592E91"/>
    <w:rsid w:val="00592FDD"/>
    <w:rsid w:val="005968D8"/>
    <w:rsid w:val="005A13F7"/>
    <w:rsid w:val="005A1FF9"/>
    <w:rsid w:val="005A26C4"/>
    <w:rsid w:val="005A2F12"/>
    <w:rsid w:val="005B27FD"/>
    <w:rsid w:val="005B31D3"/>
    <w:rsid w:val="005B3904"/>
    <w:rsid w:val="005B4E69"/>
    <w:rsid w:val="005B4EF7"/>
    <w:rsid w:val="005C0A97"/>
    <w:rsid w:val="005D2706"/>
    <w:rsid w:val="005D3A7F"/>
    <w:rsid w:val="005D4DE4"/>
    <w:rsid w:val="005D65C3"/>
    <w:rsid w:val="005E0A9F"/>
    <w:rsid w:val="005E2FCA"/>
    <w:rsid w:val="005E50D6"/>
    <w:rsid w:val="005E7450"/>
    <w:rsid w:val="005F60E1"/>
    <w:rsid w:val="005F6323"/>
    <w:rsid w:val="00606076"/>
    <w:rsid w:val="00606163"/>
    <w:rsid w:val="00611179"/>
    <w:rsid w:val="00612F19"/>
    <w:rsid w:val="00612F52"/>
    <w:rsid w:val="00613D06"/>
    <w:rsid w:val="006168ED"/>
    <w:rsid w:val="00620E84"/>
    <w:rsid w:val="00622981"/>
    <w:rsid w:val="00622C4C"/>
    <w:rsid w:val="00624DAD"/>
    <w:rsid w:val="00625FBD"/>
    <w:rsid w:val="0063069A"/>
    <w:rsid w:val="00632AF9"/>
    <w:rsid w:val="00636E51"/>
    <w:rsid w:val="006375F0"/>
    <w:rsid w:val="00642826"/>
    <w:rsid w:val="00647E13"/>
    <w:rsid w:val="00650F36"/>
    <w:rsid w:val="0065440F"/>
    <w:rsid w:val="006551FA"/>
    <w:rsid w:val="00655946"/>
    <w:rsid w:val="00656674"/>
    <w:rsid w:val="00657200"/>
    <w:rsid w:val="006576E5"/>
    <w:rsid w:val="00661E82"/>
    <w:rsid w:val="00665E74"/>
    <w:rsid w:val="00666EB2"/>
    <w:rsid w:val="00672FDD"/>
    <w:rsid w:val="006734D0"/>
    <w:rsid w:val="006736AA"/>
    <w:rsid w:val="006739C3"/>
    <w:rsid w:val="006741CD"/>
    <w:rsid w:val="00677964"/>
    <w:rsid w:val="00680243"/>
    <w:rsid w:val="006822F9"/>
    <w:rsid w:val="0068263B"/>
    <w:rsid w:val="0068454D"/>
    <w:rsid w:val="00684BE9"/>
    <w:rsid w:val="006853F0"/>
    <w:rsid w:val="0069349A"/>
    <w:rsid w:val="00695283"/>
    <w:rsid w:val="0069749C"/>
    <w:rsid w:val="006A079F"/>
    <w:rsid w:val="006A40AE"/>
    <w:rsid w:val="006A4D8C"/>
    <w:rsid w:val="006A7D41"/>
    <w:rsid w:val="006B0A4D"/>
    <w:rsid w:val="006B2222"/>
    <w:rsid w:val="006B268E"/>
    <w:rsid w:val="006B28B5"/>
    <w:rsid w:val="006B3442"/>
    <w:rsid w:val="006B3814"/>
    <w:rsid w:val="006B7AFB"/>
    <w:rsid w:val="006B7E53"/>
    <w:rsid w:val="006C221C"/>
    <w:rsid w:val="006C673E"/>
    <w:rsid w:val="006C694D"/>
    <w:rsid w:val="006D02E2"/>
    <w:rsid w:val="006D11B8"/>
    <w:rsid w:val="006D18C0"/>
    <w:rsid w:val="006E0F61"/>
    <w:rsid w:val="006E154C"/>
    <w:rsid w:val="006E1AA0"/>
    <w:rsid w:val="006E2766"/>
    <w:rsid w:val="006E278F"/>
    <w:rsid w:val="006E2E2B"/>
    <w:rsid w:val="006F071D"/>
    <w:rsid w:val="006F09F8"/>
    <w:rsid w:val="006F44A9"/>
    <w:rsid w:val="006F5F95"/>
    <w:rsid w:val="00700E7E"/>
    <w:rsid w:val="007016A7"/>
    <w:rsid w:val="00710036"/>
    <w:rsid w:val="007111CF"/>
    <w:rsid w:val="007119D0"/>
    <w:rsid w:val="007152CC"/>
    <w:rsid w:val="00715ECF"/>
    <w:rsid w:val="007234E1"/>
    <w:rsid w:val="007258B8"/>
    <w:rsid w:val="007344D9"/>
    <w:rsid w:val="00735E9B"/>
    <w:rsid w:val="00741081"/>
    <w:rsid w:val="0074236D"/>
    <w:rsid w:val="00743127"/>
    <w:rsid w:val="0074349F"/>
    <w:rsid w:val="00746193"/>
    <w:rsid w:val="00750C28"/>
    <w:rsid w:val="00751676"/>
    <w:rsid w:val="00751C18"/>
    <w:rsid w:val="00752AEB"/>
    <w:rsid w:val="00770CF7"/>
    <w:rsid w:val="00777D1E"/>
    <w:rsid w:val="00780420"/>
    <w:rsid w:val="007806A4"/>
    <w:rsid w:val="00780F8E"/>
    <w:rsid w:val="007813D4"/>
    <w:rsid w:val="0079210B"/>
    <w:rsid w:val="007947A2"/>
    <w:rsid w:val="007958B3"/>
    <w:rsid w:val="00795A03"/>
    <w:rsid w:val="00795DA6"/>
    <w:rsid w:val="007A02CC"/>
    <w:rsid w:val="007A04EB"/>
    <w:rsid w:val="007A13DB"/>
    <w:rsid w:val="007A32C8"/>
    <w:rsid w:val="007A3E0D"/>
    <w:rsid w:val="007A4908"/>
    <w:rsid w:val="007A690E"/>
    <w:rsid w:val="007B1DFA"/>
    <w:rsid w:val="007B2074"/>
    <w:rsid w:val="007B3609"/>
    <w:rsid w:val="007C25DC"/>
    <w:rsid w:val="007D0DCF"/>
    <w:rsid w:val="007D10DA"/>
    <w:rsid w:val="007D1DB6"/>
    <w:rsid w:val="007D4257"/>
    <w:rsid w:val="007E2971"/>
    <w:rsid w:val="007E43BC"/>
    <w:rsid w:val="007E4910"/>
    <w:rsid w:val="007E5EA4"/>
    <w:rsid w:val="007F2BEF"/>
    <w:rsid w:val="007F3ACC"/>
    <w:rsid w:val="007F4EBB"/>
    <w:rsid w:val="007F762C"/>
    <w:rsid w:val="007F7826"/>
    <w:rsid w:val="00801D8B"/>
    <w:rsid w:val="00803D8B"/>
    <w:rsid w:val="00804FAE"/>
    <w:rsid w:val="008078C4"/>
    <w:rsid w:val="00812338"/>
    <w:rsid w:val="00815444"/>
    <w:rsid w:val="008201BF"/>
    <w:rsid w:val="0082144A"/>
    <w:rsid w:val="00824700"/>
    <w:rsid w:val="00831761"/>
    <w:rsid w:val="00832A66"/>
    <w:rsid w:val="008335AC"/>
    <w:rsid w:val="00843944"/>
    <w:rsid w:val="00853B07"/>
    <w:rsid w:val="008555DB"/>
    <w:rsid w:val="008575B2"/>
    <w:rsid w:val="0085763B"/>
    <w:rsid w:val="00866F83"/>
    <w:rsid w:val="00870293"/>
    <w:rsid w:val="00870B03"/>
    <w:rsid w:val="00875AE9"/>
    <w:rsid w:val="00876034"/>
    <w:rsid w:val="00876AE3"/>
    <w:rsid w:val="00877314"/>
    <w:rsid w:val="008808E3"/>
    <w:rsid w:val="00886D67"/>
    <w:rsid w:val="008876BB"/>
    <w:rsid w:val="00890158"/>
    <w:rsid w:val="008953EA"/>
    <w:rsid w:val="00895988"/>
    <w:rsid w:val="008977E8"/>
    <w:rsid w:val="008A096B"/>
    <w:rsid w:val="008A4DEE"/>
    <w:rsid w:val="008A73DD"/>
    <w:rsid w:val="008A7B05"/>
    <w:rsid w:val="008B08E6"/>
    <w:rsid w:val="008B282A"/>
    <w:rsid w:val="008B72CB"/>
    <w:rsid w:val="008B7368"/>
    <w:rsid w:val="008C0062"/>
    <w:rsid w:val="008C5D81"/>
    <w:rsid w:val="008C66FB"/>
    <w:rsid w:val="008D39C1"/>
    <w:rsid w:val="008D753A"/>
    <w:rsid w:val="008E413D"/>
    <w:rsid w:val="008E438B"/>
    <w:rsid w:val="008E5C1A"/>
    <w:rsid w:val="008E5E54"/>
    <w:rsid w:val="008F1498"/>
    <w:rsid w:val="008F6AA1"/>
    <w:rsid w:val="0090109E"/>
    <w:rsid w:val="00906792"/>
    <w:rsid w:val="009105FE"/>
    <w:rsid w:val="0091294A"/>
    <w:rsid w:val="009216A4"/>
    <w:rsid w:val="00922024"/>
    <w:rsid w:val="00925416"/>
    <w:rsid w:val="0092762E"/>
    <w:rsid w:val="00927657"/>
    <w:rsid w:val="0093049A"/>
    <w:rsid w:val="00933787"/>
    <w:rsid w:val="00933A63"/>
    <w:rsid w:val="00944128"/>
    <w:rsid w:val="009447ED"/>
    <w:rsid w:val="00946B3B"/>
    <w:rsid w:val="00946E1D"/>
    <w:rsid w:val="00950B02"/>
    <w:rsid w:val="0095469B"/>
    <w:rsid w:val="00955DD2"/>
    <w:rsid w:val="00956656"/>
    <w:rsid w:val="00961962"/>
    <w:rsid w:val="00962DAD"/>
    <w:rsid w:val="00965E60"/>
    <w:rsid w:val="00970574"/>
    <w:rsid w:val="00970AF9"/>
    <w:rsid w:val="009727B7"/>
    <w:rsid w:val="00975B8E"/>
    <w:rsid w:val="00976A5A"/>
    <w:rsid w:val="0098127D"/>
    <w:rsid w:val="00982017"/>
    <w:rsid w:val="00982754"/>
    <w:rsid w:val="00983D24"/>
    <w:rsid w:val="00990128"/>
    <w:rsid w:val="00992F86"/>
    <w:rsid w:val="0099424E"/>
    <w:rsid w:val="0099774D"/>
    <w:rsid w:val="009A1633"/>
    <w:rsid w:val="009A1941"/>
    <w:rsid w:val="009A3CE5"/>
    <w:rsid w:val="009A5920"/>
    <w:rsid w:val="009B70B1"/>
    <w:rsid w:val="009B7921"/>
    <w:rsid w:val="009C0674"/>
    <w:rsid w:val="009C0D15"/>
    <w:rsid w:val="009C395B"/>
    <w:rsid w:val="009C49F9"/>
    <w:rsid w:val="009D16F4"/>
    <w:rsid w:val="009D2DDE"/>
    <w:rsid w:val="009D3DA7"/>
    <w:rsid w:val="009D638C"/>
    <w:rsid w:val="009E2CC7"/>
    <w:rsid w:val="009E6679"/>
    <w:rsid w:val="009F374B"/>
    <w:rsid w:val="009F62F8"/>
    <w:rsid w:val="00A00D2C"/>
    <w:rsid w:val="00A00F35"/>
    <w:rsid w:val="00A0714F"/>
    <w:rsid w:val="00A07DA4"/>
    <w:rsid w:val="00A122F5"/>
    <w:rsid w:val="00A14F84"/>
    <w:rsid w:val="00A1617F"/>
    <w:rsid w:val="00A22E72"/>
    <w:rsid w:val="00A23B3F"/>
    <w:rsid w:val="00A23B56"/>
    <w:rsid w:val="00A27E03"/>
    <w:rsid w:val="00A31B18"/>
    <w:rsid w:val="00A353F1"/>
    <w:rsid w:val="00A36713"/>
    <w:rsid w:val="00A368E0"/>
    <w:rsid w:val="00A40848"/>
    <w:rsid w:val="00A41A23"/>
    <w:rsid w:val="00A41B14"/>
    <w:rsid w:val="00A434C9"/>
    <w:rsid w:val="00A4490B"/>
    <w:rsid w:val="00A44DB8"/>
    <w:rsid w:val="00A47F54"/>
    <w:rsid w:val="00A5148D"/>
    <w:rsid w:val="00A51E46"/>
    <w:rsid w:val="00A61C8B"/>
    <w:rsid w:val="00A62033"/>
    <w:rsid w:val="00A63609"/>
    <w:rsid w:val="00A7048B"/>
    <w:rsid w:val="00A70881"/>
    <w:rsid w:val="00A75B4B"/>
    <w:rsid w:val="00A75D72"/>
    <w:rsid w:val="00A76343"/>
    <w:rsid w:val="00A7745F"/>
    <w:rsid w:val="00A8109E"/>
    <w:rsid w:val="00A812C3"/>
    <w:rsid w:val="00A814AE"/>
    <w:rsid w:val="00A82CDC"/>
    <w:rsid w:val="00A83401"/>
    <w:rsid w:val="00A839F2"/>
    <w:rsid w:val="00A90CAF"/>
    <w:rsid w:val="00A91075"/>
    <w:rsid w:val="00A9185A"/>
    <w:rsid w:val="00A91AE9"/>
    <w:rsid w:val="00A940C8"/>
    <w:rsid w:val="00A9547E"/>
    <w:rsid w:val="00A96225"/>
    <w:rsid w:val="00A96A40"/>
    <w:rsid w:val="00AA0C33"/>
    <w:rsid w:val="00AA106A"/>
    <w:rsid w:val="00AA7BA1"/>
    <w:rsid w:val="00AB3064"/>
    <w:rsid w:val="00AB4746"/>
    <w:rsid w:val="00AC764D"/>
    <w:rsid w:val="00AD09FE"/>
    <w:rsid w:val="00AD0AA3"/>
    <w:rsid w:val="00AD1988"/>
    <w:rsid w:val="00AD47B5"/>
    <w:rsid w:val="00AD7E55"/>
    <w:rsid w:val="00AE25F1"/>
    <w:rsid w:val="00AE2BC5"/>
    <w:rsid w:val="00AE668E"/>
    <w:rsid w:val="00AE6B75"/>
    <w:rsid w:val="00AE7B11"/>
    <w:rsid w:val="00AF4A84"/>
    <w:rsid w:val="00AF5577"/>
    <w:rsid w:val="00AF63EA"/>
    <w:rsid w:val="00B004FF"/>
    <w:rsid w:val="00B00AD8"/>
    <w:rsid w:val="00B040E6"/>
    <w:rsid w:val="00B06E6C"/>
    <w:rsid w:val="00B1271B"/>
    <w:rsid w:val="00B1431F"/>
    <w:rsid w:val="00B157A8"/>
    <w:rsid w:val="00B15952"/>
    <w:rsid w:val="00B15CAC"/>
    <w:rsid w:val="00B20185"/>
    <w:rsid w:val="00B26996"/>
    <w:rsid w:val="00B27BD9"/>
    <w:rsid w:val="00B30421"/>
    <w:rsid w:val="00B30F55"/>
    <w:rsid w:val="00B32B8F"/>
    <w:rsid w:val="00B40CB9"/>
    <w:rsid w:val="00B42BFA"/>
    <w:rsid w:val="00B4496B"/>
    <w:rsid w:val="00B513BF"/>
    <w:rsid w:val="00B556C1"/>
    <w:rsid w:val="00B56F04"/>
    <w:rsid w:val="00B704F4"/>
    <w:rsid w:val="00B70856"/>
    <w:rsid w:val="00B71A30"/>
    <w:rsid w:val="00B71B07"/>
    <w:rsid w:val="00B75F13"/>
    <w:rsid w:val="00B81CAC"/>
    <w:rsid w:val="00B87D55"/>
    <w:rsid w:val="00B900A9"/>
    <w:rsid w:val="00B915CF"/>
    <w:rsid w:val="00B940AB"/>
    <w:rsid w:val="00B965B3"/>
    <w:rsid w:val="00BA13D6"/>
    <w:rsid w:val="00BA1A60"/>
    <w:rsid w:val="00BA2F34"/>
    <w:rsid w:val="00BA3201"/>
    <w:rsid w:val="00BA6E51"/>
    <w:rsid w:val="00BB41C5"/>
    <w:rsid w:val="00BB6FC9"/>
    <w:rsid w:val="00BC1420"/>
    <w:rsid w:val="00BC6F5E"/>
    <w:rsid w:val="00BD02AA"/>
    <w:rsid w:val="00BD0CEF"/>
    <w:rsid w:val="00BD47B0"/>
    <w:rsid w:val="00BD736C"/>
    <w:rsid w:val="00BD7407"/>
    <w:rsid w:val="00BD7408"/>
    <w:rsid w:val="00BD7C2A"/>
    <w:rsid w:val="00BE0BB7"/>
    <w:rsid w:val="00BE2864"/>
    <w:rsid w:val="00BE2F71"/>
    <w:rsid w:val="00BE39E4"/>
    <w:rsid w:val="00BE3CA2"/>
    <w:rsid w:val="00BE415E"/>
    <w:rsid w:val="00BE5A83"/>
    <w:rsid w:val="00BF296C"/>
    <w:rsid w:val="00BF3E11"/>
    <w:rsid w:val="00C046DF"/>
    <w:rsid w:val="00C0588F"/>
    <w:rsid w:val="00C0642F"/>
    <w:rsid w:val="00C0794B"/>
    <w:rsid w:val="00C11A0D"/>
    <w:rsid w:val="00C11A96"/>
    <w:rsid w:val="00C11FDF"/>
    <w:rsid w:val="00C1296E"/>
    <w:rsid w:val="00C16E28"/>
    <w:rsid w:val="00C17593"/>
    <w:rsid w:val="00C23443"/>
    <w:rsid w:val="00C30163"/>
    <w:rsid w:val="00C3017B"/>
    <w:rsid w:val="00C34A65"/>
    <w:rsid w:val="00C36577"/>
    <w:rsid w:val="00C372DC"/>
    <w:rsid w:val="00C37A15"/>
    <w:rsid w:val="00C41DC9"/>
    <w:rsid w:val="00C421E5"/>
    <w:rsid w:val="00C4315C"/>
    <w:rsid w:val="00C46695"/>
    <w:rsid w:val="00C50D37"/>
    <w:rsid w:val="00C53A20"/>
    <w:rsid w:val="00C55829"/>
    <w:rsid w:val="00C55954"/>
    <w:rsid w:val="00C56E8F"/>
    <w:rsid w:val="00C575F6"/>
    <w:rsid w:val="00C60DAF"/>
    <w:rsid w:val="00C61927"/>
    <w:rsid w:val="00C6480A"/>
    <w:rsid w:val="00C64DE0"/>
    <w:rsid w:val="00C70226"/>
    <w:rsid w:val="00C74359"/>
    <w:rsid w:val="00C76241"/>
    <w:rsid w:val="00C8046D"/>
    <w:rsid w:val="00C80671"/>
    <w:rsid w:val="00C830FC"/>
    <w:rsid w:val="00C8464A"/>
    <w:rsid w:val="00C8572C"/>
    <w:rsid w:val="00C90720"/>
    <w:rsid w:val="00C90E40"/>
    <w:rsid w:val="00C938F1"/>
    <w:rsid w:val="00C96036"/>
    <w:rsid w:val="00C974FC"/>
    <w:rsid w:val="00CB00C6"/>
    <w:rsid w:val="00CB7260"/>
    <w:rsid w:val="00CB7A58"/>
    <w:rsid w:val="00CB7EE1"/>
    <w:rsid w:val="00CC43CA"/>
    <w:rsid w:val="00CC5822"/>
    <w:rsid w:val="00CC6F69"/>
    <w:rsid w:val="00CC70C2"/>
    <w:rsid w:val="00CC7318"/>
    <w:rsid w:val="00CD029E"/>
    <w:rsid w:val="00CD4B1F"/>
    <w:rsid w:val="00CD5344"/>
    <w:rsid w:val="00CD6778"/>
    <w:rsid w:val="00CE0798"/>
    <w:rsid w:val="00CE11CB"/>
    <w:rsid w:val="00CE19F1"/>
    <w:rsid w:val="00CE24F2"/>
    <w:rsid w:val="00CE3B2C"/>
    <w:rsid w:val="00CE4CEC"/>
    <w:rsid w:val="00CE7986"/>
    <w:rsid w:val="00CF713F"/>
    <w:rsid w:val="00D01AA5"/>
    <w:rsid w:val="00D12EBA"/>
    <w:rsid w:val="00D207B8"/>
    <w:rsid w:val="00D232E1"/>
    <w:rsid w:val="00D25709"/>
    <w:rsid w:val="00D26F18"/>
    <w:rsid w:val="00D271E0"/>
    <w:rsid w:val="00D30ABC"/>
    <w:rsid w:val="00D31CDF"/>
    <w:rsid w:val="00D41F5B"/>
    <w:rsid w:val="00D42DD2"/>
    <w:rsid w:val="00D445D2"/>
    <w:rsid w:val="00D502E9"/>
    <w:rsid w:val="00D53B40"/>
    <w:rsid w:val="00D55EF5"/>
    <w:rsid w:val="00D564C0"/>
    <w:rsid w:val="00D613A2"/>
    <w:rsid w:val="00D61B45"/>
    <w:rsid w:val="00D64458"/>
    <w:rsid w:val="00D64E9A"/>
    <w:rsid w:val="00D715D4"/>
    <w:rsid w:val="00D74216"/>
    <w:rsid w:val="00D763FB"/>
    <w:rsid w:val="00D769FA"/>
    <w:rsid w:val="00D778CC"/>
    <w:rsid w:val="00D77AA6"/>
    <w:rsid w:val="00D81FBD"/>
    <w:rsid w:val="00D826F9"/>
    <w:rsid w:val="00D8433B"/>
    <w:rsid w:val="00D8531E"/>
    <w:rsid w:val="00D86AD7"/>
    <w:rsid w:val="00D870EB"/>
    <w:rsid w:val="00D87818"/>
    <w:rsid w:val="00D87DD4"/>
    <w:rsid w:val="00D91EC7"/>
    <w:rsid w:val="00D944F3"/>
    <w:rsid w:val="00D946BD"/>
    <w:rsid w:val="00D95155"/>
    <w:rsid w:val="00DA08FB"/>
    <w:rsid w:val="00DA2C15"/>
    <w:rsid w:val="00DA5580"/>
    <w:rsid w:val="00DB2090"/>
    <w:rsid w:val="00DB24C3"/>
    <w:rsid w:val="00DB7C74"/>
    <w:rsid w:val="00DC3D88"/>
    <w:rsid w:val="00DC4714"/>
    <w:rsid w:val="00DC618D"/>
    <w:rsid w:val="00DD0ECC"/>
    <w:rsid w:val="00DD2BAB"/>
    <w:rsid w:val="00DE170C"/>
    <w:rsid w:val="00DE50DC"/>
    <w:rsid w:val="00DE65AA"/>
    <w:rsid w:val="00DF3F78"/>
    <w:rsid w:val="00E00225"/>
    <w:rsid w:val="00E006B4"/>
    <w:rsid w:val="00E0358F"/>
    <w:rsid w:val="00E0499C"/>
    <w:rsid w:val="00E0537E"/>
    <w:rsid w:val="00E05719"/>
    <w:rsid w:val="00E105CB"/>
    <w:rsid w:val="00E17E9E"/>
    <w:rsid w:val="00E20AA8"/>
    <w:rsid w:val="00E23439"/>
    <w:rsid w:val="00E24ED4"/>
    <w:rsid w:val="00E259D3"/>
    <w:rsid w:val="00E26F38"/>
    <w:rsid w:val="00E32EA0"/>
    <w:rsid w:val="00E3304A"/>
    <w:rsid w:val="00E4022D"/>
    <w:rsid w:val="00E40E35"/>
    <w:rsid w:val="00E46505"/>
    <w:rsid w:val="00E471CB"/>
    <w:rsid w:val="00E47398"/>
    <w:rsid w:val="00E51DE1"/>
    <w:rsid w:val="00E55716"/>
    <w:rsid w:val="00E5679A"/>
    <w:rsid w:val="00E60E29"/>
    <w:rsid w:val="00E6423D"/>
    <w:rsid w:val="00E65629"/>
    <w:rsid w:val="00E7318C"/>
    <w:rsid w:val="00E73265"/>
    <w:rsid w:val="00E73693"/>
    <w:rsid w:val="00E73D71"/>
    <w:rsid w:val="00E752E3"/>
    <w:rsid w:val="00E76023"/>
    <w:rsid w:val="00E76EBD"/>
    <w:rsid w:val="00E77DCC"/>
    <w:rsid w:val="00E82C31"/>
    <w:rsid w:val="00E86458"/>
    <w:rsid w:val="00E87C7B"/>
    <w:rsid w:val="00E90B08"/>
    <w:rsid w:val="00E913A7"/>
    <w:rsid w:val="00E92FA7"/>
    <w:rsid w:val="00E96D6E"/>
    <w:rsid w:val="00E97A60"/>
    <w:rsid w:val="00EA2712"/>
    <w:rsid w:val="00EA56FC"/>
    <w:rsid w:val="00EB3D0A"/>
    <w:rsid w:val="00EB4D91"/>
    <w:rsid w:val="00EB76DD"/>
    <w:rsid w:val="00EC2A42"/>
    <w:rsid w:val="00EC39DB"/>
    <w:rsid w:val="00EC44F9"/>
    <w:rsid w:val="00EC5647"/>
    <w:rsid w:val="00ED0005"/>
    <w:rsid w:val="00ED071B"/>
    <w:rsid w:val="00ED1F4A"/>
    <w:rsid w:val="00ED2950"/>
    <w:rsid w:val="00ED2FCA"/>
    <w:rsid w:val="00EE5062"/>
    <w:rsid w:val="00EE6C80"/>
    <w:rsid w:val="00EE7F8C"/>
    <w:rsid w:val="00EF2226"/>
    <w:rsid w:val="00EF29D2"/>
    <w:rsid w:val="00EF3C90"/>
    <w:rsid w:val="00EF4095"/>
    <w:rsid w:val="00EF5902"/>
    <w:rsid w:val="00F00D24"/>
    <w:rsid w:val="00F01568"/>
    <w:rsid w:val="00F04CA4"/>
    <w:rsid w:val="00F060D8"/>
    <w:rsid w:val="00F073DD"/>
    <w:rsid w:val="00F10CA2"/>
    <w:rsid w:val="00F129DA"/>
    <w:rsid w:val="00F14902"/>
    <w:rsid w:val="00F15E83"/>
    <w:rsid w:val="00F1642D"/>
    <w:rsid w:val="00F172CE"/>
    <w:rsid w:val="00F21B22"/>
    <w:rsid w:val="00F30D98"/>
    <w:rsid w:val="00F31BF7"/>
    <w:rsid w:val="00F32D00"/>
    <w:rsid w:val="00F33674"/>
    <w:rsid w:val="00F35EF7"/>
    <w:rsid w:val="00F40D78"/>
    <w:rsid w:val="00F426DB"/>
    <w:rsid w:val="00F435D3"/>
    <w:rsid w:val="00F500DF"/>
    <w:rsid w:val="00F5088F"/>
    <w:rsid w:val="00F513DC"/>
    <w:rsid w:val="00F51777"/>
    <w:rsid w:val="00F54651"/>
    <w:rsid w:val="00F55ADB"/>
    <w:rsid w:val="00F56E67"/>
    <w:rsid w:val="00F63F4A"/>
    <w:rsid w:val="00F64130"/>
    <w:rsid w:val="00F66228"/>
    <w:rsid w:val="00F71F6E"/>
    <w:rsid w:val="00F76BA1"/>
    <w:rsid w:val="00F76EAD"/>
    <w:rsid w:val="00F7735C"/>
    <w:rsid w:val="00F81701"/>
    <w:rsid w:val="00F853CB"/>
    <w:rsid w:val="00F91D76"/>
    <w:rsid w:val="00FA6335"/>
    <w:rsid w:val="00FB4BEF"/>
    <w:rsid w:val="00FB5D89"/>
    <w:rsid w:val="00FC4CF6"/>
    <w:rsid w:val="00FC7F0B"/>
    <w:rsid w:val="00FD2D73"/>
    <w:rsid w:val="00FD3065"/>
    <w:rsid w:val="00FD4C12"/>
    <w:rsid w:val="00FD5551"/>
    <w:rsid w:val="00FE0244"/>
    <w:rsid w:val="00FE055E"/>
    <w:rsid w:val="00FE17F5"/>
    <w:rsid w:val="00FF1272"/>
    <w:rsid w:val="00FF54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BCD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7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5B2"/>
    <w:pPr>
      <w:ind w:left="720"/>
      <w:contextualSpacing/>
    </w:pPr>
  </w:style>
  <w:style w:type="character" w:styleId="Hyperlink">
    <w:name w:val="Hyperlink"/>
    <w:basedOn w:val="DefaultParagraphFont"/>
    <w:uiPriority w:val="99"/>
    <w:unhideWhenUsed/>
    <w:rsid w:val="00877314"/>
    <w:rPr>
      <w:color w:val="0563C1" w:themeColor="hyperlink"/>
      <w:u w:val="single"/>
    </w:rPr>
  </w:style>
  <w:style w:type="paragraph" w:styleId="BalloonText">
    <w:name w:val="Balloon Text"/>
    <w:basedOn w:val="Normal"/>
    <w:link w:val="BalloonTextChar"/>
    <w:uiPriority w:val="99"/>
    <w:semiHidden/>
    <w:unhideWhenUsed/>
    <w:rsid w:val="00F149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902"/>
    <w:rPr>
      <w:rFonts w:ascii="Segoe UI" w:hAnsi="Segoe UI" w:cs="Segoe UI"/>
      <w:sz w:val="18"/>
      <w:szCs w:val="18"/>
    </w:rPr>
  </w:style>
  <w:style w:type="character" w:customStyle="1" w:styleId="apple-converted-space">
    <w:name w:val="apple-converted-space"/>
    <w:basedOn w:val="DefaultParagraphFont"/>
    <w:rsid w:val="001665C8"/>
  </w:style>
  <w:style w:type="character" w:styleId="CommentReference">
    <w:name w:val="annotation reference"/>
    <w:basedOn w:val="DefaultParagraphFont"/>
    <w:uiPriority w:val="99"/>
    <w:semiHidden/>
    <w:unhideWhenUsed/>
    <w:rsid w:val="006551FA"/>
    <w:rPr>
      <w:sz w:val="16"/>
      <w:szCs w:val="16"/>
    </w:rPr>
  </w:style>
  <w:style w:type="paragraph" w:styleId="CommentText">
    <w:name w:val="annotation text"/>
    <w:basedOn w:val="Normal"/>
    <w:link w:val="CommentTextChar"/>
    <w:uiPriority w:val="99"/>
    <w:semiHidden/>
    <w:unhideWhenUsed/>
    <w:rsid w:val="006551FA"/>
    <w:rPr>
      <w:sz w:val="20"/>
      <w:szCs w:val="20"/>
    </w:rPr>
  </w:style>
  <w:style w:type="character" w:customStyle="1" w:styleId="CommentTextChar">
    <w:name w:val="Comment Text Char"/>
    <w:basedOn w:val="DefaultParagraphFont"/>
    <w:link w:val="CommentText"/>
    <w:uiPriority w:val="99"/>
    <w:semiHidden/>
    <w:rsid w:val="006551FA"/>
    <w:rPr>
      <w:sz w:val="20"/>
      <w:szCs w:val="20"/>
    </w:rPr>
  </w:style>
  <w:style w:type="paragraph" w:styleId="CommentSubject">
    <w:name w:val="annotation subject"/>
    <w:basedOn w:val="CommentText"/>
    <w:next w:val="CommentText"/>
    <w:link w:val="CommentSubjectChar"/>
    <w:uiPriority w:val="99"/>
    <w:semiHidden/>
    <w:unhideWhenUsed/>
    <w:rsid w:val="006551FA"/>
    <w:rPr>
      <w:b/>
      <w:bCs/>
    </w:rPr>
  </w:style>
  <w:style w:type="character" w:customStyle="1" w:styleId="CommentSubjectChar">
    <w:name w:val="Comment Subject Char"/>
    <w:basedOn w:val="CommentTextChar"/>
    <w:link w:val="CommentSubject"/>
    <w:uiPriority w:val="99"/>
    <w:semiHidden/>
    <w:rsid w:val="006551FA"/>
    <w:rPr>
      <w:b/>
      <w:bCs/>
      <w:sz w:val="20"/>
      <w:szCs w:val="20"/>
    </w:rPr>
  </w:style>
  <w:style w:type="paragraph" w:styleId="Revision">
    <w:name w:val="Revision"/>
    <w:hidden/>
    <w:uiPriority w:val="99"/>
    <w:semiHidden/>
    <w:rsid w:val="006551FA"/>
  </w:style>
  <w:style w:type="character" w:customStyle="1" w:styleId="UnresolvedMention1">
    <w:name w:val="Unresolved Mention1"/>
    <w:basedOn w:val="DefaultParagraphFont"/>
    <w:uiPriority w:val="99"/>
    <w:semiHidden/>
    <w:unhideWhenUsed/>
    <w:rsid w:val="00C830FC"/>
    <w:rPr>
      <w:color w:val="808080"/>
      <w:shd w:val="clear" w:color="auto" w:fill="E6E6E6"/>
    </w:rPr>
  </w:style>
  <w:style w:type="character" w:styleId="LineNumber">
    <w:name w:val="line number"/>
    <w:basedOn w:val="DefaultParagraphFont"/>
    <w:uiPriority w:val="99"/>
    <w:semiHidden/>
    <w:unhideWhenUsed/>
    <w:rsid w:val="000179E0"/>
  </w:style>
  <w:style w:type="character" w:styleId="FollowedHyperlink">
    <w:name w:val="FollowedHyperlink"/>
    <w:basedOn w:val="DefaultParagraphFont"/>
    <w:uiPriority w:val="99"/>
    <w:semiHidden/>
    <w:unhideWhenUsed/>
    <w:rsid w:val="00E77DCC"/>
    <w:rPr>
      <w:color w:val="954F72" w:themeColor="followedHyperlink"/>
      <w:u w:val="single"/>
    </w:rPr>
  </w:style>
  <w:style w:type="character" w:customStyle="1" w:styleId="UnresolvedMention2">
    <w:name w:val="Unresolved Mention2"/>
    <w:basedOn w:val="DefaultParagraphFont"/>
    <w:uiPriority w:val="99"/>
    <w:semiHidden/>
    <w:unhideWhenUsed/>
    <w:rsid w:val="0053587B"/>
    <w:rPr>
      <w:color w:val="808080"/>
      <w:shd w:val="clear" w:color="auto" w:fill="E6E6E6"/>
    </w:rPr>
  </w:style>
  <w:style w:type="paragraph" w:styleId="Header">
    <w:name w:val="header"/>
    <w:basedOn w:val="Normal"/>
    <w:link w:val="HeaderChar"/>
    <w:uiPriority w:val="99"/>
    <w:unhideWhenUsed/>
    <w:rsid w:val="00DF3F78"/>
    <w:pPr>
      <w:tabs>
        <w:tab w:val="center" w:pos="4680"/>
        <w:tab w:val="right" w:pos="9360"/>
      </w:tabs>
    </w:pPr>
  </w:style>
  <w:style w:type="character" w:customStyle="1" w:styleId="HeaderChar">
    <w:name w:val="Header Char"/>
    <w:basedOn w:val="DefaultParagraphFont"/>
    <w:link w:val="Header"/>
    <w:uiPriority w:val="99"/>
    <w:rsid w:val="00DF3F78"/>
  </w:style>
  <w:style w:type="paragraph" w:styleId="Footer">
    <w:name w:val="footer"/>
    <w:basedOn w:val="Normal"/>
    <w:link w:val="FooterChar"/>
    <w:uiPriority w:val="99"/>
    <w:unhideWhenUsed/>
    <w:rsid w:val="00DF3F78"/>
    <w:pPr>
      <w:tabs>
        <w:tab w:val="center" w:pos="4680"/>
        <w:tab w:val="right" w:pos="9360"/>
      </w:tabs>
    </w:pPr>
  </w:style>
  <w:style w:type="character" w:customStyle="1" w:styleId="FooterChar">
    <w:name w:val="Footer Char"/>
    <w:basedOn w:val="DefaultParagraphFont"/>
    <w:link w:val="Footer"/>
    <w:uiPriority w:val="99"/>
    <w:rsid w:val="00DF3F78"/>
  </w:style>
  <w:style w:type="character" w:customStyle="1" w:styleId="UnresolvedMention3">
    <w:name w:val="Unresolved Mention3"/>
    <w:basedOn w:val="DefaultParagraphFont"/>
    <w:uiPriority w:val="99"/>
    <w:semiHidden/>
    <w:unhideWhenUsed/>
    <w:rsid w:val="00461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64576">
      <w:bodyDiv w:val="1"/>
      <w:marLeft w:val="0"/>
      <w:marRight w:val="0"/>
      <w:marTop w:val="0"/>
      <w:marBottom w:val="0"/>
      <w:divBdr>
        <w:top w:val="none" w:sz="0" w:space="0" w:color="auto"/>
        <w:left w:val="none" w:sz="0" w:space="0" w:color="auto"/>
        <w:bottom w:val="none" w:sz="0" w:space="0" w:color="auto"/>
        <w:right w:val="none" w:sz="0" w:space="0" w:color="auto"/>
      </w:divBdr>
    </w:div>
    <w:div w:id="471289895">
      <w:bodyDiv w:val="1"/>
      <w:marLeft w:val="0"/>
      <w:marRight w:val="0"/>
      <w:marTop w:val="0"/>
      <w:marBottom w:val="0"/>
      <w:divBdr>
        <w:top w:val="none" w:sz="0" w:space="0" w:color="auto"/>
        <w:left w:val="none" w:sz="0" w:space="0" w:color="auto"/>
        <w:bottom w:val="none" w:sz="0" w:space="0" w:color="auto"/>
        <w:right w:val="none" w:sz="0" w:space="0" w:color="auto"/>
      </w:divBdr>
    </w:div>
    <w:div w:id="724909479">
      <w:bodyDiv w:val="1"/>
      <w:marLeft w:val="0"/>
      <w:marRight w:val="0"/>
      <w:marTop w:val="0"/>
      <w:marBottom w:val="0"/>
      <w:divBdr>
        <w:top w:val="none" w:sz="0" w:space="0" w:color="auto"/>
        <w:left w:val="none" w:sz="0" w:space="0" w:color="auto"/>
        <w:bottom w:val="none" w:sz="0" w:space="0" w:color="auto"/>
        <w:right w:val="none" w:sz="0" w:space="0" w:color="auto"/>
      </w:divBdr>
    </w:div>
    <w:div w:id="735280769">
      <w:bodyDiv w:val="1"/>
      <w:marLeft w:val="0"/>
      <w:marRight w:val="0"/>
      <w:marTop w:val="0"/>
      <w:marBottom w:val="0"/>
      <w:divBdr>
        <w:top w:val="none" w:sz="0" w:space="0" w:color="auto"/>
        <w:left w:val="none" w:sz="0" w:space="0" w:color="auto"/>
        <w:bottom w:val="none" w:sz="0" w:space="0" w:color="auto"/>
        <w:right w:val="none" w:sz="0" w:space="0" w:color="auto"/>
      </w:divBdr>
    </w:div>
    <w:div w:id="763576714">
      <w:bodyDiv w:val="1"/>
      <w:marLeft w:val="0"/>
      <w:marRight w:val="0"/>
      <w:marTop w:val="0"/>
      <w:marBottom w:val="0"/>
      <w:divBdr>
        <w:top w:val="none" w:sz="0" w:space="0" w:color="auto"/>
        <w:left w:val="none" w:sz="0" w:space="0" w:color="auto"/>
        <w:bottom w:val="none" w:sz="0" w:space="0" w:color="auto"/>
        <w:right w:val="none" w:sz="0" w:space="0" w:color="auto"/>
      </w:divBdr>
    </w:div>
    <w:div w:id="1504781580">
      <w:bodyDiv w:val="1"/>
      <w:marLeft w:val="0"/>
      <w:marRight w:val="0"/>
      <w:marTop w:val="0"/>
      <w:marBottom w:val="0"/>
      <w:divBdr>
        <w:top w:val="none" w:sz="0" w:space="0" w:color="auto"/>
        <w:left w:val="none" w:sz="0" w:space="0" w:color="auto"/>
        <w:bottom w:val="none" w:sz="0" w:space="0" w:color="auto"/>
        <w:right w:val="none" w:sz="0" w:space="0" w:color="auto"/>
      </w:divBdr>
    </w:div>
    <w:div w:id="1626346125">
      <w:bodyDiv w:val="1"/>
      <w:marLeft w:val="0"/>
      <w:marRight w:val="0"/>
      <w:marTop w:val="0"/>
      <w:marBottom w:val="0"/>
      <w:divBdr>
        <w:top w:val="none" w:sz="0" w:space="0" w:color="auto"/>
        <w:left w:val="none" w:sz="0" w:space="0" w:color="auto"/>
        <w:bottom w:val="none" w:sz="0" w:space="0" w:color="auto"/>
        <w:right w:val="none" w:sz="0" w:space="0" w:color="auto"/>
      </w:divBdr>
    </w:div>
    <w:div w:id="178384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ropwatch.unl.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rveymonkey.com"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1AC9E2-3EB8-A945-9F90-6CC796488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17869</Words>
  <Characters>101855</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2018-05-22T18:54:00Z</dcterms:created>
  <dcterms:modified xsi:type="dcterms:W3CDTF">2018-05-22T19:12:00Z</dcterms:modified>
</cp:coreProperties>
</file>