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22B84C0D" w:rsidR="006A4D8C" w:rsidRPr="006A4D8C" w:rsidRDefault="002933FB" w:rsidP="00AE7B1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2017 </w:t>
      </w:r>
      <w:r w:rsidR="006A4D8C" w:rsidRPr="006A4D8C">
        <w:rPr>
          <w:rFonts w:ascii="Times New Roman" w:hAnsi="Times New Roman" w:cs="Times New Roman"/>
          <w:sz w:val="24"/>
          <w:szCs w:val="24"/>
        </w:rPr>
        <w:t>Survey of Nebrask</w:t>
      </w:r>
      <w:r w:rsidR="006A4D8C">
        <w:rPr>
          <w:rFonts w:ascii="Times New Roman" w:hAnsi="Times New Roman" w:cs="Times New Roman"/>
          <w:sz w:val="24"/>
          <w:szCs w:val="24"/>
        </w:rPr>
        <w:t xml:space="preserve">a </w:t>
      </w:r>
      <w:r w:rsidR="00877314">
        <w:rPr>
          <w:rFonts w:ascii="Times New Roman" w:hAnsi="Times New Roman" w:cs="Times New Roman"/>
          <w:sz w:val="24"/>
          <w:szCs w:val="24"/>
        </w:rPr>
        <w:t>Soybean Farmers’</w:t>
      </w:r>
      <w:r w:rsidR="006A4D8C">
        <w:rPr>
          <w:rFonts w:ascii="Times New Roman" w:hAnsi="Times New Roman" w:cs="Times New Roman"/>
          <w:sz w:val="24"/>
          <w:szCs w:val="24"/>
        </w:rPr>
        <w:t xml:space="preserve"> </w:t>
      </w:r>
      <w:r>
        <w:rPr>
          <w:rFonts w:ascii="Times New Roman" w:hAnsi="Times New Roman" w:cs="Times New Roman"/>
          <w:sz w:val="24"/>
          <w:szCs w:val="24"/>
        </w:rPr>
        <w:t xml:space="preserve">Adoption of </w:t>
      </w:r>
      <w:del w:id="0" w:author="MCO" w:date="2018-02-08T15:09:00Z">
        <w:r w:rsidR="006A4D8C" w:rsidRPr="006A4D8C" w:rsidDel="00982017">
          <w:rPr>
            <w:rFonts w:ascii="Times New Roman" w:hAnsi="Times New Roman" w:cs="Times New Roman"/>
            <w:sz w:val="24"/>
            <w:szCs w:val="24"/>
          </w:rPr>
          <w:delText xml:space="preserve">Xtend </w:delText>
        </w:r>
      </w:del>
      <w:ins w:id="1" w:author="MCO" w:date="2018-02-08T15:09:00Z">
        <w:r w:rsidR="00982017">
          <w:rPr>
            <w:rFonts w:ascii="Times New Roman" w:hAnsi="Times New Roman" w:cs="Times New Roman"/>
            <w:sz w:val="24"/>
            <w:szCs w:val="24"/>
          </w:rPr>
          <w:t>Dicamba Tolerant Soybean</w:t>
        </w:r>
        <w:r w:rsidR="00982017" w:rsidRPr="006A4D8C">
          <w:rPr>
            <w:rFonts w:ascii="Times New Roman" w:hAnsi="Times New Roman" w:cs="Times New Roman"/>
            <w:sz w:val="24"/>
            <w:szCs w:val="24"/>
          </w:rPr>
          <w:t xml:space="preserve"> </w:t>
        </w:r>
      </w:ins>
      <w:r w:rsidR="00877314">
        <w:rPr>
          <w:rFonts w:ascii="Times New Roman" w:hAnsi="Times New Roman" w:cs="Times New Roman"/>
          <w:sz w:val="24"/>
          <w:szCs w:val="24"/>
        </w:rPr>
        <w:t>Technology</w:t>
      </w:r>
      <w:r>
        <w:rPr>
          <w:rFonts w:ascii="Times New Roman" w:hAnsi="Times New Roman" w:cs="Times New Roman"/>
          <w:sz w:val="24"/>
          <w:szCs w:val="24"/>
        </w:rPr>
        <w:t xml:space="preserve"> and Off-Site Dicamba Movement</w:t>
      </w:r>
    </w:p>
    <w:p w14:paraId="1C59068D" w14:textId="77777777" w:rsidR="006A4D8C" w:rsidRPr="006A4D8C" w:rsidRDefault="006A4D8C" w:rsidP="00AE7B11">
      <w:pPr>
        <w:spacing w:line="480" w:lineRule="auto"/>
        <w:jc w:val="center"/>
        <w:rPr>
          <w:rFonts w:ascii="Times New Roman" w:hAnsi="Times New Roman" w:cs="Times New Roman"/>
          <w:sz w:val="24"/>
          <w:szCs w:val="24"/>
        </w:rPr>
      </w:pPr>
    </w:p>
    <w:p w14:paraId="1E5D2132" w14:textId="71047D2E" w:rsidR="006A4D8C" w:rsidRDefault="006A4D8C" w:rsidP="00AE7B11">
      <w:pPr>
        <w:spacing w:line="480" w:lineRule="auto"/>
        <w:jc w:val="center"/>
        <w:rPr>
          <w:rFonts w:ascii="Times New Roman" w:hAnsi="Times New Roman" w:cs="Times New Roman"/>
          <w:sz w:val="24"/>
          <w:szCs w:val="24"/>
        </w:rPr>
      </w:pPr>
      <w:r>
        <w:rPr>
          <w:rFonts w:ascii="Times New Roman" w:hAnsi="Times New Roman" w:cs="Times New Roman"/>
          <w:sz w:val="24"/>
          <w:szCs w:val="24"/>
        </w:rPr>
        <w:t>Rodrigo Werle</w:t>
      </w:r>
      <w:r w:rsidR="00AE7B11">
        <w:rPr>
          <w:rFonts w:ascii="Times New Roman" w:hAnsi="Times New Roman" w:cs="Times New Roman"/>
          <w:sz w:val="24"/>
          <w:szCs w:val="24"/>
        </w:rPr>
        <w:t>*</w:t>
      </w:r>
      <w:r>
        <w:rPr>
          <w:rFonts w:ascii="Times New Roman" w:hAnsi="Times New Roman" w:cs="Times New Roman"/>
          <w:sz w:val="24"/>
          <w:szCs w:val="24"/>
        </w:rPr>
        <w:t xml:space="preserve">, </w:t>
      </w:r>
      <w:r w:rsidR="00F91D76">
        <w:rPr>
          <w:rFonts w:ascii="Times New Roman" w:hAnsi="Times New Roman" w:cs="Times New Roman"/>
          <w:sz w:val="24"/>
          <w:szCs w:val="24"/>
        </w:rPr>
        <w:t xml:space="preserve">Maxwel C. Oliveira, </w:t>
      </w:r>
      <w:r>
        <w:rPr>
          <w:rFonts w:ascii="Times New Roman" w:hAnsi="Times New Roman" w:cs="Times New Roman"/>
          <w:sz w:val="24"/>
          <w:szCs w:val="24"/>
        </w:rPr>
        <w:t>Amit</w:t>
      </w:r>
      <w:r w:rsidR="000B3F54">
        <w:rPr>
          <w:rFonts w:ascii="Times New Roman" w:hAnsi="Times New Roman" w:cs="Times New Roman"/>
          <w:sz w:val="24"/>
          <w:szCs w:val="24"/>
        </w:rPr>
        <w:t xml:space="preserve"> J.</w:t>
      </w:r>
      <w:r>
        <w:rPr>
          <w:rFonts w:ascii="Times New Roman" w:hAnsi="Times New Roman" w:cs="Times New Roman"/>
          <w:sz w:val="24"/>
          <w:szCs w:val="24"/>
        </w:rPr>
        <w:t xml:space="preserve"> Jhala, Robert Klein, Chris</w:t>
      </w:r>
      <w:r w:rsidR="000B3F54">
        <w:rPr>
          <w:rFonts w:ascii="Times New Roman" w:hAnsi="Times New Roman" w:cs="Times New Roman"/>
          <w:sz w:val="24"/>
          <w:szCs w:val="24"/>
        </w:rPr>
        <w:t>topher A.</w:t>
      </w:r>
      <w:r>
        <w:rPr>
          <w:rFonts w:ascii="Times New Roman" w:hAnsi="Times New Roman" w:cs="Times New Roman"/>
          <w:sz w:val="24"/>
          <w:szCs w:val="24"/>
        </w:rPr>
        <w:t xml:space="preserve"> Proctor, and Jenn</w:t>
      </w:r>
      <w:r w:rsidR="000B3F54">
        <w:rPr>
          <w:rFonts w:ascii="Times New Roman" w:hAnsi="Times New Roman" w:cs="Times New Roman"/>
          <w:sz w:val="24"/>
          <w:szCs w:val="24"/>
        </w:rPr>
        <w:t>ifer</w:t>
      </w:r>
      <w:r>
        <w:rPr>
          <w:rFonts w:ascii="Times New Roman" w:hAnsi="Times New Roman" w:cs="Times New Roman"/>
          <w:sz w:val="24"/>
          <w:szCs w:val="24"/>
        </w:rPr>
        <w:t xml:space="preserve"> Rees</w:t>
      </w:r>
    </w:p>
    <w:p w14:paraId="75CF4A10" w14:textId="76E35E73" w:rsidR="00AE7B11" w:rsidRPr="00AE7B11" w:rsidRDefault="00AE7B11" w:rsidP="00AE7B11">
      <w:pPr>
        <w:rPr>
          <w:rFonts w:ascii="Times New Roman" w:hAnsi="Times New Roman" w:cs="Times New Roman"/>
          <w:sz w:val="20"/>
          <w:szCs w:val="20"/>
        </w:rPr>
      </w:pPr>
      <w:r w:rsidRPr="00AE7B11">
        <w:rPr>
          <w:rFonts w:ascii="Times New Roman" w:hAnsi="Times New Roman" w:cs="Times New Roman"/>
          <w:sz w:val="20"/>
          <w:szCs w:val="20"/>
        </w:rPr>
        <w:t xml:space="preserve">First and </w:t>
      </w:r>
      <w:r w:rsidR="00EB76DD">
        <w:rPr>
          <w:rFonts w:ascii="Times New Roman" w:hAnsi="Times New Roman" w:cs="Times New Roman"/>
          <w:sz w:val="20"/>
          <w:szCs w:val="20"/>
        </w:rPr>
        <w:t>second authors: University of Wisconsin-Madison, Department of Agronomy, 1575 Linden Drive, Madison, WI 53706; third</w:t>
      </w:r>
      <w:r w:rsidRPr="00AE7B11">
        <w:rPr>
          <w:rFonts w:ascii="Times New Roman" w:hAnsi="Times New Roman" w:cs="Times New Roman"/>
          <w:sz w:val="20"/>
          <w:szCs w:val="20"/>
        </w:rPr>
        <w:t xml:space="preserve"> and f</w:t>
      </w:r>
      <w:r w:rsidR="00EB76DD">
        <w:rPr>
          <w:rFonts w:ascii="Times New Roman" w:hAnsi="Times New Roman" w:cs="Times New Roman"/>
          <w:sz w:val="20"/>
          <w:szCs w:val="20"/>
        </w:rPr>
        <w:t>ifth</w:t>
      </w:r>
      <w:r w:rsidRPr="00AE7B11">
        <w:rPr>
          <w:rFonts w:ascii="Times New Roman" w:hAnsi="Times New Roman" w:cs="Times New Roman"/>
          <w:sz w:val="20"/>
          <w:szCs w:val="20"/>
        </w:rPr>
        <w:t xml:space="preserve"> authors: University of Nebraska-Lincoln, Department of Agronomy and Horticulture, 68583 Plant Science Hall, Lincoln, NE; </w:t>
      </w:r>
      <w:r w:rsidR="00EB76DD">
        <w:rPr>
          <w:rFonts w:ascii="Times New Roman" w:hAnsi="Times New Roman" w:cs="Times New Roman"/>
          <w:sz w:val="20"/>
          <w:szCs w:val="20"/>
        </w:rPr>
        <w:t>fourth</w:t>
      </w:r>
      <w:r w:rsidR="00EB76DD" w:rsidRPr="00AE7B11">
        <w:rPr>
          <w:rFonts w:ascii="Times New Roman" w:hAnsi="Times New Roman" w:cs="Times New Roman"/>
          <w:sz w:val="20"/>
          <w:szCs w:val="20"/>
        </w:rPr>
        <w:t xml:space="preserve"> author: University of Nebraska-Lincoln, West Central Research and Extension Center, 402 West State Farm Road, North Platte, NE 69101</w:t>
      </w:r>
      <w:r w:rsidR="00EB76DD">
        <w:rPr>
          <w:rFonts w:ascii="Times New Roman" w:hAnsi="Times New Roman" w:cs="Times New Roman"/>
          <w:sz w:val="20"/>
          <w:szCs w:val="20"/>
        </w:rPr>
        <w:t>; six</w:t>
      </w:r>
      <w:r w:rsidRPr="00AE7B11">
        <w:rPr>
          <w:rFonts w:ascii="Times New Roman" w:hAnsi="Times New Roman" w:cs="Times New Roman"/>
          <w:sz w:val="20"/>
          <w:szCs w:val="20"/>
        </w:rPr>
        <w:t>th author: University of Nebraska-Lincoln, Southeast Research and Extension Center, 2345 Nebraska Avenue, York, NE</w:t>
      </w:r>
      <w:r>
        <w:rPr>
          <w:rFonts w:ascii="Times New Roman" w:hAnsi="Times New Roman" w:cs="Times New Roman"/>
          <w:sz w:val="20"/>
          <w:szCs w:val="20"/>
        </w:rPr>
        <w:t>;</w:t>
      </w:r>
      <w:r w:rsidRPr="00AE7B11">
        <w:rPr>
          <w:rFonts w:ascii="Times New Roman" w:hAnsi="Times New Roman" w:cs="Times New Roman"/>
          <w:sz w:val="20"/>
          <w:szCs w:val="20"/>
        </w:rPr>
        <w:t xml:space="preserve"> *</w:t>
      </w:r>
      <w:r>
        <w:rPr>
          <w:rFonts w:ascii="Times New Roman" w:hAnsi="Times New Roman" w:cs="Times New Roman"/>
          <w:sz w:val="20"/>
          <w:szCs w:val="20"/>
        </w:rPr>
        <w:t>c</w:t>
      </w:r>
      <w:r w:rsidRPr="00AE7B11">
        <w:rPr>
          <w:rFonts w:ascii="Times New Roman" w:hAnsi="Times New Roman" w:cs="Times New Roman"/>
          <w:sz w:val="20"/>
          <w:szCs w:val="20"/>
        </w:rPr>
        <w:t xml:space="preserve">orresponding author: </w:t>
      </w:r>
      <w:r w:rsidR="00EB76DD">
        <w:rPr>
          <w:rFonts w:ascii="Times New Roman" w:hAnsi="Times New Roman" w:cs="Times New Roman"/>
          <w:sz w:val="20"/>
          <w:szCs w:val="20"/>
        </w:rPr>
        <w:t>rwerle</w:t>
      </w:r>
      <w:r w:rsidRPr="00AE7B11">
        <w:rPr>
          <w:rFonts w:ascii="Times New Roman" w:hAnsi="Times New Roman" w:cs="Times New Roman"/>
          <w:sz w:val="20"/>
          <w:szCs w:val="20"/>
        </w:rPr>
        <w:t>@</w:t>
      </w:r>
      <w:r w:rsidR="00EB76DD">
        <w:rPr>
          <w:rFonts w:ascii="Times New Roman" w:hAnsi="Times New Roman" w:cs="Times New Roman"/>
          <w:sz w:val="20"/>
          <w:szCs w:val="20"/>
        </w:rPr>
        <w:t>wisc</w:t>
      </w:r>
      <w:r w:rsidRPr="00AE7B11">
        <w:rPr>
          <w:rFonts w:ascii="Times New Roman" w:hAnsi="Times New Roman" w:cs="Times New Roman"/>
          <w:sz w:val="20"/>
          <w:szCs w:val="20"/>
        </w:rPr>
        <w:t>.edu</w:t>
      </w:r>
    </w:p>
    <w:p w14:paraId="2C592BEB" w14:textId="77777777" w:rsidR="00AE7B11" w:rsidRDefault="00AE7B11" w:rsidP="00AE7B11">
      <w:pPr>
        <w:spacing w:line="480" w:lineRule="auto"/>
        <w:rPr>
          <w:rFonts w:ascii="Times New Roman" w:hAnsi="Times New Roman" w:cs="Times New Roman"/>
          <w:sz w:val="24"/>
          <w:szCs w:val="24"/>
        </w:rPr>
      </w:pPr>
    </w:p>
    <w:p w14:paraId="73F6A39F" w14:textId="77777777" w:rsidR="00AE7B11" w:rsidRDefault="00AE7B11" w:rsidP="00AE7B11">
      <w:pPr>
        <w:spacing w:line="480" w:lineRule="auto"/>
        <w:rPr>
          <w:rFonts w:ascii="Times New Roman" w:hAnsi="Times New Roman" w:cs="Times New Roman"/>
          <w:sz w:val="24"/>
          <w:szCs w:val="24"/>
        </w:rPr>
      </w:pPr>
    </w:p>
    <w:p w14:paraId="57EFEF04" w14:textId="77777777" w:rsidR="00AE7B11" w:rsidRDefault="00AE7B11" w:rsidP="00AE7B11">
      <w:pPr>
        <w:spacing w:line="480" w:lineRule="auto"/>
        <w:rPr>
          <w:rFonts w:ascii="Times New Roman" w:hAnsi="Times New Roman" w:cs="Times New Roman"/>
          <w:sz w:val="24"/>
          <w:szCs w:val="24"/>
        </w:rPr>
      </w:pPr>
    </w:p>
    <w:p w14:paraId="2AB147CB" w14:textId="77777777" w:rsidR="006A4D8C" w:rsidRDefault="006A4D8C" w:rsidP="00436134">
      <w:pPr>
        <w:spacing w:line="480" w:lineRule="auto"/>
        <w:outlineLvl w:val="0"/>
        <w:rPr>
          <w:rFonts w:ascii="Times New Roman" w:hAnsi="Times New Roman" w:cs="Times New Roman"/>
          <w:sz w:val="24"/>
          <w:szCs w:val="24"/>
        </w:rPr>
      </w:pPr>
      <w:r>
        <w:rPr>
          <w:rFonts w:ascii="Times New Roman" w:hAnsi="Times New Roman" w:cs="Times New Roman"/>
          <w:sz w:val="24"/>
          <w:szCs w:val="24"/>
        </w:rPr>
        <w:t>Abstract</w:t>
      </w:r>
    </w:p>
    <w:p w14:paraId="6E1BFA54" w14:textId="77777777" w:rsidR="006A4D8C" w:rsidRDefault="006A4D8C" w:rsidP="00AE7B11">
      <w:pPr>
        <w:spacing w:line="480" w:lineRule="auto"/>
        <w:rPr>
          <w:rFonts w:ascii="Times New Roman" w:hAnsi="Times New Roman" w:cs="Times New Roman"/>
          <w:sz w:val="24"/>
          <w:szCs w:val="24"/>
        </w:rPr>
      </w:pPr>
    </w:p>
    <w:p w14:paraId="425F6293" w14:textId="77777777" w:rsidR="006A4D8C" w:rsidRDefault="006A4D8C" w:rsidP="00436134">
      <w:pPr>
        <w:spacing w:line="480" w:lineRule="auto"/>
        <w:outlineLvl w:val="0"/>
        <w:rPr>
          <w:rFonts w:ascii="Times New Roman" w:hAnsi="Times New Roman" w:cs="Times New Roman"/>
          <w:sz w:val="24"/>
          <w:szCs w:val="24"/>
        </w:rPr>
      </w:pPr>
      <w:r>
        <w:rPr>
          <w:rFonts w:ascii="Times New Roman" w:hAnsi="Times New Roman" w:cs="Times New Roman"/>
          <w:sz w:val="24"/>
          <w:szCs w:val="24"/>
        </w:rPr>
        <w:t>Keywords</w:t>
      </w:r>
    </w:p>
    <w:p w14:paraId="60557732" w14:textId="77777777" w:rsidR="006A4D8C" w:rsidRDefault="006A4D8C" w:rsidP="00AE7B11">
      <w:pPr>
        <w:spacing w:line="480" w:lineRule="auto"/>
        <w:rPr>
          <w:rFonts w:ascii="Times New Roman" w:hAnsi="Times New Roman" w:cs="Times New Roman"/>
          <w:sz w:val="24"/>
          <w:szCs w:val="24"/>
        </w:rPr>
      </w:pPr>
    </w:p>
    <w:p w14:paraId="49CA922E" w14:textId="77777777" w:rsidR="006A4D8C" w:rsidRDefault="006A4D8C" w:rsidP="00436134">
      <w:pPr>
        <w:spacing w:line="480" w:lineRule="auto"/>
        <w:outlineLvl w:val="0"/>
        <w:rPr>
          <w:rFonts w:ascii="Times New Roman" w:hAnsi="Times New Roman" w:cs="Times New Roman"/>
          <w:sz w:val="24"/>
          <w:szCs w:val="24"/>
        </w:rPr>
      </w:pPr>
      <w:r>
        <w:rPr>
          <w:rFonts w:ascii="Times New Roman" w:hAnsi="Times New Roman" w:cs="Times New Roman"/>
          <w:sz w:val="24"/>
          <w:szCs w:val="24"/>
        </w:rPr>
        <w:t>Introduction</w:t>
      </w:r>
    </w:p>
    <w:p w14:paraId="0F983833" w14:textId="3D3A7026" w:rsidR="00500792"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500792">
        <w:rPr>
          <w:rFonts w:ascii="Times New Roman" w:hAnsi="Times New Roman" w:cs="Times New Roman"/>
          <w:sz w:val="24"/>
          <w:szCs w:val="24"/>
        </w:rPr>
        <w:t>Dicamba (</w:t>
      </w:r>
      <w:r w:rsidR="00E92FA7">
        <w:rPr>
          <w:rFonts w:ascii="Times New Roman" w:hAnsi="Times New Roman" w:cs="Times New Roman"/>
          <w:sz w:val="24"/>
          <w:szCs w:val="24"/>
        </w:rPr>
        <w:t>3,</w:t>
      </w:r>
      <w:ins w:id="2" w:author="MCO" w:date="2018-02-08T09:03:00Z">
        <w:r w:rsidR="00051445">
          <w:rPr>
            <w:rFonts w:ascii="Times New Roman" w:hAnsi="Times New Roman" w:cs="Times New Roman"/>
            <w:sz w:val="24"/>
            <w:szCs w:val="24"/>
          </w:rPr>
          <w:t xml:space="preserve"> </w:t>
        </w:r>
      </w:ins>
      <w:r w:rsidR="00E92FA7">
        <w:rPr>
          <w:rFonts w:ascii="Times New Roman" w:hAnsi="Times New Roman" w:cs="Times New Roman"/>
          <w:sz w:val="24"/>
          <w:szCs w:val="24"/>
        </w:rPr>
        <w:t>6-dichloro-o-anisic acid</w:t>
      </w:r>
      <w:r w:rsidR="00C64DE0">
        <w:rPr>
          <w:rFonts w:ascii="Times New Roman" w:eastAsia="Times New Roman" w:hAnsi="Times New Roman" w:cs="Times New Roman"/>
          <w:color w:val="222222"/>
          <w:sz w:val="24"/>
          <w:szCs w:val="24"/>
          <w:shd w:val="clear" w:color="auto" w:fill="FFFFFF"/>
        </w:rPr>
        <w:t xml:space="preserve">) is </w:t>
      </w:r>
      <w:r w:rsidR="001F0C1C">
        <w:rPr>
          <w:rFonts w:ascii="Times New Roman" w:eastAsia="Times New Roman" w:hAnsi="Times New Roman" w:cs="Times New Roman"/>
          <w:color w:val="222222"/>
          <w:sz w:val="24"/>
          <w:szCs w:val="24"/>
          <w:shd w:val="clear" w:color="auto" w:fill="FFFFFF"/>
        </w:rPr>
        <w:t>a</w:t>
      </w:r>
      <w:r w:rsidR="00F5088F">
        <w:rPr>
          <w:rFonts w:ascii="Times New Roman" w:eastAsia="Times New Roman" w:hAnsi="Times New Roman" w:cs="Times New Roman"/>
          <w:color w:val="222222"/>
          <w:sz w:val="24"/>
          <w:szCs w:val="24"/>
          <w:shd w:val="clear" w:color="auto" w:fill="FFFFFF"/>
        </w:rPr>
        <w:t xml:space="preserve"> synthetic auxin herbicide in</w:t>
      </w:r>
      <w:r w:rsidR="001F0C1C">
        <w:rPr>
          <w:rFonts w:ascii="Times New Roman" w:eastAsia="Times New Roman" w:hAnsi="Times New Roman" w:cs="Times New Roman"/>
          <w:color w:val="222222"/>
          <w:sz w:val="24"/>
          <w:szCs w:val="24"/>
          <w:shd w:val="clear" w:color="auto" w:fill="FFFFFF"/>
        </w:rPr>
        <w:t xml:space="preserve"> </w:t>
      </w:r>
      <w:r w:rsidR="00F5088F">
        <w:rPr>
          <w:rFonts w:ascii="Times New Roman" w:eastAsia="Times New Roman" w:hAnsi="Times New Roman" w:cs="Times New Roman"/>
          <w:color w:val="222222"/>
          <w:sz w:val="24"/>
          <w:szCs w:val="24"/>
          <w:shd w:val="clear" w:color="auto" w:fill="FFFFFF"/>
        </w:rPr>
        <w:t xml:space="preserve">the </w:t>
      </w:r>
      <w:r w:rsidR="001F0C1C">
        <w:rPr>
          <w:rFonts w:ascii="Times New Roman" w:eastAsia="Times New Roman" w:hAnsi="Times New Roman" w:cs="Times New Roman"/>
          <w:color w:val="222222"/>
          <w:sz w:val="24"/>
          <w:szCs w:val="24"/>
          <w:shd w:val="clear" w:color="auto" w:fill="FFFFFF"/>
        </w:rPr>
        <w:t>benzoic acid</w:t>
      </w:r>
      <w:r w:rsidR="00F5088F">
        <w:rPr>
          <w:rFonts w:ascii="Times New Roman" w:eastAsia="Times New Roman" w:hAnsi="Times New Roman" w:cs="Times New Roman"/>
          <w:color w:val="222222"/>
          <w:sz w:val="24"/>
          <w:szCs w:val="24"/>
          <w:shd w:val="clear" w:color="auto" w:fill="FFFFFF"/>
        </w:rPr>
        <w:t xml:space="preserve"> chemical family (WSSA group 4)</w:t>
      </w:r>
      <w:r w:rsidR="006B7AFB">
        <w:rPr>
          <w:rFonts w:ascii="Times New Roman" w:eastAsia="Times New Roman" w:hAnsi="Times New Roman" w:cs="Times New Roman"/>
          <w:color w:val="222222"/>
          <w:sz w:val="24"/>
          <w:szCs w:val="24"/>
          <w:shd w:val="clear" w:color="auto" w:fill="FFFFFF"/>
        </w:rPr>
        <w:t xml:space="preserve">. </w:t>
      </w:r>
      <w:r w:rsidR="00E92FA7">
        <w:rPr>
          <w:rFonts w:ascii="Times New Roman" w:eastAsia="Times New Roman" w:hAnsi="Times New Roman" w:cs="Times New Roman"/>
          <w:color w:val="222222"/>
          <w:sz w:val="24"/>
          <w:szCs w:val="24"/>
          <w:shd w:val="clear" w:color="auto" w:fill="FFFFFF"/>
        </w:rPr>
        <w:t xml:space="preserve">In past </w:t>
      </w:r>
      <w:r w:rsidR="00ED071B">
        <w:rPr>
          <w:rFonts w:ascii="Times New Roman" w:eastAsia="Times New Roman" w:hAnsi="Times New Roman" w:cs="Times New Roman"/>
          <w:color w:val="222222"/>
          <w:sz w:val="24"/>
          <w:szCs w:val="24"/>
          <w:shd w:val="clear" w:color="auto" w:fill="FFFFFF"/>
        </w:rPr>
        <w:t xml:space="preserve">60 </w:t>
      </w:r>
      <w:r w:rsidR="00E92FA7">
        <w:rPr>
          <w:rFonts w:ascii="Times New Roman" w:eastAsia="Times New Roman" w:hAnsi="Times New Roman" w:cs="Times New Roman"/>
          <w:color w:val="222222"/>
          <w:sz w:val="24"/>
          <w:szCs w:val="24"/>
          <w:shd w:val="clear" w:color="auto" w:fill="FFFFFF"/>
        </w:rPr>
        <w:t>years, d</w:t>
      </w:r>
      <w:r w:rsidR="00C6480A">
        <w:rPr>
          <w:rFonts w:ascii="Times New Roman" w:eastAsia="Times New Roman" w:hAnsi="Times New Roman" w:cs="Times New Roman"/>
          <w:color w:val="222222"/>
          <w:sz w:val="24"/>
          <w:szCs w:val="24"/>
          <w:shd w:val="clear" w:color="auto" w:fill="FFFFFF"/>
        </w:rPr>
        <w:t xml:space="preserve">icamba </w:t>
      </w:r>
      <w:r w:rsidR="00F5088F">
        <w:rPr>
          <w:rFonts w:ascii="Times New Roman" w:eastAsia="Times New Roman" w:hAnsi="Times New Roman" w:cs="Times New Roman"/>
          <w:color w:val="222222"/>
          <w:sz w:val="24"/>
          <w:szCs w:val="24"/>
          <w:shd w:val="clear" w:color="auto" w:fill="FFFFFF"/>
        </w:rPr>
        <w:t xml:space="preserve">has been </w:t>
      </w:r>
      <w:r w:rsidR="00F76BA1">
        <w:rPr>
          <w:rFonts w:ascii="Times New Roman" w:eastAsia="Times New Roman" w:hAnsi="Times New Roman" w:cs="Times New Roman"/>
          <w:color w:val="222222"/>
          <w:sz w:val="24"/>
          <w:szCs w:val="24"/>
          <w:shd w:val="clear" w:color="auto" w:fill="FFFFFF"/>
        </w:rPr>
        <w:t xml:space="preserve">an </w:t>
      </w:r>
      <w:r w:rsidR="00F426DB">
        <w:rPr>
          <w:rFonts w:ascii="Times New Roman" w:eastAsia="Times New Roman" w:hAnsi="Times New Roman" w:cs="Times New Roman"/>
          <w:color w:val="222222"/>
          <w:sz w:val="24"/>
          <w:szCs w:val="24"/>
          <w:shd w:val="clear" w:color="auto" w:fill="FFFFFF"/>
        </w:rPr>
        <w:t xml:space="preserve">important component of </w:t>
      </w:r>
      <w:r w:rsidR="008B72CB">
        <w:rPr>
          <w:rFonts w:ascii="Times New Roman" w:eastAsia="Times New Roman" w:hAnsi="Times New Roman" w:cs="Times New Roman"/>
          <w:color w:val="222222"/>
          <w:sz w:val="24"/>
          <w:szCs w:val="24"/>
          <w:shd w:val="clear" w:color="auto" w:fill="FFFFFF"/>
        </w:rPr>
        <w:t xml:space="preserve">weed </w:t>
      </w:r>
      <w:r w:rsidR="00B75F13">
        <w:rPr>
          <w:rFonts w:ascii="Times New Roman" w:eastAsia="Times New Roman" w:hAnsi="Times New Roman" w:cs="Times New Roman"/>
          <w:color w:val="222222"/>
          <w:sz w:val="24"/>
          <w:szCs w:val="24"/>
          <w:shd w:val="clear" w:color="auto" w:fill="FFFFFF"/>
        </w:rPr>
        <w:t>management</w:t>
      </w:r>
      <w:r w:rsidR="008B72CB">
        <w:rPr>
          <w:rFonts w:ascii="Times New Roman" w:eastAsia="Times New Roman" w:hAnsi="Times New Roman" w:cs="Times New Roman"/>
          <w:color w:val="222222"/>
          <w:sz w:val="24"/>
          <w:szCs w:val="24"/>
          <w:shd w:val="clear" w:color="auto" w:fill="FFFFFF"/>
        </w:rPr>
        <w:t xml:space="preserve"> </w:t>
      </w:r>
      <w:r w:rsidR="00E92FA7">
        <w:rPr>
          <w:rFonts w:ascii="Times New Roman" w:eastAsia="Times New Roman" w:hAnsi="Times New Roman" w:cs="Times New Roman"/>
          <w:color w:val="222222"/>
          <w:sz w:val="24"/>
          <w:szCs w:val="24"/>
          <w:shd w:val="clear" w:color="auto" w:fill="FFFFFF"/>
        </w:rPr>
        <w:t xml:space="preserve">in corn, </w:t>
      </w:r>
      <w:r w:rsidR="005A2F12">
        <w:rPr>
          <w:rFonts w:ascii="Times New Roman" w:eastAsia="Times New Roman" w:hAnsi="Times New Roman" w:cs="Times New Roman"/>
          <w:color w:val="222222"/>
          <w:sz w:val="24"/>
          <w:szCs w:val="24"/>
          <w:shd w:val="clear" w:color="auto" w:fill="FFFFFF"/>
        </w:rPr>
        <w:t>wheat</w:t>
      </w:r>
      <w:r w:rsidR="00E92FA7">
        <w:rPr>
          <w:rFonts w:ascii="Times New Roman" w:eastAsia="Times New Roman" w:hAnsi="Times New Roman" w:cs="Times New Roman"/>
          <w:color w:val="222222"/>
          <w:sz w:val="24"/>
          <w:szCs w:val="24"/>
          <w:shd w:val="clear" w:color="auto" w:fill="FFFFFF"/>
        </w:rPr>
        <w:t xml:space="preserve">, </w:t>
      </w:r>
      <w:r w:rsidR="00BD736C">
        <w:rPr>
          <w:rFonts w:ascii="Times New Roman" w:eastAsia="Times New Roman" w:hAnsi="Times New Roman" w:cs="Times New Roman"/>
          <w:color w:val="222222"/>
          <w:sz w:val="24"/>
          <w:szCs w:val="24"/>
          <w:shd w:val="clear" w:color="auto" w:fill="FFFFFF"/>
        </w:rPr>
        <w:t>turfgrass</w:t>
      </w:r>
      <w:r w:rsidR="00237310">
        <w:rPr>
          <w:rFonts w:ascii="Times New Roman" w:eastAsia="Times New Roman" w:hAnsi="Times New Roman" w:cs="Times New Roman"/>
          <w:color w:val="222222"/>
          <w:sz w:val="24"/>
          <w:szCs w:val="24"/>
          <w:shd w:val="clear" w:color="auto" w:fill="FFFFFF"/>
        </w:rPr>
        <w:t xml:space="preserve">, </w:t>
      </w:r>
      <w:r w:rsidR="000A13FA">
        <w:rPr>
          <w:rFonts w:ascii="Times New Roman" w:eastAsia="Times New Roman" w:hAnsi="Times New Roman" w:cs="Times New Roman"/>
          <w:color w:val="222222"/>
          <w:sz w:val="24"/>
          <w:szCs w:val="24"/>
          <w:shd w:val="clear" w:color="auto" w:fill="FFFFFF"/>
        </w:rPr>
        <w:t xml:space="preserve">pastures and rangeland </w:t>
      </w:r>
      <w:r w:rsidR="0015080E">
        <w:rPr>
          <w:rFonts w:ascii="Times New Roman" w:eastAsia="Times New Roman" w:hAnsi="Times New Roman" w:cs="Times New Roman"/>
          <w:color w:val="222222"/>
          <w:sz w:val="24"/>
          <w:szCs w:val="24"/>
          <w:shd w:val="clear" w:color="auto" w:fill="FFFFFF"/>
        </w:rPr>
        <w:fldChar w:fldCharType="begin" w:fldLock="1"/>
      </w:r>
      <w:r w:rsidR="00B32B8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Pr>
          <w:rFonts w:ascii="Times New Roman" w:eastAsia="Times New Roman" w:hAnsi="Times New Roman" w:cs="Times New Roman"/>
          <w:color w:val="222222"/>
          <w:sz w:val="24"/>
          <w:szCs w:val="24"/>
          <w:shd w:val="clear" w:color="auto" w:fill="FFFFFF"/>
        </w:rPr>
        <w:fldChar w:fldCharType="separate"/>
      </w:r>
      <w:r w:rsidR="005A2F12" w:rsidRPr="005A2F12">
        <w:rPr>
          <w:rFonts w:ascii="Times New Roman" w:eastAsia="Times New Roman" w:hAnsi="Times New Roman" w:cs="Times New Roman"/>
          <w:noProof/>
          <w:color w:val="222222"/>
          <w:sz w:val="24"/>
          <w:szCs w:val="24"/>
          <w:shd w:val="clear" w:color="auto" w:fill="FFFFFF"/>
        </w:rPr>
        <w:t>(Keelin and Abernathy 1988, Schroeder and Banks 1989, Spandl et al. 1997, Wehtje 2008)</w:t>
      </w:r>
      <w:r w:rsidR="0015080E">
        <w:rPr>
          <w:rFonts w:ascii="Times New Roman" w:eastAsia="Times New Roman" w:hAnsi="Times New Roman" w:cs="Times New Roman"/>
          <w:color w:val="222222"/>
          <w:sz w:val="24"/>
          <w:szCs w:val="24"/>
          <w:shd w:val="clear" w:color="auto" w:fill="FFFFFF"/>
        </w:rPr>
        <w:fldChar w:fldCharType="end"/>
      </w:r>
      <w:r w:rsidR="00E92FA7">
        <w:rPr>
          <w:rFonts w:ascii="Times New Roman" w:eastAsia="Times New Roman" w:hAnsi="Times New Roman" w:cs="Times New Roman"/>
          <w:color w:val="222222"/>
          <w:sz w:val="24"/>
          <w:szCs w:val="24"/>
          <w:shd w:val="clear" w:color="auto" w:fill="FFFFFF"/>
        </w:rPr>
        <w:t xml:space="preserve">. </w:t>
      </w:r>
      <w:r w:rsidR="00F5088F">
        <w:rPr>
          <w:rFonts w:ascii="Times New Roman" w:eastAsia="Times New Roman" w:hAnsi="Times New Roman" w:cs="Times New Roman"/>
          <w:color w:val="222222"/>
          <w:sz w:val="24"/>
          <w:szCs w:val="24"/>
          <w:shd w:val="clear" w:color="auto" w:fill="FFFFFF"/>
        </w:rPr>
        <w:t>Th</w:t>
      </w:r>
      <w:r w:rsidR="006551FA">
        <w:rPr>
          <w:rFonts w:ascii="Times New Roman" w:eastAsia="Times New Roman" w:hAnsi="Times New Roman" w:cs="Times New Roman"/>
          <w:color w:val="222222"/>
          <w:sz w:val="24"/>
          <w:szCs w:val="24"/>
          <w:shd w:val="clear" w:color="auto" w:fill="FFFFFF"/>
        </w:rPr>
        <w:t>r</w:t>
      </w:r>
      <w:r w:rsidR="00F5088F">
        <w:rPr>
          <w:rFonts w:ascii="Times New Roman" w:eastAsia="Times New Roman" w:hAnsi="Times New Roman" w:cs="Times New Roman"/>
          <w:color w:val="222222"/>
          <w:sz w:val="24"/>
          <w:szCs w:val="24"/>
          <w:shd w:val="clear" w:color="auto" w:fill="FFFFFF"/>
        </w:rPr>
        <w:t>ough genetic engineering, soybeans have been transformed to withstand post-emergence</w:t>
      </w:r>
      <w:r w:rsidR="007A32C8">
        <w:rPr>
          <w:rFonts w:ascii="Times New Roman" w:eastAsia="Times New Roman" w:hAnsi="Times New Roman" w:cs="Times New Roman"/>
          <w:color w:val="222222"/>
          <w:sz w:val="24"/>
          <w:szCs w:val="24"/>
          <w:shd w:val="clear" w:color="auto" w:fill="FFFFFF"/>
        </w:rPr>
        <w:t xml:space="preserve"> (POST)</w:t>
      </w:r>
      <w:r w:rsidR="00F5088F">
        <w:rPr>
          <w:rFonts w:ascii="Times New Roman" w:eastAsia="Times New Roman" w:hAnsi="Times New Roman" w:cs="Times New Roman"/>
          <w:color w:val="222222"/>
          <w:sz w:val="24"/>
          <w:szCs w:val="24"/>
          <w:shd w:val="clear" w:color="auto" w:fill="FFFFFF"/>
        </w:rPr>
        <w:t xml:space="preserve"> </w:t>
      </w:r>
      <w:r w:rsidR="005A13F7">
        <w:rPr>
          <w:rFonts w:ascii="Times New Roman" w:eastAsia="Times New Roman" w:hAnsi="Times New Roman" w:cs="Times New Roman"/>
          <w:color w:val="222222"/>
          <w:sz w:val="24"/>
          <w:szCs w:val="24"/>
          <w:shd w:val="clear" w:color="auto" w:fill="FFFFFF"/>
        </w:rPr>
        <w:t>application of dicamba</w:t>
      </w:r>
      <w:r w:rsidR="0006054F">
        <w:rPr>
          <w:rFonts w:ascii="Times New Roman" w:eastAsia="Times New Roman" w:hAnsi="Times New Roman" w:cs="Times New Roman"/>
          <w:color w:val="222222"/>
          <w:sz w:val="24"/>
          <w:szCs w:val="24"/>
          <w:shd w:val="clear" w:color="auto" w:fill="FFFFFF"/>
        </w:rPr>
        <w:t xml:space="preserve"> </w:t>
      </w:r>
      <w:r w:rsidR="0006054F">
        <w:rPr>
          <w:rFonts w:ascii="Times New Roman" w:eastAsia="Times New Roman" w:hAnsi="Times New Roman" w:cs="Times New Roman"/>
          <w:color w:val="222222"/>
          <w:sz w:val="24"/>
          <w:szCs w:val="24"/>
          <w:shd w:val="clear" w:color="auto" w:fill="FFFFFF"/>
        </w:rPr>
        <w:fldChar w:fldCharType="begin" w:fldLock="1"/>
      </w:r>
      <w:r w:rsidR="00657200">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Pr>
          <w:rFonts w:ascii="Times New Roman" w:eastAsia="Times New Roman" w:hAnsi="Times New Roman" w:cs="Times New Roman"/>
          <w:color w:val="222222"/>
          <w:sz w:val="24"/>
          <w:szCs w:val="24"/>
          <w:shd w:val="clear" w:color="auto" w:fill="FFFFFF"/>
        </w:rPr>
        <w:fldChar w:fldCharType="separate"/>
      </w:r>
      <w:r w:rsidR="0006054F" w:rsidRPr="0006054F">
        <w:rPr>
          <w:rFonts w:ascii="Times New Roman" w:eastAsia="Times New Roman" w:hAnsi="Times New Roman" w:cs="Times New Roman"/>
          <w:noProof/>
          <w:color w:val="222222"/>
          <w:sz w:val="24"/>
          <w:szCs w:val="24"/>
          <w:shd w:val="clear" w:color="auto" w:fill="FFFFFF"/>
        </w:rPr>
        <w:t>(Behrens et al. 2007)</w:t>
      </w:r>
      <w:r w:rsidR="0006054F">
        <w:rPr>
          <w:rFonts w:ascii="Times New Roman" w:eastAsia="Times New Roman" w:hAnsi="Times New Roman" w:cs="Times New Roman"/>
          <w:color w:val="222222"/>
          <w:sz w:val="24"/>
          <w:szCs w:val="24"/>
          <w:shd w:val="clear" w:color="auto" w:fill="FFFFFF"/>
        </w:rPr>
        <w:fldChar w:fldCharType="end"/>
      </w:r>
      <w:r w:rsidR="005A13F7">
        <w:rPr>
          <w:rFonts w:ascii="Times New Roman" w:eastAsia="Times New Roman" w:hAnsi="Times New Roman" w:cs="Times New Roman"/>
          <w:color w:val="222222"/>
          <w:sz w:val="24"/>
          <w:szCs w:val="24"/>
          <w:shd w:val="clear" w:color="auto" w:fill="FFFFFF"/>
        </w:rPr>
        <w:t xml:space="preserve">. </w:t>
      </w:r>
      <w:r w:rsidR="006551FA">
        <w:rPr>
          <w:rFonts w:ascii="Times New Roman" w:eastAsia="Times New Roman" w:hAnsi="Times New Roman" w:cs="Times New Roman"/>
          <w:color w:val="222222"/>
          <w:sz w:val="24"/>
          <w:szCs w:val="24"/>
          <w:shd w:val="clear" w:color="auto" w:fill="FFFFFF"/>
        </w:rPr>
        <w:t>Fully a</w:t>
      </w:r>
      <w:r w:rsidR="005A13F7">
        <w:rPr>
          <w:rFonts w:ascii="Times New Roman" w:eastAsia="Times New Roman" w:hAnsi="Times New Roman" w:cs="Times New Roman"/>
          <w:color w:val="222222"/>
          <w:sz w:val="24"/>
          <w:szCs w:val="24"/>
          <w:shd w:val="clear" w:color="auto" w:fill="FFFFFF"/>
        </w:rPr>
        <w:t xml:space="preserve">vailable </w:t>
      </w:r>
      <w:r w:rsidR="006551FA">
        <w:rPr>
          <w:rFonts w:ascii="Times New Roman" w:eastAsia="Times New Roman" w:hAnsi="Times New Roman" w:cs="Times New Roman"/>
          <w:color w:val="222222"/>
          <w:sz w:val="24"/>
          <w:szCs w:val="24"/>
          <w:shd w:val="clear" w:color="auto" w:fill="FFFFFF"/>
        </w:rPr>
        <w:t xml:space="preserve">to </w:t>
      </w:r>
      <w:r w:rsidR="005A13F7">
        <w:rPr>
          <w:rFonts w:ascii="Times New Roman" w:eastAsia="Times New Roman" w:hAnsi="Times New Roman" w:cs="Times New Roman"/>
          <w:color w:val="222222"/>
          <w:sz w:val="24"/>
          <w:szCs w:val="24"/>
          <w:shd w:val="clear" w:color="auto" w:fill="FFFFFF"/>
        </w:rPr>
        <w:t>growers in</w:t>
      </w:r>
      <w:r w:rsidR="00CD5344">
        <w:rPr>
          <w:rFonts w:ascii="Times New Roman" w:eastAsia="Times New Roman" w:hAnsi="Times New Roman" w:cs="Times New Roman"/>
          <w:color w:val="222222"/>
          <w:sz w:val="24"/>
          <w:szCs w:val="24"/>
          <w:shd w:val="clear" w:color="auto" w:fill="FFFFFF"/>
        </w:rPr>
        <w:t xml:space="preserve"> 2017</w:t>
      </w:r>
      <w:r w:rsidR="006551FA">
        <w:rPr>
          <w:rFonts w:ascii="Times New Roman" w:eastAsia="Times New Roman" w:hAnsi="Times New Roman" w:cs="Times New Roman"/>
          <w:color w:val="222222"/>
          <w:sz w:val="24"/>
          <w:szCs w:val="24"/>
          <w:shd w:val="clear" w:color="auto" w:fill="FFFFFF"/>
        </w:rPr>
        <w:t xml:space="preserve"> </w:t>
      </w:r>
      <w:del w:id="3" w:author="MCO" w:date="2018-02-06T09:50:00Z">
        <w:r w:rsidR="006551FA" w:rsidDel="00946B3B">
          <w:rPr>
            <w:rFonts w:ascii="Times New Roman" w:eastAsia="Times New Roman" w:hAnsi="Times New Roman" w:cs="Times New Roman"/>
            <w:color w:val="222222"/>
            <w:sz w:val="24"/>
            <w:szCs w:val="24"/>
            <w:shd w:val="clear" w:color="auto" w:fill="FFFFFF"/>
          </w:rPr>
          <w:delText>(</w:delText>
        </w:r>
      </w:del>
      <w:ins w:id="4" w:author="MCO" w:date="2018-02-06T09:50:00Z">
        <w:r w:rsidR="00946B3B">
          <w:rPr>
            <w:rFonts w:ascii="Times New Roman" w:eastAsia="Times New Roman" w:hAnsi="Times New Roman" w:cs="Times New Roman"/>
            <w:color w:val="222222"/>
            <w:sz w:val="24"/>
            <w:szCs w:val="24"/>
            <w:shd w:val="clear" w:color="auto" w:fill="FFFFFF"/>
          </w:rPr>
          <w:t>[</w:t>
        </w:r>
      </w:ins>
      <w:r w:rsidR="006551FA">
        <w:rPr>
          <w:rFonts w:ascii="Times New Roman" w:eastAsia="Times New Roman" w:hAnsi="Times New Roman" w:cs="Times New Roman"/>
          <w:color w:val="222222"/>
          <w:sz w:val="24"/>
          <w:szCs w:val="24"/>
          <w:shd w:val="clear" w:color="auto" w:fill="FFFFFF"/>
        </w:rPr>
        <w:t xml:space="preserve">i.e., </w:t>
      </w:r>
      <w:del w:id="5" w:author="MCO" w:date="2018-02-06T09:50:00Z">
        <w:r w:rsidR="006551FA" w:rsidDel="00946B3B">
          <w:rPr>
            <w:rFonts w:ascii="Times New Roman" w:eastAsia="Times New Roman" w:hAnsi="Times New Roman" w:cs="Times New Roman"/>
            <w:color w:val="222222"/>
            <w:sz w:val="24"/>
            <w:szCs w:val="24"/>
            <w:shd w:val="clear" w:color="auto" w:fill="FFFFFF"/>
          </w:rPr>
          <w:delText xml:space="preserve">dicamba </w:delText>
        </w:r>
      </w:del>
      <w:ins w:id="6" w:author="MCO" w:date="2018-02-06T09:50:00Z">
        <w:r w:rsidR="00946B3B">
          <w:rPr>
            <w:rFonts w:ascii="Times New Roman" w:eastAsia="Times New Roman" w:hAnsi="Times New Roman" w:cs="Times New Roman"/>
            <w:color w:val="222222"/>
            <w:sz w:val="24"/>
            <w:szCs w:val="24"/>
            <w:shd w:val="clear" w:color="auto" w:fill="FFFFFF"/>
          </w:rPr>
          <w:t>dicamba-</w:t>
        </w:r>
      </w:ins>
      <w:del w:id="7" w:author="MCO" w:date="2018-02-08T14:38:00Z">
        <w:r w:rsidR="006551FA" w:rsidDel="00B42BFA">
          <w:rPr>
            <w:rFonts w:ascii="Times New Roman" w:eastAsia="Times New Roman" w:hAnsi="Times New Roman" w:cs="Times New Roman"/>
            <w:color w:val="222222"/>
            <w:sz w:val="24"/>
            <w:szCs w:val="24"/>
            <w:shd w:val="clear" w:color="auto" w:fill="FFFFFF"/>
          </w:rPr>
          <w:delText>tolerance</w:delText>
        </w:r>
      </w:del>
      <w:ins w:id="8" w:author="MCO" w:date="2018-02-08T14:38:00Z">
        <w:r w:rsidR="00B42BFA">
          <w:rPr>
            <w:rFonts w:ascii="Times New Roman" w:eastAsia="Times New Roman" w:hAnsi="Times New Roman" w:cs="Times New Roman"/>
            <w:color w:val="222222"/>
            <w:sz w:val="24"/>
            <w:szCs w:val="24"/>
            <w:shd w:val="clear" w:color="auto" w:fill="FFFFFF"/>
          </w:rPr>
          <w:t xml:space="preserve">tolerant </w:t>
        </w:r>
      </w:ins>
      <w:ins w:id="9" w:author="MCO" w:date="2018-02-06T09:50:00Z">
        <w:r w:rsidR="00946B3B">
          <w:rPr>
            <w:rFonts w:ascii="Times New Roman" w:eastAsia="Times New Roman" w:hAnsi="Times New Roman" w:cs="Times New Roman"/>
            <w:color w:val="222222"/>
            <w:sz w:val="24"/>
            <w:szCs w:val="24"/>
            <w:shd w:val="clear" w:color="auto" w:fill="FFFFFF"/>
          </w:rPr>
          <w:t>(DT)</w:t>
        </w:r>
      </w:ins>
      <w:r w:rsidR="006551FA">
        <w:rPr>
          <w:rFonts w:ascii="Times New Roman" w:eastAsia="Times New Roman" w:hAnsi="Times New Roman" w:cs="Times New Roman"/>
          <w:color w:val="222222"/>
          <w:sz w:val="24"/>
          <w:szCs w:val="24"/>
          <w:shd w:val="clear" w:color="auto" w:fill="FFFFFF"/>
        </w:rPr>
        <w:t xml:space="preserve"> trait and labeled POST dicamba application</w:t>
      </w:r>
      <w:del w:id="10" w:author="MCO" w:date="2018-02-06T09:50:00Z">
        <w:r w:rsidR="006551FA" w:rsidDel="00946B3B">
          <w:rPr>
            <w:rFonts w:ascii="Times New Roman" w:eastAsia="Times New Roman" w:hAnsi="Times New Roman" w:cs="Times New Roman"/>
            <w:color w:val="222222"/>
            <w:sz w:val="24"/>
            <w:szCs w:val="24"/>
            <w:shd w:val="clear" w:color="auto" w:fill="FFFFFF"/>
          </w:rPr>
          <w:delText>)</w:delText>
        </w:r>
        <w:r w:rsidR="00CD5344" w:rsidDel="00946B3B">
          <w:rPr>
            <w:rFonts w:ascii="Times New Roman" w:eastAsia="Times New Roman" w:hAnsi="Times New Roman" w:cs="Times New Roman"/>
            <w:color w:val="222222"/>
            <w:sz w:val="24"/>
            <w:szCs w:val="24"/>
            <w:shd w:val="clear" w:color="auto" w:fill="FFFFFF"/>
          </w:rPr>
          <w:delText xml:space="preserve">, </w:delText>
        </w:r>
      </w:del>
      <w:ins w:id="11" w:author="MCO" w:date="2018-02-06T09:50:00Z">
        <w:r w:rsidR="00946B3B">
          <w:rPr>
            <w:rFonts w:ascii="Times New Roman" w:eastAsia="Times New Roman" w:hAnsi="Times New Roman" w:cs="Times New Roman"/>
            <w:color w:val="222222"/>
            <w:sz w:val="24"/>
            <w:szCs w:val="24"/>
            <w:shd w:val="clear" w:color="auto" w:fill="FFFFFF"/>
          </w:rPr>
          <w:t xml:space="preserve">], </w:t>
        </w:r>
      </w:ins>
      <w:del w:id="12" w:author="MCO" w:date="2018-02-06T09:50:00Z">
        <w:r w:rsidR="00CD5344" w:rsidDel="00946B3B">
          <w:rPr>
            <w:rFonts w:ascii="Times New Roman" w:eastAsia="Times New Roman" w:hAnsi="Times New Roman" w:cs="Times New Roman"/>
            <w:color w:val="222222"/>
            <w:sz w:val="24"/>
            <w:szCs w:val="24"/>
            <w:shd w:val="clear" w:color="auto" w:fill="FFFFFF"/>
          </w:rPr>
          <w:delText>dicamba</w:delText>
        </w:r>
        <w:r w:rsidR="006551FA" w:rsidDel="00946B3B">
          <w:rPr>
            <w:rFonts w:ascii="Times New Roman" w:eastAsia="Times New Roman" w:hAnsi="Times New Roman" w:cs="Times New Roman"/>
            <w:color w:val="222222"/>
            <w:sz w:val="24"/>
            <w:szCs w:val="24"/>
            <w:shd w:val="clear" w:color="auto" w:fill="FFFFFF"/>
          </w:rPr>
          <w:delText>-</w:delText>
        </w:r>
        <w:r w:rsidR="00CD5344" w:rsidDel="00946B3B">
          <w:rPr>
            <w:rFonts w:ascii="Times New Roman" w:eastAsia="Times New Roman" w:hAnsi="Times New Roman" w:cs="Times New Roman"/>
            <w:color w:val="222222"/>
            <w:sz w:val="24"/>
            <w:szCs w:val="24"/>
            <w:shd w:val="clear" w:color="auto" w:fill="FFFFFF"/>
          </w:rPr>
          <w:delText>tolerant</w:delText>
        </w:r>
        <w:r w:rsidR="006551FA" w:rsidDel="00946B3B">
          <w:rPr>
            <w:rFonts w:ascii="Times New Roman" w:eastAsia="Times New Roman" w:hAnsi="Times New Roman" w:cs="Times New Roman"/>
            <w:color w:val="222222"/>
            <w:sz w:val="24"/>
            <w:szCs w:val="24"/>
            <w:shd w:val="clear" w:color="auto" w:fill="FFFFFF"/>
          </w:rPr>
          <w:delText xml:space="preserve"> (</w:delText>
        </w:r>
      </w:del>
      <w:r w:rsidR="006551FA">
        <w:rPr>
          <w:rFonts w:ascii="Times New Roman" w:eastAsia="Times New Roman" w:hAnsi="Times New Roman" w:cs="Times New Roman"/>
          <w:color w:val="222222"/>
          <w:sz w:val="24"/>
          <w:szCs w:val="24"/>
          <w:shd w:val="clear" w:color="auto" w:fill="FFFFFF"/>
        </w:rPr>
        <w:t>DT</w:t>
      </w:r>
      <w:del w:id="13" w:author="MCO" w:date="2018-02-06T09:50:00Z">
        <w:r w:rsidR="006551FA" w:rsidDel="00946B3B">
          <w:rPr>
            <w:rFonts w:ascii="Times New Roman" w:eastAsia="Times New Roman" w:hAnsi="Times New Roman" w:cs="Times New Roman"/>
            <w:color w:val="222222"/>
            <w:sz w:val="24"/>
            <w:szCs w:val="24"/>
            <w:shd w:val="clear" w:color="auto" w:fill="FFFFFF"/>
          </w:rPr>
          <w:delText>)</w:delText>
        </w:r>
      </w:del>
      <w:r w:rsidR="00CD5344">
        <w:rPr>
          <w:rFonts w:ascii="Times New Roman" w:eastAsia="Times New Roman" w:hAnsi="Times New Roman" w:cs="Times New Roman"/>
          <w:color w:val="222222"/>
          <w:sz w:val="24"/>
          <w:szCs w:val="24"/>
          <w:shd w:val="clear" w:color="auto" w:fill="FFFFFF"/>
        </w:rPr>
        <w:t xml:space="preserve"> soybean</w:t>
      </w:r>
      <w:r w:rsidR="005D4DE4">
        <w:rPr>
          <w:rFonts w:ascii="Times New Roman" w:eastAsia="Times New Roman" w:hAnsi="Times New Roman" w:cs="Times New Roman"/>
          <w:color w:val="222222"/>
          <w:sz w:val="24"/>
          <w:szCs w:val="24"/>
          <w:shd w:val="clear" w:color="auto" w:fill="FFFFFF"/>
        </w:rPr>
        <w:t xml:space="preserve"> varieties</w:t>
      </w:r>
      <w:r w:rsidR="00171893">
        <w:rPr>
          <w:rFonts w:ascii="Times New Roman" w:eastAsia="Times New Roman" w:hAnsi="Times New Roman" w:cs="Times New Roman"/>
          <w:color w:val="222222"/>
          <w:sz w:val="24"/>
          <w:szCs w:val="24"/>
          <w:shd w:val="clear" w:color="auto" w:fill="FFFFFF"/>
        </w:rPr>
        <w:t xml:space="preserve"> </w:t>
      </w:r>
      <w:del w:id="14" w:author="MCO" w:date="2018-02-06T09:50:00Z">
        <w:r w:rsidR="005A13F7" w:rsidDel="00946B3B">
          <w:rPr>
            <w:rFonts w:ascii="Times New Roman" w:eastAsia="Times New Roman" w:hAnsi="Times New Roman" w:cs="Times New Roman"/>
            <w:color w:val="222222"/>
            <w:sz w:val="24"/>
            <w:szCs w:val="24"/>
            <w:shd w:val="clear" w:color="auto" w:fill="FFFFFF"/>
          </w:rPr>
          <w:delText>(</w:delText>
        </w:r>
        <w:r w:rsidR="006551FA" w:rsidDel="00946B3B">
          <w:rPr>
            <w:rFonts w:ascii="Times New Roman" w:eastAsia="Times New Roman" w:hAnsi="Times New Roman" w:cs="Times New Roman"/>
            <w:color w:val="222222"/>
            <w:sz w:val="24"/>
            <w:szCs w:val="24"/>
            <w:shd w:val="clear" w:color="auto" w:fill="FFFFFF"/>
          </w:rPr>
          <w:delText>i.e.,</w:delText>
        </w:r>
        <w:r w:rsidR="009105FE" w:rsidDel="00946B3B">
          <w:rPr>
            <w:rFonts w:ascii="Times New Roman" w:eastAsia="Times New Roman" w:hAnsi="Times New Roman" w:cs="Times New Roman"/>
            <w:color w:val="222222"/>
            <w:sz w:val="24"/>
            <w:szCs w:val="24"/>
            <w:shd w:val="clear" w:color="auto" w:fill="FFFFFF"/>
          </w:rPr>
          <w:delText xml:space="preserve"> </w:delText>
        </w:r>
        <w:r w:rsidR="005A13F7" w:rsidDel="00946B3B">
          <w:rPr>
            <w:rFonts w:ascii="Times New Roman" w:eastAsia="Times New Roman" w:hAnsi="Times New Roman" w:cs="Times New Roman"/>
            <w:color w:val="222222"/>
            <w:sz w:val="24"/>
            <w:szCs w:val="24"/>
            <w:shd w:val="clear" w:color="auto" w:fill="FFFFFF"/>
          </w:rPr>
          <w:delText>Xtend</w:delText>
        </w:r>
        <w:r w:rsidR="00B940AB" w:rsidRPr="005A13F7" w:rsidDel="00946B3B">
          <w:rPr>
            <w:rFonts w:ascii="Times New Roman" w:eastAsia="Times New Roman" w:hAnsi="Times New Roman" w:cs="Times New Roman"/>
            <w:color w:val="222222"/>
            <w:sz w:val="24"/>
            <w:szCs w:val="24"/>
            <w:shd w:val="clear" w:color="auto" w:fill="FFFFFF"/>
            <w:vertAlign w:val="superscript"/>
          </w:rPr>
          <w:sym w:font="Symbol" w:char="F0D2"/>
        </w:r>
        <w:r w:rsidR="005A13F7" w:rsidDel="00946B3B">
          <w:rPr>
            <w:rFonts w:ascii="Times New Roman" w:eastAsia="Times New Roman" w:hAnsi="Times New Roman" w:cs="Times New Roman"/>
            <w:color w:val="222222"/>
            <w:sz w:val="24"/>
            <w:szCs w:val="24"/>
            <w:shd w:val="clear" w:color="auto" w:fill="FFFFFF"/>
          </w:rPr>
          <w:delText xml:space="preserve"> Technology) </w:delText>
        </w:r>
      </w:del>
      <w:r w:rsidR="00CD5344">
        <w:rPr>
          <w:rFonts w:ascii="Times New Roman" w:eastAsia="Times New Roman" w:hAnsi="Times New Roman" w:cs="Times New Roman"/>
          <w:color w:val="222222"/>
          <w:sz w:val="24"/>
          <w:szCs w:val="24"/>
          <w:shd w:val="clear" w:color="auto" w:fill="FFFFFF"/>
        </w:rPr>
        <w:t xml:space="preserve">will </w:t>
      </w:r>
      <w:r w:rsidR="00B940AB">
        <w:rPr>
          <w:rFonts w:ascii="Times New Roman" w:eastAsia="Times New Roman" w:hAnsi="Times New Roman" w:cs="Times New Roman"/>
          <w:color w:val="222222"/>
          <w:sz w:val="24"/>
          <w:szCs w:val="24"/>
          <w:shd w:val="clear" w:color="auto" w:fill="FFFFFF"/>
        </w:rPr>
        <w:t>offer a</w:t>
      </w:r>
      <w:r w:rsidR="006551FA">
        <w:rPr>
          <w:rFonts w:ascii="Times New Roman" w:eastAsia="Times New Roman" w:hAnsi="Times New Roman" w:cs="Times New Roman"/>
          <w:color w:val="222222"/>
          <w:sz w:val="24"/>
          <w:szCs w:val="24"/>
          <w:shd w:val="clear" w:color="auto" w:fill="FFFFFF"/>
        </w:rPr>
        <w:t xml:space="preserve">n additional POST </w:t>
      </w:r>
      <w:r w:rsidR="00B940AB">
        <w:rPr>
          <w:rFonts w:ascii="Times New Roman" w:eastAsia="Times New Roman" w:hAnsi="Times New Roman" w:cs="Times New Roman"/>
          <w:color w:val="222222"/>
          <w:sz w:val="24"/>
          <w:szCs w:val="24"/>
          <w:shd w:val="clear" w:color="auto" w:fill="FFFFFF"/>
        </w:rPr>
        <w:lastRenderedPageBreak/>
        <w:t xml:space="preserve">option </w:t>
      </w:r>
      <w:r w:rsidR="005A13F7">
        <w:rPr>
          <w:rFonts w:ascii="Times New Roman" w:eastAsia="Times New Roman" w:hAnsi="Times New Roman" w:cs="Times New Roman"/>
          <w:color w:val="222222"/>
          <w:sz w:val="24"/>
          <w:szCs w:val="24"/>
          <w:shd w:val="clear" w:color="auto" w:fill="FFFFFF"/>
        </w:rPr>
        <w:t xml:space="preserve">for </w:t>
      </w:r>
      <w:r w:rsidR="00347385">
        <w:rPr>
          <w:rFonts w:ascii="Times New Roman" w:eastAsia="Times New Roman" w:hAnsi="Times New Roman" w:cs="Times New Roman"/>
          <w:color w:val="222222"/>
          <w:sz w:val="24"/>
          <w:szCs w:val="24"/>
          <w:shd w:val="clear" w:color="auto" w:fill="FFFFFF"/>
        </w:rPr>
        <w:t>controlling</w:t>
      </w:r>
      <w:r w:rsidR="007A32C8">
        <w:rPr>
          <w:rFonts w:ascii="Times New Roman" w:eastAsia="Times New Roman" w:hAnsi="Times New Roman" w:cs="Times New Roman"/>
          <w:color w:val="222222"/>
          <w:sz w:val="24"/>
          <w:szCs w:val="24"/>
          <w:shd w:val="clear" w:color="auto" w:fill="FFFFFF"/>
        </w:rPr>
        <w:t xml:space="preserve"> troublesome</w:t>
      </w:r>
      <w:r w:rsidR="00347385">
        <w:rPr>
          <w:rFonts w:ascii="Times New Roman" w:eastAsia="Times New Roman" w:hAnsi="Times New Roman" w:cs="Times New Roman"/>
          <w:color w:val="222222"/>
          <w:sz w:val="24"/>
          <w:szCs w:val="24"/>
          <w:shd w:val="clear" w:color="auto" w:fill="FFFFFF"/>
        </w:rPr>
        <w:t xml:space="preserve"> broadleaf </w:t>
      </w:r>
      <w:r w:rsidR="00B940AB">
        <w:rPr>
          <w:rFonts w:ascii="Times New Roman" w:eastAsia="Times New Roman" w:hAnsi="Times New Roman" w:cs="Times New Roman"/>
          <w:color w:val="222222"/>
          <w:sz w:val="24"/>
          <w:szCs w:val="24"/>
          <w:shd w:val="clear" w:color="auto" w:fill="FFFFFF"/>
        </w:rPr>
        <w:t xml:space="preserve">weed </w:t>
      </w:r>
      <w:r w:rsidR="009105FE">
        <w:rPr>
          <w:rFonts w:ascii="Times New Roman" w:eastAsia="Times New Roman" w:hAnsi="Times New Roman" w:cs="Times New Roman"/>
          <w:color w:val="222222"/>
          <w:sz w:val="24"/>
          <w:szCs w:val="24"/>
          <w:shd w:val="clear" w:color="auto" w:fill="FFFFFF"/>
        </w:rPr>
        <w:t>species in</w:t>
      </w:r>
      <w:r w:rsidR="00347385">
        <w:rPr>
          <w:rFonts w:ascii="Times New Roman" w:eastAsia="Times New Roman" w:hAnsi="Times New Roman" w:cs="Times New Roman"/>
          <w:color w:val="222222"/>
          <w:sz w:val="24"/>
          <w:szCs w:val="24"/>
          <w:shd w:val="clear" w:color="auto" w:fill="FFFFFF"/>
        </w:rPr>
        <w:t xml:space="preserve"> soybeans</w:t>
      </w:r>
      <w:r w:rsidR="009105FE">
        <w:rPr>
          <w:rFonts w:ascii="Times New Roman" w:eastAsia="Times New Roman" w:hAnsi="Times New Roman" w:cs="Times New Roman"/>
          <w:color w:val="222222"/>
          <w:sz w:val="24"/>
          <w:szCs w:val="24"/>
          <w:shd w:val="clear" w:color="auto" w:fill="FFFFFF"/>
        </w:rPr>
        <w:t xml:space="preserve"> fields</w:t>
      </w:r>
      <w:r w:rsidR="00A23B3F">
        <w:rPr>
          <w:rFonts w:ascii="Times New Roman" w:eastAsia="Times New Roman" w:hAnsi="Times New Roman" w:cs="Times New Roman"/>
          <w:color w:val="222222"/>
          <w:sz w:val="24"/>
          <w:szCs w:val="24"/>
          <w:shd w:val="clear" w:color="auto" w:fill="FFFFFF"/>
        </w:rPr>
        <w:t xml:space="preserve"> </w:t>
      </w:r>
      <w:r w:rsidR="00A23B3F">
        <w:rPr>
          <w:rFonts w:ascii="Times New Roman" w:eastAsia="Times New Roman" w:hAnsi="Times New Roman" w:cs="Times New Roman"/>
          <w:color w:val="222222"/>
          <w:sz w:val="24"/>
          <w:szCs w:val="24"/>
          <w:shd w:val="clear" w:color="auto" w:fill="FFFFFF"/>
        </w:rPr>
        <w:fldChar w:fldCharType="begin" w:fldLock="1"/>
      </w:r>
      <w:r w:rsidR="00B32B8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Pr>
          <w:rFonts w:ascii="Times New Roman" w:eastAsia="Times New Roman" w:hAnsi="Times New Roman" w:cs="Times New Roman"/>
          <w:color w:val="222222"/>
          <w:sz w:val="24"/>
          <w:szCs w:val="24"/>
          <w:shd w:val="clear" w:color="auto" w:fill="FFFFFF"/>
        </w:rPr>
        <w:fldChar w:fldCharType="separate"/>
      </w:r>
      <w:r w:rsidR="00612F19" w:rsidRPr="00612F19">
        <w:rPr>
          <w:rFonts w:ascii="Times New Roman" w:eastAsia="Times New Roman" w:hAnsi="Times New Roman" w:cs="Times New Roman"/>
          <w:noProof/>
          <w:color w:val="222222"/>
          <w:sz w:val="24"/>
          <w:szCs w:val="24"/>
          <w:shd w:val="clear" w:color="auto" w:fill="FFFFFF"/>
        </w:rPr>
        <w:t>(Johnson et al. 2010, Vink et al. 2012)</w:t>
      </w:r>
      <w:r w:rsidR="00A23B3F">
        <w:rPr>
          <w:rFonts w:ascii="Times New Roman" w:eastAsia="Times New Roman" w:hAnsi="Times New Roman" w:cs="Times New Roman"/>
          <w:color w:val="222222"/>
          <w:sz w:val="24"/>
          <w:szCs w:val="24"/>
          <w:shd w:val="clear" w:color="auto" w:fill="FFFFFF"/>
        </w:rPr>
        <w:fldChar w:fldCharType="end"/>
      </w:r>
      <w:r w:rsidR="003F793C">
        <w:rPr>
          <w:rFonts w:ascii="Times New Roman" w:eastAsia="Times New Roman" w:hAnsi="Times New Roman" w:cs="Times New Roman"/>
          <w:color w:val="222222"/>
          <w:sz w:val="24"/>
          <w:szCs w:val="24"/>
          <w:shd w:val="clear" w:color="auto" w:fill="FFFFFF"/>
        </w:rPr>
        <w:t>.</w:t>
      </w:r>
    </w:p>
    <w:p w14:paraId="0A30CD53" w14:textId="773BAFF3" w:rsidR="005A13F7" w:rsidRDefault="003220B3" w:rsidP="00B940AB">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940AB">
        <w:rPr>
          <w:rFonts w:ascii="Times New Roman" w:hAnsi="Times New Roman" w:cs="Times New Roman"/>
          <w:sz w:val="24"/>
          <w:szCs w:val="24"/>
        </w:rPr>
        <w:t>eed</w:t>
      </w:r>
      <w:ins w:id="15" w:author="MCO" w:date="2018-02-06T09:51:00Z">
        <w:r w:rsidR="00946B3B">
          <w:rPr>
            <w:rFonts w:ascii="Times New Roman" w:hAnsi="Times New Roman" w:cs="Times New Roman"/>
            <w:sz w:val="24"/>
            <w:szCs w:val="24"/>
          </w:rPr>
          <w:t xml:space="preserve"> management</w:t>
        </w:r>
      </w:ins>
      <w:del w:id="16" w:author="MCO" w:date="2018-02-06T09:51:00Z">
        <w:r w:rsidR="00B940AB" w:rsidDel="00946B3B">
          <w:rPr>
            <w:rFonts w:ascii="Times New Roman" w:hAnsi="Times New Roman" w:cs="Times New Roman"/>
            <w:sz w:val="24"/>
            <w:szCs w:val="24"/>
          </w:rPr>
          <w:delText>s</w:delText>
        </w:r>
      </w:del>
      <w:r w:rsidR="00B940AB">
        <w:rPr>
          <w:rFonts w:ascii="Times New Roman" w:hAnsi="Times New Roman" w:cs="Times New Roman"/>
          <w:sz w:val="24"/>
          <w:szCs w:val="24"/>
        </w:rPr>
        <w:t xml:space="preserve"> have </w:t>
      </w:r>
      <w:del w:id="17" w:author="Rodrigo Werle" w:date="2018-02-04T10:33:00Z">
        <w:r w:rsidR="00B940AB" w:rsidDel="00FD5551">
          <w:rPr>
            <w:rFonts w:ascii="Times New Roman" w:hAnsi="Times New Roman" w:cs="Times New Roman"/>
            <w:sz w:val="24"/>
            <w:szCs w:val="24"/>
          </w:rPr>
          <w:delText xml:space="preserve">permanently </w:delText>
        </w:r>
      </w:del>
      <w:ins w:id="18" w:author="Rodrigo Werle" w:date="2018-02-04T10:33:00Z">
        <w:r w:rsidR="00FD5551">
          <w:rPr>
            <w:rFonts w:ascii="Times New Roman" w:hAnsi="Times New Roman" w:cs="Times New Roman"/>
            <w:sz w:val="24"/>
            <w:szCs w:val="24"/>
          </w:rPr>
          <w:t xml:space="preserve">always </w:t>
        </w:r>
      </w:ins>
      <w:r w:rsidR="00B940AB">
        <w:rPr>
          <w:rFonts w:ascii="Times New Roman" w:hAnsi="Times New Roman" w:cs="Times New Roman"/>
          <w:sz w:val="24"/>
          <w:szCs w:val="24"/>
        </w:rPr>
        <w:t xml:space="preserve">been a major challenge </w:t>
      </w:r>
      <w:r w:rsidR="002B4C39">
        <w:rPr>
          <w:rFonts w:ascii="Times New Roman" w:hAnsi="Times New Roman" w:cs="Times New Roman"/>
          <w:sz w:val="24"/>
          <w:szCs w:val="24"/>
        </w:rPr>
        <w:t>in</w:t>
      </w:r>
      <w:r w:rsidR="00B940AB">
        <w:rPr>
          <w:rFonts w:ascii="Times New Roman" w:hAnsi="Times New Roman" w:cs="Times New Roman"/>
          <w:sz w:val="24"/>
          <w:szCs w:val="24"/>
        </w:rPr>
        <w:t xml:space="preserve"> </w:t>
      </w:r>
      <w:r w:rsidR="001C6892">
        <w:rPr>
          <w:rFonts w:ascii="Times New Roman" w:hAnsi="Times New Roman" w:cs="Times New Roman"/>
          <w:sz w:val="24"/>
          <w:szCs w:val="24"/>
        </w:rPr>
        <w:t>cropping</w:t>
      </w:r>
      <w:del w:id="19" w:author="Rodrigo Werle" w:date="2018-02-04T10:35:00Z">
        <w:r w:rsidR="001C6892" w:rsidDel="00FD5551">
          <w:rPr>
            <w:rFonts w:ascii="Times New Roman" w:hAnsi="Times New Roman" w:cs="Times New Roman"/>
            <w:sz w:val="24"/>
            <w:szCs w:val="24"/>
          </w:rPr>
          <w:delText>-</w:delText>
        </w:r>
      </w:del>
      <w:ins w:id="20" w:author="Rodrigo Werle" w:date="2018-02-04T10:35:00Z">
        <w:r w:rsidR="00FD5551">
          <w:rPr>
            <w:rFonts w:ascii="Times New Roman" w:hAnsi="Times New Roman" w:cs="Times New Roman"/>
            <w:sz w:val="24"/>
            <w:szCs w:val="24"/>
          </w:rPr>
          <w:t xml:space="preserve"> </w:t>
        </w:r>
      </w:ins>
      <w:r w:rsidR="001C6892">
        <w:rPr>
          <w:rFonts w:ascii="Times New Roman" w:hAnsi="Times New Roman" w:cs="Times New Roman"/>
          <w:sz w:val="24"/>
          <w:szCs w:val="24"/>
        </w:rPr>
        <w:t>systems</w:t>
      </w:r>
      <w:ins w:id="21" w:author="MCO" w:date="2018-02-06T11:38:00Z">
        <w:r w:rsidR="00050797">
          <w:rPr>
            <w:rFonts w:ascii="Times New Roman" w:hAnsi="Times New Roman" w:cs="Times New Roman"/>
            <w:sz w:val="24"/>
            <w:szCs w:val="24"/>
          </w:rPr>
          <w:t xml:space="preserve">. </w:t>
        </w:r>
      </w:ins>
      <w:ins w:id="22" w:author="MCO" w:date="2018-02-06T15:28:00Z">
        <w:r w:rsidR="00C96036">
          <w:rPr>
            <w:rFonts w:ascii="Times New Roman" w:hAnsi="Times New Roman" w:cs="Times New Roman"/>
            <w:sz w:val="24"/>
            <w:szCs w:val="24"/>
          </w:rPr>
          <w:t>I</w:t>
        </w:r>
      </w:ins>
      <w:ins w:id="23" w:author="MCO" w:date="2018-02-06T12:55:00Z">
        <w:r w:rsidR="00C372DC">
          <w:rPr>
            <w:rFonts w:ascii="Times New Roman" w:hAnsi="Times New Roman" w:cs="Times New Roman"/>
            <w:sz w:val="24"/>
            <w:szCs w:val="24"/>
          </w:rPr>
          <w:t xml:space="preserve">n a study </w:t>
        </w:r>
      </w:ins>
      <w:ins w:id="24" w:author="MCO" w:date="2018-02-06T11:38:00Z">
        <w:r w:rsidR="00050797">
          <w:rPr>
            <w:rFonts w:ascii="Times New Roman" w:hAnsi="Times New Roman" w:cs="Times New Roman"/>
            <w:sz w:val="24"/>
            <w:szCs w:val="24"/>
          </w:rPr>
          <w:t>from 2007 to 2013</w:t>
        </w:r>
      </w:ins>
      <w:ins w:id="25" w:author="MCO" w:date="2018-02-06T12:56:00Z">
        <w:r w:rsidR="00C372DC">
          <w:rPr>
            <w:rFonts w:ascii="Times New Roman" w:hAnsi="Times New Roman" w:cs="Times New Roman"/>
            <w:sz w:val="24"/>
            <w:szCs w:val="24"/>
          </w:rPr>
          <w:t>,</w:t>
        </w:r>
      </w:ins>
      <w:ins w:id="26" w:author="MCO" w:date="2018-02-06T11:38:00Z">
        <w:r w:rsidR="00050797">
          <w:rPr>
            <w:rFonts w:ascii="Times New Roman" w:hAnsi="Times New Roman" w:cs="Times New Roman"/>
            <w:sz w:val="24"/>
            <w:szCs w:val="24"/>
          </w:rPr>
          <w:t xml:space="preserve"> </w:t>
        </w:r>
      </w:ins>
      <w:ins w:id="27" w:author="MCO" w:date="2018-02-06T15:27:00Z">
        <w:r w:rsidR="00C96036">
          <w:rPr>
            <w:rFonts w:ascii="Times New Roman" w:hAnsi="Times New Roman" w:cs="Times New Roman"/>
            <w:sz w:val="24"/>
            <w:szCs w:val="24"/>
          </w:rPr>
          <w:t xml:space="preserve">results showed that </w:t>
        </w:r>
      </w:ins>
      <w:ins w:id="28" w:author="MCO" w:date="2018-02-06T10:35:00Z">
        <w:r w:rsidR="00E73693">
          <w:rPr>
            <w:rFonts w:ascii="Times New Roman" w:hAnsi="Times New Roman" w:cs="Times New Roman"/>
            <w:sz w:val="24"/>
            <w:szCs w:val="24"/>
          </w:rPr>
          <w:t>weed</w:t>
        </w:r>
      </w:ins>
      <w:ins w:id="29" w:author="MCO" w:date="2018-02-06T15:28:00Z">
        <w:r w:rsidR="00C96036">
          <w:rPr>
            <w:rFonts w:ascii="Times New Roman" w:hAnsi="Times New Roman" w:cs="Times New Roman"/>
            <w:sz w:val="24"/>
            <w:szCs w:val="24"/>
          </w:rPr>
          <w:t xml:space="preserve"> interference</w:t>
        </w:r>
      </w:ins>
      <w:ins w:id="30" w:author="MCO" w:date="2018-02-06T10:40:00Z">
        <w:r w:rsidR="00E73693">
          <w:rPr>
            <w:rFonts w:ascii="Times New Roman" w:hAnsi="Times New Roman" w:cs="Times New Roman"/>
            <w:sz w:val="24"/>
            <w:szCs w:val="24"/>
          </w:rPr>
          <w:t xml:space="preserve"> can</w:t>
        </w:r>
      </w:ins>
      <w:ins w:id="31" w:author="MCO" w:date="2018-02-06T10:35:00Z">
        <w:r w:rsidR="00E73693">
          <w:rPr>
            <w:rFonts w:ascii="Times New Roman" w:hAnsi="Times New Roman" w:cs="Times New Roman"/>
            <w:sz w:val="24"/>
            <w:szCs w:val="24"/>
          </w:rPr>
          <w:t xml:space="preserve"> </w:t>
        </w:r>
      </w:ins>
      <w:ins w:id="32" w:author="MCO" w:date="2018-02-06T10:41:00Z">
        <w:r w:rsidR="00E73693">
          <w:rPr>
            <w:rFonts w:ascii="Times New Roman" w:hAnsi="Times New Roman" w:cs="Times New Roman"/>
            <w:sz w:val="24"/>
            <w:szCs w:val="24"/>
          </w:rPr>
          <w:t>cause</w:t>
        </w:r>
      </w:ins>
      <w:ins w:id="33" w:author="MCO" w:date="2018-02-06T15:28:00Z">
        <w:r w:rsidR="00C96036">
          <w:rPr>
            <w:rFonts w:ascii="Times New Roman" w:hAnsi="Times New Roman" w:cs="Times New Roman"/>
            <w:sz w:val="24"/>
            <w:szCs w:val="24"/>
          </w:rPr>
          <w:t>d</w:t>
        </w:r>
      </w:ins>
      <w:ins w:id="34" w:author="MCO" w:date="2018-02-08T09:04:00Z">
        <w:r w:rsidR="00051445">
          <w:rPr>
            <w:rFonts w:ascii="Times New Roman" w:hAnsi="Times New Roman" w:cs="Times New Roman"/>
            <w:sz w:val="24"/>
            <w:szCs w:val="24"/>
          </w:rPr>
          <w:t>,</w:t>
        </w:r>
      </w:ins>
      <w:ins w:id="35" w:author="MCO" w:date="2018-02-06T10:35:00Z">
        <w:r w:rsidR="00E73693">
          <w:rPr>
            <w:rFonts w:ascii="Times New Roman" w:hAnsi="Times New Roman" w:cs="Times New Roman"/>
            <w:sz w:val="24"/>
            <w:szCs w:val="24"/>
          </w:rPr>
          <w:t xml:space="preserve"> </w:t>
        </w:r>
      </w:ins>
      <w:ins w:id="36" w:author="MCO" w:date="2018-02-06T11:39:00Z">
        <w:r w:rsidR="00050797">
          <w:rPr>
            <w:rFonts w:ascii="Times New Roman" w:hAnsi="Times New Roman" w:cs="Times New Roman"/>
            <w:sz w:val="24"/>
            <w:szCs w:val="24"/>
          </w:rPr>
          <w:t>in average</w:t>
        </w:r>
      </w:ins>
      <w:ins w:id="37" w:author="MCO" w:date="2018-02-08T09:04:00Z">
        <w:r w:rsidR="00051445">
          <w:rPr>
            <w:rFonts w:ascii="Times New Roman" w:hAnsi="Times New Roman" w:cs="Times New Roman"/>
            <w:sz w:val="24"/>
            <w:szCs w:val="24"/>
          </w:rPr>
          <w:t>,</w:t>
        </w:r>
      </w:ins>
      <w:ins w:id="38" w:author="MCO" w:date="2018-02-06T11:39:00Z">
        <w:r w:rsidR="00050797">
          <w:rPr>
            <w:rFonts w:ascii="Times New Roman" w:hAnsi="Times New Roman" w:cs="Times New Roman"/>
            <w:sz w:val="24"/>
            <w:szCs w:val="24"/>
          </w:rPr>
          <w:t xml:space="preserve"> </w:t>
        </w:r>
      </w:ins>
      <w:ins w:id="39" w:author="MCO" w:date="2018-02-06T10:36:00Z">
        <w:r w:rsidR="00E73693">
          <w:rPr>
            <w:rFonts w:ascii="Times New Roman" w:hAnsi="Times New Roman" w:cs="Times New Roman"/>
            <w:sz w:val="24"/>
            <w:szCs w:val="24"/>
          </w:rPr>
          <w:t xml:space="preserve">nearly 50% </w:t>
        </w:r>
      </w:ins>
      <w:ins w:id="40" w:author="MCO" w:date="2018-02-06T11:39:00Z">
        <w:r w:rsidR="00050797">
          <w:rPr>
            <w:rFonts w:ascii="Times New Roman" w:hAnsi="Times New Roman" w:cs="Times New Roman"/>
            <w:sz w:val="24"/>
            <w:szCs w:val="24"/>
          </w:rPr>
          <w:t xml:space="preserve">soybean </w:t>
        </w:r>
      </w:ins>
      <w:ins w:id="41" w:author="MCO" w:date="2018-02-06T10:34:00Z">
        <w:r w:rsidR="00E73693">
          <w:rPr>
            <w:rFonts w:ascii="Times New Roman" w:hAnsi="Times New Roman" w:cs="Times New Roman"/>
            <w:sz w:val="24"/>
            <w:szCs w:val="24"/>
          </w:rPr>
          <w:t>yield loss</w:t>
        </w:r>
      </w:ins>
      <w:ins w:id="42" w:author="MCO" w:date="2018-02-06T12:56:00Z">
        <w:r w:rsidR="00C372DC">
          <w:rPr>
            <w:rFonts w:ascii="Times New Roman" w:hAnsi="Times New Roman" w:cs="Times New Roman"/>
            <w:sz w:val="24"/>
            <w:szCs w:val="24"/>
          </w:rPr>
          <w:t xml:space="preserve"> in North America</w:t>
        </w:r>
      </w:ins>
      <w:ins w:id="43" w:author="MCO" w:date="2018-02-06T10:36:00Z">
        <w:r w:rsidR="00E73693">
          <w:rPr>
            <w:rFonts w:ascii="Times New Roman" w:hAnsi="Times New Roman" w:cs="Times New Roman"/>
            <w:sz w:val="24"/>
            <w:szCs w:val="24"/>
          </w:rPr>
          <w:t xml:space="preserve"> </w:t>
        </w:r>
      </w:ins>
      <w:ins w:id="44" w:author="MCO" w:date="2018-02-06T10:37:00Z">
        <w:r w:rsidR="00E73693">
          <w:rPr>
            <w:rFonts w:ascii="Times New Roman" w:hAnsi="Times New Roman" w:cs="Times New Roman"/>
            <w:sz w:val="24"/>
            <w:szCs w:val="24"/>
          </w:rPr>
          <w:fldChar w:fldCharType="begin" w:fldLock="1"/>
        </w:r>
      </w:ins>
      <w:r w:rsidR="00B32B8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Pr>
          <w:rFonts w:ascii="Times New Roman" w:hAnsi="Times New Roman" w:cs="Times New Roman"/>
          <w:sz w:val="24"/>
          <w:szCs w:val="24"/>
        </w:rPr>
        <w:fldChar w:fldCharType="separate"/>
      </w:r>
      <w:r w:rsidR="00E73693" w:rsidRPr="00E73693">
        <w:rPr>
          <w:rFonts w:ascii="Times New Roman" w:hAnsi="Times New Roman" w:cs="Times New Roman"/>
          <w:noProof/>
          <w:sz w:val="24"/>
          <w:szCs w:val="24"/>
        </w:rPr>
        <w:t>(Soltani et al. 2017)</w:t>
      </w:r>
      <w:ins w:id="45" w:author="MCO" w:date="2018-02-06T10:37:00Z">
        <w:r w:rsidR="00E73693">
          <w:rPr>
            <w:rFonts w:ascii="Times New Roman" w:hAnsi="Times New Roman" w:cs="Times New Roman"/>
            <w:sz w:val="24"/>
            <w:szCs w:val="24"/>
          </w:rPr>
          <w:fldChar w:fldCharType="end"/>
        </w:r>
      </w:ins>
      <w:del w:id="46" w:author="MCO" w:date="2018-02-06T09:53:00Z">
        <w:r w:rsidR="00347385" w:rsidDel="00946B3B">
          <w:rPr>
            <w:rFonts w:ascii="Times New Roman" w:hAnsi="Times New Roman" w:cs="Times New Roman"/>
            <w:sz w:val="24"/>
            <w:szCs w:val="24"/>
          </w:rPr>
          <w:delText xml:space="preserve">, </w:delText>
        </w:r>
      </w:del>
      <w:ins w:id="47" w:author="MCO" w:date="2018-02-06T09:53:00Z">
        <w:r w:rsidR="00946B3B">
          <w:rPr>
            <w:rFonts w:ascii="Times New Roman" w:hAnsi="Times New Roman" w:cs="Times New Roman"/>
            <w:sz w:val="24"/>
            <w:szCs w:val="24"/>
          </w:rPr>
          <w:t xml:space="preserve">. </w:t>
        </w:r>
      </w:ins>
      <w:ins w:id="48" w:author="MCO" w:date="2018-02-06T10:39:00Z">
        <w:r w:rsidR="00E73693">
          <w:rPr>
            <w:rFonts w:ascii="Times New Roman" w:hAnsi="Times New Roman" w:cs="Times New Roman"/>
            <w:sz w:val="24"/>
            <w:szCs w:val="24"/>
          </w:rPr>
          <w:t xml:space="preserve">Additionally, </w:t>
        </w:r>
      </w:ins>
      <w:del w:id="49" w:author="MCO" w:date="2018-02-06T10:39:00Z">
        <w:r w:rsidR="00347385" w:rsidDel="00E73693">
          <w:rPr>
            <w:rFonts w:ascii="Times New Roman" w:hAnsi="Times New Roman" w:cs="Times New Roman"/>
            <w:sz w:val="24"/>
            <w:szCs w:val="24"/>
          </w:rPr>
          <w:delText xml:space="preserve">and </w:delText>
        </w:r>
      </w:del>
      <w:r w:rsidR="002B4C39">
        <w:rPr>
          <w:rFonts w:ascii="Times New Roman" w:hAnsi="Times New Roman" w:cs="Times New Roman"/>
          <w:sz w:val="24"/>
          <w:szCs w:val="24"/>
        </w:rPr>
        <w:t>h</w:t>
      </w:r>
      <w:r w:rsidR="001A3E9F">
        <w:rPr>
          <w:rFonts w:ascii="Times New Roman" w:hAnsi="Times New Roman" w:cs="Times New Roman"/>
          <w:sz w:val="24"/>
          <w:szCs w:val="24"/>
        </w:rPr>
        <w:t>erbicide</w:t>
      </w:r>
      <w:del w:id="50" w:author="MCO" w:date="2018-02-06T10:41:00Z">
        <w:r w:rsidR="001A3E9F" w:rsidDel="00E73693">
          <w:rPr>
            <w:rFonts w:ascii="Times New Roman" w:hAnsi="Times New Roman" w:cs="Times New Roman"/>
            <w:sz w:val="24"/>
            <w:szCs w:val="24"/>
          </w:rPr>
          <w:delText xml:space="preserve"> </w:delText>
        </w:r>
      </w:del>
      <w:ins w:id="51" w:author="MCO" w:date="2018-02-06T10:41:00Z">
        <w:r w:rsidR="00E73693">
          <w:rPr>
            <w:rFonts w:ascii="Times New Roman" w:hAnsi="Times New Roman" w:cs="Times New Roman"/>
            <w:sz w:val="24"/>
            <w:szCs w:val="24"/>
          </w:rPr>
          <w:t>-</w:t>
        </w:r>
      </w:ins>
      <w:r w:rsidR="001A3E9F">
        <w:rPr>
          <w:rFonts w:ascii="Times New Roman" w:hAnsi="Times New Roman" w:cs="Times New Roman"/>
          <w:sz w:val="24"/>
          <w:szCs w:val="24"/>
        </w:rPr>
        <w:t xml:space="preserve">resistant </w:t>
      </w:r>
      <w:ins w:id="52" w:author="MCO" w:date="2018-02-08T09:06:00Z">
        <w:r w:rsidR="00051445">
          <w:rPr>
            <w:rFonts w:ascii="Times New Roman" w:hAnsi="Times New Roman" w:cs="Times New Roman"/>
            <w:sz w:val="24"/>
            <w:szCs w:val="24"/>
          </w:rPr>
          <w:t xml:space="preserve">(HR) </w:t>
        </w:r>
      </w:ins>
      <w:r w:rsidR="001A3E9F">
        <w:rPr>
          <w:rFonts w:ascii="Times New Roman" w:hAnsi="Times New Roman" w:cs="Times New Roman"/>
          <w:sz w:val="24"/>
          <w:szCs w:val="24"/>
        </w:rPr>
        <w:t>weeds dramatically increased in the past 20 years</w:t>
      </w:r>
      <w:r w:rsidR="0004251D">
        <w:rPr>
          <w:rFonts w:ascii="Times New Roman" w:hAnsi="Times New Roman" w:cs="Times New Roman"/>
          <w:sz w:val="24"/>
          <w:szCs w:val="24"/>
        </w:rPr>
        <w:t xml:space="preserve"> </w:t>
      </w:r>
      <w:r w:rsidR="0004251D">
        <w:rPr>
          <w:rFonts w:ascii="Times New Roman" w:hAnsi="Times New Roman" w:cs="Times New Roman"/>
          <w:sz w:val="24"/>
          <w:szCs w:val="24"/>
        </w:rPr>
        <w:fldChar w:fldCharType="begin" w:fldLock="1"/>
      </w:r>
      <w:r w:rsidR="008E438B">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Pr>
          <w:rFonts w:ascii="Times New Roman" w:hAnsi="Times New Roman" w:cs="Times New Roman"/>
          <w:sz w:val="24"/>
          <w:szCs w:val="24"/>
        </w:rPr>
        <w:fldChar w:fldCharType="separate"/>
      </w:r>
      <w:r w:rsidR="008E438B" w:rsidRPr="008E438B">
        <w:rPr>
          <w:rFonts w:ascii="Times New Roman" w:hAnsi="Times New Roman" w:cs="Times New Roman"/>
          <w:noProof/>
          <w:sz w:val="24"/>
          <w:szCs w:val="24"/>
        </w:rPr>
        <w:t>(Heap 2014)</w:t>
      </w:r>
      <w:r w:rsidR="0004251D">
        <w:rPr>
          <w:rFonts w:ascii="Times New Roman" w:hAnsi="Times New Roman" w:cs="Times New Roman"/>
          <w:sz w:val="24"/>
          <w:szCs w:val="24"/>
        </w:rPr>
        <w:fldChar w:fldCharType="end"/>
      </w:r>
      <w:r w:rsidR="001A3E9F">
        <w:rPr>
          <w:rFonts w:ascii="Times New Roman" w:hAnsi="Times New Roman" w:cs="Times New Roman"/>
          <w:sz w:val="24"/>
          <w:szCs w:val="24"/>
        </w:rPr>
        <w:t xml:space="preserve">. </w:t>
      </w:r>
      <w:r w:rsidR="003F793C">
        <w:rPr>
          <w:rFonts w:ascii="Times New Roman" w:hAnsi="Times New Roman" w:cs="Times New Roman"/>
          <w:sz w:val="24"/>
          <w:szCs w:val="24"/>
        </w:rPr>
        <w:t xml:space="preserve">For example, </w:t>
      </w:r>
      <w:ins w:id="53" w:author="MCO" w:date="2018-02-06T11:34:00Z">
        <w:r w:rsidR="007234E1" w:rsidRPr="007234E1">
          <w:rPr>
            <w:rFonts w:ascii="Times New Roman" w:hAnsi="Times New Roman" w:cs="Times New Roman"/>
            <w:sz w:val="24"/>
            <w:szCs w:val="24"/>
            <w:rPrChange w:id="54" w:author="MCO" w:date="2018-02-06T11:35:00Z">
              <w:rPr>
                <w:rFonts w:ascii="Times New Roman" w:hAnsi="Times New Roman" w:cs="Times New Roman"/>
                <w:i/>
                <w:sz w:val="24"/>
                <w:szCs w:val="24"/>
              </w:rPr>
            </w:rPrChange>
          </w:rPr>
          <w:t>pig</w:t>
        </w:r>
      </w:ins>
      <w:ins w:id="55" w:author="MCO" w:date="2018-02-06T11:35:00Z">
        <w:r w:rsidR="007234E1" w:rsidRPr="007234E1">
          <w:rPr>
            <w:rFonts w:ascii="Times New Roman" w:hAnsi="Times New Roman" w:cs="Times New Roman"/>
            <w:sz w:val="24"/>
            <w:szCs w:val="24"/>
            <w:rPrChange w:id="56" w:author="MCO" w:date="2018-02-06T11:35:00Z">
              <w:rPr>
                <w:rFonts w:ascii="Times New Roman" w:hAnsi="Times New Roman" w:cs="Times New Roman"/>
                <w:i/>
                <w:sz w:val="24"/>
                <w:szCs w:val="24"/>
              </w:rPr>
            </w:rPrChange>
          </w:rPr>
          <w:t>weed</w:t>
        </w:r>
      </w:ins>
      <w:ins w:id="57" w:author="MCO" w:date="2018-02-06T11:31:00Z">
        <w:r w:rsidR="00A27E03" w:rsidRPr="007234E1">
          <w:rPr>
            <w:rFonts w:ascii="Times New Roman" w:hAnsi="Times New Roman" w:cs="Times New Roman"/>
            <w:sz w:val="24"/>
            <w:szCs w:val="24"/>
          </w:rPr>
          <w:t xml:space="preserve"> </w:t>
        </w:r>
        <w:r w:rsidR="00A27E03">
          <w:rPr>
            <w:rFonts w:ascii="Times New Roman" w:hAnsi="Times New Roman" w:cs="Times New Roman"/>
            <w:sz w:val="24"/>
            <w:szCs w:val="24"/>
          </w:rPr>
          <w:t>species (</w:t>
        </w:r>
      </w:ins>
      <w:ins w:id="58" w:author="MCO" w:date="2018-02-08T14:40:00Z">
        <w:r w:rsidR="00B42BFA">
          <w:rPr>
            <w:rFonts w:ascii="Times New Roman" w:hAnsi="Times New Roman" w:cs="Times New Roman"/>
            <w:sz w:val="24"/>
            <w:szCs w:val="24"/>
          </w:rPr>
          <w:t xml:space="preserve">e.g., </w:t>
        </w:r>
      </w:ins>
      <w:ins w:id="59" w:author="MCO" w:date="2018-02-06T11:31:00Z">
        <w:r w:rsidR="00A27E03">
          <w:rPr>
            <w:rFonts w:ascii="Times New Roman" w:hAnsi="Times New Roman" w:cs="Times New Roman"/>
            <w:sz w:val="24"/>
            <w:szCs w:val="24"/>
          </w:rPr>
          <w:t xml:space="preserve">Palmer amaranth and waterhemp) </w:t>
        </w:r>
      </w:ins>
      <w:del w:id="60" w:author="MCO" w:date="2018-02-06T11:31:00Z">
        <w:r w:rsidR="00EB3D0A" w:rsidDel="00A27E03">
          <w:rPr>
            <w:rFonts w:ascii="Times New Roman" w:hAnsi="Times New Roman" w:cs="Times New Roman"/>
            <w:sz w:val="24"/>
            <w:szCs w:val="24"/>
          </w:rPr>
          <w:delText>waterhemp (</w:delText>
        </w:r>
        <w:r w:rsidR="00EB3D0A" w:rsidRPr="00EB3D0A" w:rsidDel="00A27E03">
          <w:rPr>
            <w:rFonts w:ascii="Times New Roman" w:hAnsi="Times New Roman" w:cs="Times New Roman"/>
            <w:i/>
            <w:sz w:val="24"/>
            <w:szCs w:val="24"/>
          </w:rPr>
          <w:delText>Amaranthus tubercul</w:delText>
        </w:r>
        <w:r w:rsidR="00EB3D0A" w:rsidDel="00A27E03">
          <w:rPr>
            <w:rFonts w:ascii="Times New Roman" w:hAnsi="Times New Roman" w:cs="Times New Roman"/>
            <w:i/>
            <w:sz w:val="24"/>
            <w:szCs w:val="24"/>
          </w:rPr>
          <w:delText>a</w:delText>
        </w:r>
        <w:r w:rsidR="00EB3D0A" w:rsidRPr="00EB3D0A" w:rsidDel="00A27E03">
          <w:rPr>
            <w:rFonts w:ascii="Times New Roman" w:hAnsi="Times New Roman" w:cs="Times New Roman"/>
            <w:i/>
            <w:sz w:val="24"/>
            <w:szCs w:val="24"/>
          </w:rPr>
          <w:delText>tus</w:delText>
        </w:r>
        <w:r w:rsidR="00171893" w:rsidDel="00A27E03">
          <w:rPr>
            <w:rFonts w:ascii="Times New Roman" w:hAnsi="Times New Roman" w:cs="Times New Roman"/>
            <w:i/>
            <w:sz w:val="24"/>
            <w:szCs w:val="24"/>
          </w:rPr>
          <w:delText xml:space="preserve"> </w:delText>
        </w:r>
        <w:r w:rsidR="00171893" w:rsidRPr="00171893" w:rsidDel="00A27E03">
          <w:rPr>
            <w:rFonts w:ascii="Times New Roman" w:hAnsi="Times New Roman" w:cs="Times New Roman"/>
            <w:sz w:val="24"/>
            <w:szCs w:val="24"/>
          </w:rPr>
          <w:delText>var.</w:delText>
        </w:r>
        <w:r w:rsidR="00171893" w:rsidDel="00A27E03">
          <w:rPr>
            <w:rFonts w:ascii="Times New Roman" w:hAnsi="Times New Roman" w:cs="Times New Roman"/>
            <w:i/>
            <w:sz w:val="24"/>
            <w:szCs w:val="24"/>
          </w:rPr>
          <w:delText xml:space="preserve"> rudis</w:delText>
        </w:r>
        <w:r w:rsidR="00EB3D0A" w:rsidDel="00A27E03">
          <w:rPr>
            <w:rFonts w:ascii="Times New Roman" w:hAnsi="Times New Roman" w:cs="Times New Roman"/>
            <w:sz w:val="24"/>
            <w:szCs w:val="24"/>
          </w:rPr>
          <w:delText xml:space="preserve">) </w:delText>
        </w:r>
      </w:del>
      <w:r w:rsidR="007A02CC">
        <w:rPr>
          <w:rFonts w:ascii="Times New Roman" w:hAnsi="Times New Roman" w:cs="Times New Roman"/>
          <w:sz w:val="24"/>
          <w:szCs w:val="24"/>
        </w:rPr>
        <w:t>populations</w:t>
      </w:r>
      <w:r w:rsidR="0074236D">
        <w:rPr>
          <w:rFonts w:ascii="Times New Roman" w:hAnsi="Times New Roman" w:cs="Times New Roman"/>
          <w:sz w:val="24"/>
          <w:szCs w:val="24"/>
        </w:rPr>
        <w:t xml:space="preserve"> infesting soybean </w:t>
      </w:r>
      <w:r w:rsidR="0020775D">
        <w:rPr>
          <w:rFonts w:ascii="Times New Roman" w:hAnsi="Times New Roman" w:cs="Times New Roman"/>
          <w:sz w:val="24"/>
          <w:szCs w:val="24"/>
        </w:rPr>
        <w:t>fields</w:t>
      </w:r>
      <w:r w:rsidR="00EB3D0A">
        <w:rPr>
          <w:rFonts w:ascii="Times New Roman" w:hAnsi="Times New Roman" w:cs="Times New Roman"/>
          <w:sz w:val="24"/>
          <w:szCs w:val="24"/>
        </w:rPr>
        <w:t xml:space="preserve"> have evolved resistance to ALS-</w:t>
      </w:r>
      <w:ins w:id="61" w:author="MCO" w:date="2018-02-06T11:32:00Z">
        <w:r w:rsidR="007234E1">
          <w:rPr>
            <w:rFonts w:ascii="Times New Roman" w:hAnsi="Times New Roman" w:cs="Times New Roman"/>
            <w:sz w:val="24"/>
            <w:szCs w:val="24"/>
          </w:rPr>
          <w:t xml:space="preserve"> (Heap, 2018</w:t>
        </w:r>
      </w:ins>
      <w:ins w:id="62" w:author="MCO" w:date="2018-02-08T14:40:00Z">
        <w:r w:rsidR="00B42BFA">
          <w:rPr>
            <w:rFonts w:ascii="Times New Roman" w:hAnsi="Times New Roman" w:cs="Times New Roman"/>
            <w:sz w:val="24"/>
            <w:szCs w:val="24"/>
          </w:rPr>
          <w:t>a</w:t>
        </w:r>
      </w:ins>
      <w:ins w:id="63" w:author="MCO" w:date="2018-02-06T11:32:00Z">
        <w:r w:rsidR="007234E1">
          <w:rPr>
            <w:rFonts w:ascii="Times New Roman" w:hAnsi="Times New Roman" w:cs="Times New Roman"/>
            <w:sz w:val="24"/>
            <w:szCs w:val="24"/>
          </w:rPr>
          <w:t>)</w:t>
        </w:r>
      </w:ins>
      <w:r w:rsidR="00EB3D0A">
        <w:rPr>
          <w:rFonts w:ascii="Times New Roman" w:hAnsi="Times New Roman" w:cs="Times New Roman"/>
          <w:sz w:val="24"/>
          <w:szCs w:val="24"/>
        </w:rPr>
        <w:t xml:space="preserve">, </w:t>
      </w:r>
      <w:r w:rsidR="0074236D">
        <w:rPr>
          <w:rFonts w:ascii="Times New Roman" w:hAnsi="Times New Roman" w:cs="Times New Roman"/>
          <w:sz w:val="24"/>
          <w:szCs w:val="24"/>
        </w:rPr>
        <w:t>EPSPS</w:t>
      </w:r>
      <w:r w:rsidR="00A44DB8">
        <w:rPr>
          <w:rFonts w:ascii="Times New Roman" w:hAnsi="Times New Roman" w:cs="Times New Roman"/>
          <w:sz w:val="24"/>
          <w:szCs w:val="24"/>
        </w:rPr>
        <w:t>-</w:t>
      </w:r>
      <w:ins w:id="64" w:author="MCO" w:date="2018-02-06T11:31:00Z">
        <w:r w:rsidR="00A27E03">
          <w:rPr>
            <w:rFonts w:ascii="Times New Roman" w:hAnsi="Times New Roman" w:cs="Times New Roman"/>
            <w:sz w:val="24"/>
            <w:szCs w:val="24"/>
          </w:rPr>
          <w:t xml:space="preserve"> </w:t>
        </w:r>
      </w:ins>
      <w:ins w:id="65" w:author="MCO" w:date="2018-02-06T11:32:00Z">
        <w:r w:rsidR="00A27E03">
          <w:rPr>
            <w:rFonts w:ascii="Times New Roman" w:hAnsi="Times New Roman" w:cs="Times New Roman"/>
            <w:sz w:val="24"/>
            <w:szCs w:val="24"/>
          </w:rPr>
          <w:fldChar w:fldCharType="begin" w:fldLock="1"/>
        </w:r>
      </w:ins>
      <w:r w:rsidR="00B32B8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Pr>
          <w:rFonts w:ascii="Times New Roman" w:hAnsi="Times New Roman" w:cs="Times New Roman"/>
          <w:sz w:val="24"/>
          <w:szCs w:val="24"/>
        </w:rPr>
        <w:fldChar w:fldCharType="separate"/>
      </w:r>
      <w:r w:rsidR="00A27E03" w:rsidRPr="00A27E03">
        <w:rPr>
          <w:rFonts w:ascii="Times New Roman" w:hAnsi="Times New Roman" w:cs="Times New Roman"/>
          <w:noProof/>
          <w:sz w:val="24"/>
          <w:szCs w:val="24"/>
        </w:rPr>
        <w:t>(Vieira et al. 2017)</w:t>
      </w:r>
      <w:ins w:id="66" w:author="MCO" w:date="2018-02-06T11:32:00Z">
        <w:r w:rsidR="00A27E03">
          <w:rPr>
            <w:rFonts w:ascii="Times New Roman" w:hAnsi="Times New Roman" w:cs="Times New Roman"/>
            <w:sz w:val="24"/>
            <w:szCs w:val="24"/>
          </w:rPr>
          <w:fldChar w:fldCharType="end"/>
        </w:r>
      </w:ins>
      <w:r w:rsidR="00EB3D0A">
        <w:rPr>
          <w:rFonts w:ascii="Times New Roman" w:hAnsi="Times New Roman" w:cs="Times New Roman"/>
          <w:sz w:val="24"/>
          <w:szCs w:val="24"/>
        </w:rPr>
        <w:t>,</w:t>
      </w:r>
      <w:r w:rsidR="00DD0ECC">
        <w:rPr>
          <w:rFonts w:ascii="Times New Roman" w:hAnsi="Times New Roman" w:cs="Times New Roman"/>
          <w:sz w:val="24"/>
          <w:szCs w:val="24"/>
        </w:rPr>
        <w:t xml:space="preserve"> </w:t>
      </w:r>
      <w:r w:rsidR="0020775D">
        <w:rPr>
          <w:rFonts w:ascii="Times New Roman" w:hAnsi="Times New Roman" w:cs="Times New Roman"/>
          <w:sz w:val="24"/>
          <w:szCs w:val="24"/>
        </w:rPr>
        <w:t>and PPO-inhibitor</w:t>
      </w:r>
      <w:r w:rsidR="00C55829">
        <w:rPr>
          <w:rFonts w:ascii="Times New Roman" w:hAnsi="Times New Roman" w:cs="Times New Roman"/>
          <w:sz w:val="24"/>
          <w:szCs w:val="24"/>
        </w:rPr>
        <w:t xml:space="preserve"> </w:t>
      </w:r>
      <w:ins w:id="67" w:author="MCO" w:date="2018-02-06T11:32:00Z">
        <w:r w:rsidR="00A27E03">
          <w:rPr>
            <w:rFonts w:ascii="Times New Roman" w:hAnsi="Times New Roman" w:cs="Times New Roman"/>
            <w:sz w:val="24"/>
            <w:szCs w:val="24"/>
          </w:rPr>
          <w:t xml:space="preserve">(Werle, unpublished) </w:t>
        </w:r>
      </w:ins>
      <w:r w:rsidR="00C55829">
        <w:rPr>
          <w:rFonts w:ascii="Times New Roman" w:hAnsi="Times New Roman" w:cs="Times New Roman"/>
          <w:sz w:val="24"/>
          <w:szCs w:val="24"/>
        </w:rPr>
        <w:t>herbicide site</w:t>
      </w:r>
      <w:r w:rsidR="00FD5551">
        <w:rPr>
          <w:rFonts w:ascii="Times New Roman" w:hAnsi="Times New Roman" w:cs="Times New Roman"/>
          <w:sz w:val="24"/>
          <w:szCs w:val="24"/>
        </w:rPr>
        <w:t>s</w:t>
      </w:r>
      <w:r w:rsidR="00C55829">
        <w:rPr>
          <w:rFonts w:ascii="Times New Roman" w:hAnsi="Times New Roman" w:cs="Times New Roman"/>
          <w:sz w:val="24"/>
          <w:szCs w:val="24"/>
        </w:rPr>
        <w:t xml:space="preserve">-of-action </w:t>
      </w:r>
      <w:r w:rsidR="00B940AB">
        <w:rPr>
          <w:rFonts w:ascii="Times New Roman" w:hAnsi="Times New Roman" w:cs="Times New Roman"/>
          <w:sz w:val="24"/>
          <w:szCs w:val="24"/>
        </w:rPr>
        <w:t>(SOA)</w:t>
      </w:r>
      <w:ins w:id="68" w:author="Rodrigo Werle" w:date="2018-02-05T14:01:00Z">
        <w:r w:rsidR="006551FA">
          <w:rPr>
            <w:rFonts w:ascii="Times New Roman" w:hAnsi="Times New Roman" w:cs="Times New Roman"/>
            <w:sz w:val="24"/>
            <w:szCs w:val="24"/>
          </w:rPr>
          <w:t xml:space="preserve"> </w:t>
        </w:r>
      </w:ins>
      <w:r w:rsidR="00EB3D0A">
        <w:rPr>
          <w:rFonts w:ascii="Times New Roman" w:hAnsi="Times New Roman" w:cs="Times New Roman"/>
          <w:sz w:val="24"/>
          <w:szCs w:val="24"/>
        </w:rPr>
        <w:t>in Nebraska</w:t>
      </w:r>
      <w:del w:id="69" w:author="MCO" w:date="2018-02-06T11:33:00Z">
        <w:r w:rsidR="00021B73" w:rsidDel="007234E1">
          <w:rPr>
            <w:rFonts w:ascii="Times New Roman" w:hAnsi="Times New Roman" w:cs="Times New Roman"/>
            <w:sz w:val="24"/>
            <w:szCs w:val="24"/>
          </w:rPr>
          <w:delText xml:space="preserve"> </w:delText>
        </w:r>
      </w:del>
      <w:del w:id="70" w:author="MCO" w:date="2018-02-06T11:32:00Z">
        <w:r w:rsidR="00021B73" w:rsidDel="00A27E03">
          <w:rPr>
            <w:rFonts w:ascii="Times New Roman" w:hAnsi="Times New Roman" w:cs="Times New Roman"/>
            <w:sz w:val="24"/>
            <w:szCs w:val="24"/>
          </w:rPr>
          <w:fldChar w:fldCharType="begin" w:fldLock="1"/>
        </w:r>
        <w:r w:rsidR="00021B73" w:rsidRPr="007234E1" w:rsidDel="00A27E03">
          <w:rPr>
            <w:rFonts w:ascii="Times New Roman" w:hAnsi="Times New Roman" w:cs="Times New Roman"/>
            <w:sz w:val="24"/>
            <w:szCs w:val="24"/>
          </w:rPr>
          <w:delInstrText>ADDIN CSL_CITATION { "citationItems" : [ { "id" : "ITEM-1", "itemData" : { "DOI" : "10.1002/ps.4781", "ISSN" : "1526-4998", "abstract" : "\nBACKGROUND\nPalmer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species.\n\nRESULTS\nGlyphosate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Nebraska.\n\nCONCLUSION\nThe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resistance.\n",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"n/a--n/a", "publisher" : "John Wiley &amp; Sons, Ltd", "title" : "Distribution of glyphosate-resistant Amaranthus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delInstrText>
        </w:r>
        <w:r w:rsidR="00021B73" w:rsidDel="00A27E03">
          <w:rPr>
            <w:rFonts w:ascii="Times New Roman" w:hAnsi="Times New Roman" w:cs="Times New Roman"/>
            <w:sz w:val="24"/>
            <w:szCs w:val="24"/>
          </w:rPr>
          <w:fldChar w:fldCharType="separate"/>
        </w:r>
        <w:r w:rsidR="00021B73" w:rsidRPr="00021B73" w:rsidDel="00A27E03">
          <w:rPr>
            <w:rFonts w:ascii="Times New Roman" w:hAnsi="Times New Roman" w:cs="Times New Roman"/>
            <w:noProof/>
            <w:sz w:val="24"/>
            <w:szCs w:val="24"/>
          </w:rPr>
          <w:delText>(Vieira et al. 2017)</w:delText>
        </w:r>
        <w:r w:rsidR="00021B73" w:rsidDel="00A27E03">
          <w:rPr>
            <w:rFonts w:ascii="Times New Roman" w:hAnsi="Times New Roman" w:cs="Times New Roman"/>
            <w:sz w:val="24"/>
            <w:szCs w:val="24"/>
          </w:rPr>
          <w:fldChar w:fldCharType="end"/>
        </w:r>
        <w:r w:rsidR="005D2706" w:rsidRPr="00F073DD" w:rsidDel="00A27E03">
          <w:rPr>
            <w:rFonts w:ascii="Times New Roman" w:hAnsi="Times New Roman" w:cs="Times New Roman"/>
            <w:sz w:val="24"/>
            <w:szCs w:val="24"/>
            <w:rPrChange w:id="71" w:author="MCO" w:date="2018-02-06T10:04:00Z">
              <w:rPr>
                <w:rFonts w:ascii="Times New Roman" w:hAnsi="Times New Roman" w:cs="Times New Roman"/>
                <w:sz w:val="24"/>
                <w:szCs w:val="24"/>
                <w:highlight w:val="yellow"/>
              </w:rPr>
            </w:rPrChange>
          </w:rPr>
          <w:delText>,</w:delText>
        </w:r>
      </w:del>
      <w:del w:id="72" w:author="MCO" w:date="2018-02-06T11:33:00Z">
        <w:r w:rsidR="005D2706" w:rsidDel="007234E1">
          <w:rPr>
            <w:rFonts w:ascii="Times New Roman" w:hAnsi="Times New Roman" w:cs="Times New Roman"/>
            <w:sz w:val="24"/>
            <w:szCs w:val="24"/>
          </w:rPr>
          <w:delText xml:space="preserve"> Heap 2018</w:delText>
        </w:r>
        <w:r w:rsidR="007A32C8" w:rsidDel="007234E1">
          <w:rPr>
            <w:rFonts w:ascii="Times New Roman" w:hAnsi="Times New Roman" w:cs="Times New Roman"/>
            <w:sz w:val="24"/>
            <w:szCs w:val="24"/>
          </w:rPr>
          <w:delText>)</w:delText>
        </w:r>
        <w:r w:rsidR="00EB3D0A" w:rsidDel="007234E1">
          <w:rPr>
            <w:rFonts w:ascii="Times New Roman" w:hAnsi="Times New Roman" w:cs="Times New Roman"/>
            <w:sz w:val="24"/>
            <w:szCs w:val="24"/>
          </w:rPr>
          <w:delText xml:space="preserve">. </w:delText>
        </w:r>
      </w:del>
      <w:ins w:id="73" w:author="MCO" w:date="2018-02-06T11:33:00Z">
        <w:r w:rsidR="007234E1">
          <w:rPr>
            <w:rFonts w:ascii="Times New Roman" w:hAnsi="Times New Roman" w:cs="Times New Roman"/>
            <w:sz w:val="24"/>
            <w:szCs w:val="24"/>
          </w:rPr>
          <w:t>.</w:t>
        </w:r>
      </w:ins>
      <w:ins w:id="74" w:author="MCO" w:date="2018-02-06T11:35:00Z">
        <w:r w:rsidR="007234E1">
          <w:rPr>
            <w:rFonts w:ascii="Times New Roman" w:hAnsi="Times New Roman" w:cs="Times New Roman"/>
            <w:sz w:val="24"/>
            <w:szCs w:val="24"/>
          </w:rPr>
          <w:t xml:space="preserve"> </w:t>
        </w:r>
      </w:ins>
      <w:r w:rsidR="000F7A45">
        <w:rPr>
          <w:rFonts w:ascii="Times New Roman" w:hAnsi="Times New Roman" w:cs="Times New Roman"/>
          <w:sz w:val="24"/>
          <w:szCs w:val="24"/>
        </w:rPr>
        <w:t>T</w:t>
      </w:r>
      <w:r w:rsidR="0020775D">
        <w:rPr>
          <w:rFonts w:ascii="Times New Roman" w:hAnsi="Times New Roman" w:cs="Times New Roman"/>
          <w:sz w:val="24"/>
          <w:szCs w:val="24"/>
        </w:rPr>
        <w:t>hese three</w:t>
      </w:r>
      <w:r w:rsidR="00715ECF">
        <w:rPr>
          <w:rFonts w:ascii="Times New Roman" w:hAnsi="Times New Roman" w:cs="Times New Roman"/>
          <w:sz w:val="24"/>
          <w:szCs w:val="24"/>
        </w:rPr>
        <w:t xml:space="preserve"> </w:t>
      </w:r>
      <w:ins w:id="75" w:author="MCO" w:date="2018-02-06T11:35:00Z">
        <w:r w:rsidR="007234E1">
          <w:rPr>
            <w:rFonts w:ascii="Times New Roman" w:hAnsi="Times New Roman" w:cs="Times New Roman"/>
            <w:sz w:val="24"/>
            <w:szCs w:val="24"/>
          </w:rPr>
          <w:t xml:space="preserve">herbicide </w:t>
        </w:r>
      </w:ins>
      <w:r w:rsidR="00A44DB8">
        <w:rPr>
          <w:rFonts w:ascii="Times New Roman" w:hAnsi="Times New Roman" w:cs="Times New Roman"/>
          <w:sz w:val="24"/>
          <w:szCs w:val="24"/>
        </w:rPr>
        <w:t xml:space="preserve">SOA </w:t>
      </w:r>
      <w:r w:rsidR="006551FA">
        <w:rPr>
          <w:rFonts w:ascii="Times New Roman" w:hAnsi="Times New Roman" w:cs="Times New Roman"/>
          <w:sz w:val="24"/>
          <w:szCs w:val="24"/>
        </w:rPr>
        <w:t>represent the available options</w:t>
      </w:r>
      <w:r w:rsidR="00A353F1">
        <w:rPr>
          <w:rFonts w:ascii="Times New Roman" w:hAnsi="Times New Roman" w:cs="Times New Roman"/>
          <w:sz w:val="24"/>
          <w:szCs w:val="24"/>
        </w:rPr>
        <w:t xml:space="preserve"> for </w:t>
      </w:r>
      <w:r w:rsidR="00347385">
        <w:rPr>
          <w:rFonts w:ascii="Times New Roman" w:hAnsi="Times New Roman" w:cs="Times New Roman"/>
          <w:sz w:val="24"/>
          <w:szCs w:val="24"/>
        </w:rPr>
        <w:t xml:space="preserve">POST </w:t>
      </w:r>
      <w:r w:rsidR="00A353F1">
        <w:rPr>
          <w:rFonts w:ascii="Times New Roman" w:hAnsi="Times New Roman" w:cs="Times New Roman"/>
          <w:sz w:val="24"/>
          <w:szCs w:val="24"/>
        </w:rPr>
        <w:t>control</w:t>
      </w:r>
      <w:r w:rsidR="007A32C8">
        <w:rPr>
          <w:rFonts w:ascii="Times New Roman" w:hAnsi="Times New Roman" w:cs="Times New Roman"/>
          <w:sz w:val="24"/>
          <w:szCs w:val="24"/>
        </w:rPr>
        <w:t xml:space="preserve"> of </w:t>
      </w:r>
      <w:del w:id="76" w:author="MCO" w:date="2018-02-06T11:35:00Z">
        <w:r w:rsidR="007A32C8" w:rsidDel="007234E1">
          <w:rPr>
            <w:rFonts w:ascii="Times New Roman" w:hAnsi="Times New Roman" w:cs="Times New Roman"/>
            <w:sz w:val="24"/>
            <w:szCs w:val="24"/>
          </w:rPr>
          <w:delText>waterhemp</w:delText>
        </w:r>
        <w:r w:rsidR="00B940AB" w:rsidDel="007234E1">
          <w:rPr>
            <w:rFonts w:ascii="Times New Roman" w:hAnsi="Times New Roman" w:cs="Times New Roman"/>
            <w:sz w:val="24"/>
            <w:szCs w:val="24"/>
          </w:rPr>
          <w:delText xml:space="preserve"> </w:delText>
        </w:r>
      </w:del>
      <w:ins w:id="77" w:author="MCO" w:date="2018-02-06T11:36:00Z">
        <w:r w:rsidR="007234E1">
          <w:rPr>
            <w:rFonts w:ascii="Times New Roman" w:hAnsi="Times New Roman" w:cs="Times New Roman"/>
            <w:sz w:val="24"/>
            <w:szCs w:val="24"/>
          </w:rPr>
          <w:t>p</w:t>
        </w:r>
      </w:ins>
      <w:ins w:id="78" w:author="MCO" w:date="2018-02-06T11:35:00Z">
        <w:r w:rsidR="007234E1">
          <w:rPr>
            <w:rFonts w:ascii="Times New Roman" w:hAnsi="Times New Roman" w:cs="Times New Roman"/>
            <w:sz w:val="24"/>
            <w:szCs w:val="24"/>
          </w:rPr>
          <w:t xml:space="preserve">igweed </w:t>
        </w:r>
      </w:ins>
      <w:ins w:id="79" w:author="MCO" w:date="2018-02-06T11:36:00Z">
        <w:r w:rsidR="007234E1">
          <w:rPr>
            <w:rFonts w:ascii="Times New Roman" w:hAnsi="Times New Roman" w:cs="Times New Roman"/>
            <w:sz w:val="24"/>
            <w:szCs w:val="24"/>
          </w:rPr>
          <w:t xml:space="preserve">species </w:t>
        </w:r>
      </w:ins>
      <w:r w:rsidR="00CD5344">
        <w:rPr>
          <w:rFonts w:ascii="Times New Roman" w:hAnsi="Times New Roman" w:cs="Times New Roman"/>
          <w:sz w:val="24"/>
          <w:szCs w:val="24"/>
        </w:rPr>
        <w:t>in soybean</w:t>
      </w:r>
      <w:r w:rsidR="00A00F35">
        <w:rPr>
          <w:rFonts w:ascii="Times New Roman" w:hAnsi="Times New Roman" w:cs="Times New Roman"/>
          <w:sz w:val="24"/>
          <w:szCs w:val="24"/>
        </w:rPr>
        <w:t>s</w:t>
      </w:r>
      <w:r w:rsidR="00715ECF">
        <w:rPr>
          <w:rFonts w:ascii="Times New Roman" w:hAnsi="Times New Roman" w:cs="Times New Roman"/>
          <w:sz w:val="24"/>
          <w:szCs w:val="24"/>
        </w:rPr>
        <w:t xml:space="preserve">. </w:t>
      </w:r>
      <w:r w:rsidR="008C5D81">
        <w:rPr>
          <w:rFonts w:ascii="Times New Roman" w:hAnsi="Times New Roman" w:cs="Times New Roman"/>
          <w:sz w:val="24"/>
          <w:szCs w:val="24"/>
        </w:rPr>
        <w:t xml:space="preserve">Therefore, </w:t>
      </w:r>
      <w:r w:rsidR="006551FA">
        <w:rPr>
          <w:rFonts w:ascii="Times New Roman" w:hAnsi="Times New Roman" w:cs="Times New Roman"/>
          <w:sz w:val="24"/>
          <w:szCs w:val="24"/>
        </w:rPr>
        <w:t xml:space="preserve">the </w:t>
      </w:r>
      <w:r w:rsidR="007A13DB">
        <w:rPr>
          <w:rFonts w:ascii="Times New Roman" w:hAnsi="Times New Roman" w:cs="Times New Roman"/>
          <w:sz w:val="24"/>
          <w:szCs w:val="24"/>
        </w:rPr>
        <w:t xml:space="preserve">complexity </w:t>
      </w:r>
      <w:r w:rsidR="008C5D81">
        <w:rPr>
          <w:rFonts w:ascii="Times New Roman" w:hAnsi="Times New Roman" w:cs="Times New Roman"/>
          <w:sz w:val="24"/>
          <w:szCs w:val="24"/>
        </w:rPr>
        <w:t xml:space="preserve">of </w:t>
      </w:r>
      <w:del w:id="80" w:author="MCO" w:date="2018-02-06T11:36:00Z">
        <w:r w:rsidR="007A13DB" w:rsidDel="007234E1">
          <w:rPr>
            <w:rFonts w:ascii="Times New Roman" w:hAnsi="Times New Roman" w:cs="Times New Roman"/>
            <w:sz w:val="24"/>
            <w:szCs w:val="24"/>
          </w:rPr>
          <w:delText xml:space="preserve">waterhemp </w:delText>
        </w:r>
      </w:del>
      <w:ins w:id="81" w:author="MCO" w:date="2018-02-06T11:36:00Z">
        <w:r w:rsidR="007234E1">
          <w:rPr>
            <w:rFonts w:ascii="Times New Roman" w:hAnsi="Times New Roman" w:cs="Times New Roman"/>
            <w:sz w:val="24"/>
            <w:szCs w:val="24"/>
          </w:rPr>
          <w:t xml:space="preserve">pigweed </w:t>
        </w:r>
      </w:ins>
      <w:r w:rsidR="007A13DB">
        <w:rPr>
          <w:rFonts w:ascii="Times New Roman" w:hAnsi="Times New Roman" w:cs="Times New Roman"/>
          <w:sz w:val="24"/>
          <w:szCs w:val="24"/>
        </w:rPr>
        <w:t>management</w:t>
      </w:r>
      <w:r w:rsidR="008C5D81">
        <w:rPr>
          <w:rFonts w:ascii="Times New Roman" w:hAnsi="Times New Roman" w:cs="Times New Roman"/>
          <w:sz w:val="24"/>
          <w:szCs w:val="24"/>
        </w:rPr>
        <w:t xml:space="preserve"> </w:t>
      </w:r>
      <w:r w:rsidR="007A13DB">
        <w:rPr>
          <w:rFonts w:ascii="Times New Roman" w:hAnsi="Times New Roman" w:cs="Times New Roman"/>
          <w:sz w:val="24"/>
          <w:szCs w:val="24"/>
        </w:rPr>
        <w:t xml:space="preserve">in </w:t>
      </w:r>
      <w:r w:rsidR="008C5D81">
        <w:rPr>
          <w:rFonts w:ascii="Times New Roman" w:hAnsi="Times New Roman" w:cs="Times New Roman"/>
          <w:sz w:val="24"/>
          <w:szCs w:val="24"/>
        </w:rPr>
        <w:t>soybeans</w:t>
      </w:r>
      <w:r w:rsidR="007A13DB">
        <w:rPr>
          <w:rFonts w:ascii="Times New Roman" w:hAnsi="Times New Roman" w:cs="Times New Roman"/>
          <w:sz w:val="24"/>
          <w:szCs w:val="24"/>
        </w:rPr>
        <w:t xml:space="preserve"> is</w:t>
      </w:r>
      <w:r w:rsidR="008B72CB">
        <w:rPr>
          <w:rFonts w:ascii="Times New Roman" w:hAnsi="Times New Roman" w:cs="Times New Roman"/>
          <w:sz w:val="24"/>
          <w:szCs w:val="24"/>
        </w:rPr>
        <w:t xml:space="preserve"> likely to increase</w:t>
      </w:r>
      <w:r w:rsidR="00612F19">
        <w:rPr>
          <w:rFonts w:ascii="Times New Roman" w:hAnsi="Times New Roman" w:cs="Times New Roman"/>
          <w:sz w:val="24"/>
          <w:szCs w:val="24"/>
        </w:rPr>
        <w:t xml:space="preserve"> </w:t>
      </w:r>
      <w:r w:rsidR="006551FA">
        <w:rPr>
          <w:rFonts w:ascii="Times New Roman" w:hAnsi="Times New Roman" w:cs="Times New Roman"/>
          <w:sz w:val="24"/>
          <w:szCs w:val="24"/>
        </w:rPr>
        <w:t xml:space="preserve">due to </w:t>
      </w:r>
      <w:r w:rsidR="00612F19">
        <w:rPr>
          <w:rFonts w:ascii="Times New Roman" w:hAnsi="Times New Roman" w:cs="Times New Roman"/>
          <w:sz w:val="24"/>
          <w:szCs w:val="24"/>
        </w:rPr>
        <w:t xml:space="preserve">less </w:t>
      </w:r>
      <w:r w:rsidR="00FD5551">
        <w:rPr>
          <w:rFonts w:ascii="Times New Roman" w:hAnsi="Times New Roman" w:cs="Times New Roman"/>
          <w:sz w:val="24"/>
          <w:szCs w:val="24"/>
        </w:rPr>
        <w:t xml:space="preserve">effective </w:t>
      </w:r>
      <w:r w:rsidR="00612F19">
        <w:rPr>
          <w:rFonts w:ascii="Times New Roman" w:hAnsi="Times New Roman" w:cs="Times New Roman"/>
          <w:sz w:val="24"/>
          <w:szCs w:val="24"/>
        </w:rPr>
        <w:t>herbicide options</w:t>
      </w:r>
      <w:r w:rsidR="008B72CB">
        <w:rPr>
          <w:rFonts w:ascii="Times New Roman" w:hAnsi="Times New Roman" w:cs="Times New Roman"/>
          <w:sz w:val="24"/>
          <w:szCs w:val="24"/>
        </w:rPr>
        <w:t xml:space="preserve">. </w:t>
      </w:r>
      <w:r w:rsidR="00347385">
        <w:rPr>
          <w:rFonts w:ascii="Times New Roman" w:hAnsi="Times New Roman" w:cs="Times New Roman"/>
          <w:sz w:val="24"/>
          <w:szCs w:val="24"/>
        </w:rPr>
        <w:t>POST</w:t>
      </w:r>
      <w:r>
        <w:rPr>
          <w:rFonts w:ascii="Times New Roman" w:hAnsi="Times New Roman" w:cs="Times New Roman"/>
          <w:sz w:val="24"/>
          <w:szCs w:val="24"/>
        </w:rPr>
        <w:t>-</w:t>
      </w:r>
      <w:r w:rsidR="00B15952">
        <w:rPr>
          <w:rFonts w:ascii="Times New Roman" w:hAnsi="Times New Roman" w:cs="Times New Roman"/>
          <w:sz w:val="24"/>
          <w:szCs w:val="24"/>
        </w:rPr>
        <w:t>application</w:t>
      </w:r>
      <w:r w:rsidR="00171893">
        <w:rPr>
          <w:rFonts w:ascii="Times New Roman" w:hAnsi="Times New Roman" w:cs="Times New Roman"/>
          <w:sz w:val="24"/>
          <w:szCs w:val="24"/>
        </w:rPr>
        <w:t xml:space="preserve"> of d</w:t>
      </w:r>
      <w:r w:rsidR="008B7368">
        <w:rPr>
          <w:rFonts w:ascii="Times New Roman" w:hAnsi="Times New Roman" w:cs="Times New Roman"/>
          <w:sz w:val="24"/>
          <w:szCs w:val="24"/>
        </w:rPr>
        <w:t xml:space="preserve">icamba </w:t>
      </w:r>
      <w:ins w:id="82" w:author="MCO" w:date="2018-02-06T15:29:00Z">
        <w:r w:rsidR="00B06E6C">
          <w:rPr>
            <w:rFonts w:ascii="Times New Roman" w:hAnsi="Times New Roman" w:cs="Times New Roman"/>
            <w:sz w:val="24"/>
            <w:szCs w:val="24"/>
          </w:rPr>
          <w:t>o</w:t>
        </w:r>
      </w:ins>
      <w:del w:id="83" w:author="MCO" w:date="2018-02-06T15:29:00Z">
        <w:r w:rsidR="00171893" w:rsidDel="00B06E6C">
          <w:rPr>
            <w:rFonts w:ascii="Times New Roman" w:hAnsi="Times New Roman" w:cs="Times New Roman"/>
            <w:sz w:val="24"/>
            <w:szCs w:val="24"/>
          </w:rPr>
          <w:delText>i</w:delText>
        </w:r>
      </w:del>
      <w:r w:rsidR="00171893">
        <w:rPr>
          <w:rFonts w:ascii="Times New Roman" w:hAnsi="Times New Roman" w:cs="Times New Roman"/>
          <w:sz w:val="24"/>
          <w:szCs w:val="24"/>
        </w:rPr>
        <w:t xml:space="preserve">n </w:t>
      </w:r>
      <w:r w:rsidR="006551FA">
        <w:rPr>
          <w:rFonts w:ascii="Times New Roman" w:hAnsi="Times New Roman" w:cs="Times New Roman"/>
          <w:sz w:val="24"/>
          <w:szCs w:val="24"/>
        </w:rPr>
        <w:t xml:space="preserve">DT </w:t>
      </w:r>
      <w:r w:rsidR="008B7368">
        <w:rPr>
          <w:rFonts w:ascii="Times New Roman" w:hAnsi="Times New Roman" w:cs="Times New Roman"/>
          <w:sz w:val="24"/>
          <w:szCs w:val="24"/>
        </w:rPr>
        <w:t>soybean</w:t>
      </w:r>
      <w:r w:rsidR="00927657">
        <w:rPr>
          <w:rFonts w:ascii="Times New Roman" w:hAnsi="Times New Roman" w:cs="Times New Roman"/>
          <w:sz w:val="24"/>
          <w:szCs w:val="24"/>
        </w:rPr>
        <w:t xml:space="preserve"> varieties </w:t>
      </w:r>
      <w:r w:rsidR="00411744">
        <w:rPr>
          <w:rFonts w:ascii="Times New Roman" w:hAnsi="Times New Roman" w:cs="Times New Roman"/>
          <w:sz w:val="24"/>
          <w:szCs w:val="24"/>
        </w:rPr>
        <w:t>might</w:t>
      </w:r>
      <w:r w:rsidR="008B72CB">
        <w:rPr>
          <w:rFonts w:ascii="Times New Roman" w:hAnsi="Times New Roman" w:cs="Times New Roman"/>
          <w:sz w:val="24"/>
          <w:szCs w:val="24"/>
        </w:rPr>
        <w:t xml:space="preserve"> be</w:t>
      </w:r>
      <w:r w:rsidR="008A4DEE">
        <w:rPr>
          <w:rFonts w:ascii="Times New Roman" w:hAnsi="Times New Roman" w:cs="Times New Roman"/>
          <w:sz w:val="24"/>
          <w:szCs w:val="24"/>
        </w:rPr>
        <w:t xml:space="preserve"> a</w:t>
      </w:r>
      <w:r w:rsidR="00B940AB">
        <w:rPr>
          <w:rFonts w:ascii="Times New Roman" w:hAnsi="Times New Roman" w:cs="Times New Roman"/>
          <w:sz w:val="24"/>
          <w:szCs w:val="24"/>
        </w:rPr>
        <w:t xml:space="preserve"> </w:t>
      </w:r>
      <w:r w:rsidR="00347385">
        <w:rPr>
          <w:rFonts w:ascii="Times New Roman" w:hAnsi="Times New Roman" w:cs="Times New Roman"/>
          <w:sz w:val="24"/>
          <w:szCs w:val="24"/>
        </w:rPr>
        <w:t>valuable</w:t>
      </w:r>
      <w:r w:rsidR="00B940AB">
        <w:rPr>
          <w:rFonts w:ascii="Times New Roman" w:hAnsi="Times New Roman" w:cs="Times New Roman"/>
          <w:sz w:val="24"/>
          <w:szCs w:val="24"/>
        </w:rPr>
        <w:t xml:space="preserve"> tool for </w:t>
      </w:r>
      <w:r w:rsidR="006551FA">
        <w:rPr>
          <w:rFonts w:ascii="Times New Roman" w:hAnsi="Times New Roman" w:cs="Times New Roman"/>
          <w:sz w:val="24"/>
          <w:szCs w:val="24"/>
        </w:rPr>
        <w:t>managing</w:t>
      </w:r>
      <w:r w:rsidR="00B940AB">
        <w:rPr>
          <w:rFonts w:ascii="Times New Roman" w:hAnsi="Times New Roman" w:cs="Times New Roman"/>
          <w:sz w:val="24"/>
          <w:szCs w:val="24"/>
        </w:rPr>
        <w:t xml:space="preserve"> </w:t>
      </w:r>
      <w:r w:rsidR="00021B73">
        <w:rPr>
          <w:rFonts w:ascii="Times New Roman" w:hAnsi="Times New Roman" w:cs="Times New Roman"/>
          <w:sz w:val="24"/>
          <w:szCs w:val="24"/>
        </w:rPr>
        <w:t>glyphosate-</w:t>
      </w:r>
      <w:r w:rsidR="007C25DC">
        <w:rPr>
          <w:rFonts w:ascii="Times New Roman" w:hAnsi="Times New Roman" w:cs="Times New Roman"/>
          <w:sz w:val="24"/>
          <w:szCs w:val="24"/>
        </w:rPr>
        <w:t>resistant</w:t>
      </w:r>
      <w:r w:rsidR="00B940AB">
        <w:rPr>
          <w:rFonts w:ascii="Times New Roman" w:hAnsi="Times New Roman" w:cs="Times New Roman"/>
          <w:sz w:val="24"/>
          <w:szCs w:val="24"/>
        </w:rPr>
        <w:t xml:space="preserve"> </w:t>
      </w:r>
      <w:r w:rsidR="00F073DD">
        <w:rPr>
          <w:rFonts w:ascii="Times New Roman" w:hAnsi="Times New Roman" w:cs="Times New Roman"/>
          <w:sz w:val="24"/>
          <w:szCs w:val="24"/>
        </w:rPr>
        <w:t xml:space="preserve">(GR) </w:t>
      </w:r>
      <w:ins w:id="84" w:author="MCO" w:date="2018-02-06T10:42:00Z">
        <w:r w:rsidR="00E73693">
          <w:rPr>
            <w:rFonts w:ascii="Times New Roman" w:hAnsi="Times New Roman" w:cs="Times New Roman"/>
            <w:sz w:val="24"/>
            <w:szCs w:val="24"/>
          </w:rPr>
          <w:t xml:space="preserve">and troublesome </w:t>
        </w:r>
      </w:ins>
      <w:r w:rsidR="00B940AB">
        <w:rPr>
          <w:rFonts w:ascii="Times New Roman" w:hAnsi="Times New Roman" w:cs="Times New Roman"/>
          <w:sz w:val="24"/>
          <w:szCs w:val="24"/>
        </w:rPr>
        <w:t>weeds in Nebraska and</w:t>
      </w:r>
      <w:r w:rsidR="00FD5551">
        <w:rPr>
          <w:rFonts w:ascii="Times New Roman" w:hAnsi="Times New Roman" w:cs="Times New Roman"/>
          <w:sz w:val="24"/>
          <w:szCs w:val="24"/>
        </w:rPr>
        <w:t xml:space="preserve"> beyond</w:t>
      </w:r>
      <w:r w:rsidR="00B940AB">
        <w:rPr>
          <w:rFonts w:ascii="Times New Roman" w:hAnsi="Times New Roman" w:cs="Times New Roman"/>
          <w:sz w:val="24"/>
          <w:szCs w:val="24"/>
        </w:rPr>
        <w:t>.</w:t>
      </w:r>
      <w:r w:rsidR="00612F19">
        <w:rPr>
          <w:rFonts w:ascii="Times New Roman" w:hAnsi="Times New Roman" w:cs="Times New Roman"/>
          <w:sz w:val="24"/>
          <w:szCs w:val="24"/>
        </w:rPr>
        <w:t xml:space="preserve"> </w:t>
      </w:r>
    </w:p>
    <w:p w14:paraId="283B9497" w14:textId="0A6FAAD9" w:rsidR="00373090" w:rsidRDefault="007119D0" w:rsidP="00B940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expected high adoption of </w:t>
      </w:r>
      <w:r w:rsidR="006551FA">
        <w:rPr>
          <w:rFonts w:ascii="Times New Roman" w:hAnsi="Times New Roman" w:cs="Times New Roman"/>
          <w:sz w:val="24"/>
          <w:szCs w:val="24"/>
        </w:rPr>
        <w:t>DT</w:t>
      </w:r>
      <w:r>
        <w:rPr>
          <w:rFonts w:ascii="Times New Roman" w:hAnsi="Times New Roman" w:cs="Times New Roman"/>
          <w:sz w:val="24"/>
          <w:szCs w:val="24"/>
        </w:rPr>
        <w:t xml:space="preserve"> soybeans </w:t>
      </w:r>
      <w:r w:rsidR="005D4DE4">
        <w:rPr>
          <w:rFonts w:ascii="Times New Roman" w:hAnsi="Times New Roman" w:cs="Times New Roman"/>
          <w:sz w:val="24"/>
          <w:szCs w:val="24"/>
        </w:rPr>
        <w:t>technology</w:t>
      </w:r>
      <w:r>
        <w:rPr>
          <w:rFonts w:ascii="Times New Roman" w:hAnsi="Times New Roman" w:cs="Times New Roman"/>
          <w:sz w:val="24"/>
          <w:szCs w:val="24"/>
        </w:rPr>
        <w:t xml:space="preserve"> </w:t>
      </w:r>
      <w:del w:id="85" w:author="MCO" w:date="2018-02-08T14:42:00Z">
        <w:r w:rsidR="00021B73" w:rsidDel="00335E3F">
          <w:rPr>
            <w:rFonts w:ascii="Times New Roman" w:hAnsi="Times New Roman" w:cs="Times New Roman"/>
            <w:sz w:val="24"/>
            <w:szCs w:val="24"/>
          </w:rPr>
          <w:delText xml:space="preserve">in Nebraska </w:delText>
        </w:r>
      </w:del>
      <w:r w:rsidR="006551FA">
        <w:rPr>
          <w:rFonts w:ascii="Times New Roman" w:hAnsi="Times New Roman" w:cs="Times New Roman"/>
          <w:sz w:val="24"/>
          <w:szCs w:val="24"/>
        </w:rPr>
        <w:t xml:space="preserve">have </w:t>
      </w:r>
      <w:r>
        <w:rPr>
          <w:rFonts w:ascii="Times New Roman" w:hAnsi="Times New Roman" w:cs="Times New Roman"/>
          <w:sz w:val="24"/>
          <w:szCs w:val="24"/>
        </w:rPr>
        <w:t xml:space="preserve">raised </w:t>
      </w:r>
      <w:r w:rsidR="006551FA">
        <w:rPr>
          <w:rFonts w:ascii="Times New Roman" w:hAnsi="Times New Roman" w:cs="Times New Roman"/>
          <w:sz w:val="24"/>
          <w:szCs w:val="24"/>
        </w:rPr>
        <w:t xml:space="preserve">concerns regarding </w:t>
      </w:r>
      <w:r w:rsidR="00A00F35">
        <w:rPr>
          <w:rFonts w:ascii="Times New Roman" w:hAnsi="Times New Roman" w:cs="Times New Roman"/>
          <w:sz w:val="24"/>
          <w:szCs w:val="24"/>
        </w:rPr>
        <w:t>the</w:t>
      </w:r>
      <w:r w:rsidR="00962DAD">
        <w:rPr>
          <w:rFonts w:ascii="Times New Roman" w:hAnsi="Times New Roman" w:cs="Times New Roman"/>
          <w:sz w:val="24"/>
          <w:szCs w:val="24"/>
        </w:rPr>
        <w:t xml:space="preserve"> un-intended</w:t>
      </w:r>
      <w:r w:rsidR="00A00F35">
        <w:rPr>
          <w:rFonts w:ascii="Times New Roman" w:hAnsi="Times New Roman" w:cs="Times New Roman"/>
          <w:sz w:val="24"/>
          <w:szCs w:val="24"/>
        </w:rPr>
        <w:t xml:space="preserve"> </w:t>
      </w:r>
      <w:r>
        <w:rPr>
          <w:rFonts w:ascii="Times New Roman" w:hAnsi="Times New Roman" w:cs="Times New Roman"/>
          <w:sz w:val="24"/>
          <w:szCs w:val="24"/>
        </w:rPr>
        <w:t xml:space="preserve">movement of dicamba </w:t>
      </w:r>
      <w:r w:rsidR="006551FA">
        <w:rPr>
          <w:rFonts w:ascii="Times New Roman" w:hAnsi="Times New Roman" w:cs="Times New Roman"/>
          <w:sz w:val="24"/>
          <w:szCs w:val="24"/>
        </w:rPr>
        <w:t>towards</w:t>
      </w:r>
      <w:r>
        <w:rPr>
          <w:rFonts w:ascii="Times New Roman" w:hAnsi="Times New Roman" w:cs="Times New Roman"/>
          <w:sz w:val="24"/>
          <w:szCs w:val="24"/>
        </w:rPr>
        <w:t xml:space="preserve"> sensitive vegetation</w:t>
      </w:r>
      <w:r w:rsidR="0099424E">
        <w:rPr>
          <w:rFonts w:ascii="Times New Roman" w:hAnsi="Times New Roman" w:cs="Times New Roman"/>
          <w:sz w:val="24"/>
          <w:szCs w:val="24"/>
        </w:rPr>
        <w:t xml:space="preserve"> via </w:t>
      </w:r>
      <w:del w:id="86" w:author="MCO" w:date="2018-02-06T12:03:00Z">
        <w:r w:rsidR="0099424E" w:rsidDel="0006275E">
          <w:rPr>
            <w:rFonts w:ascii="Times New Roman" w:hAnsi="Times New Roman" w:cs="Times New Roman"/>
            <w:sz w:val="24"/>
            <w:szCs w:val="24"/>
          </w:rPr>
          <w:delText xml:space="preserve">particle and/or </w:delText>
        </w:r>
      </w:del>
      <w:r w:rsidR="0099424E">
        <w:rPr>
          <w:rFonts w:ascii="Times New Roman" w:hAnsi="Times New Roman" w:cs="Times New Roman"/>
          <w:sz w:val="24"/>
          <w:szCs w:val="24"/>
        </w:rPr>
        <w:t xml:space="preserve">vapor </w:t>
      </w:r>
      <w:del w:id="87" w:author="MCO" w:date="2018-02-06T12:08:00Z">
        <w:r w:rsidR="0099424E" w:rsidDel="00A7745F">
          <w:rPr>
            <w:rFonts w:ascii="Times New Roman" w:hAnsi="Times New Roman" w:cs="Times New Roman"/>
            <w:sz w:val="24"/>
            <w:szCs w:val="24"/>
          </w:rPr>
          <w:delText>drift</w:delText>
        </w:r>
      </w:del>
      <w:ins w:id="88" w:author="MCO" w:date="2018-02-06T12:03:00Z">
        <w:r w:rsidR="0006275E">
          <w:rPr>
            <w:rFonts w:ascii="Times New Roman" w:hAnsi="Times New Roman" w:cs="Times New Roman"/>
            <w:sz w:val="24"/>
            <w:szCs w:val="24"/>
          </w:rPr>
          <w:t xml:space="preserve">or </w:t>
        </w:r>
      </w:ins>
      <w:ins w:id="89" w:author="MCO" w:date="2018-02-08T10:52:00Z">
        <w:r w:rsidR="00FF1272">
          <w:rPr>
            <w:rFonts w:ascii="Times New Roman" w:hAnsi="Times New Roman" w:cs="Times New Roman"/>
            <w:sz w:val="24"/>
            <w:szCs w:val="24"/>
          </w:rPr>
          <w:t xml:space="preserve">physical </w:t>
        </w:r>
      </w:ins>
      <w:ins w:id="90" w:author="MCO" w:date="2018-02-06T13:32:00Z">
        <w:r w:rsidR="00A83401">
          <w:rPr>
            <w:rFonts w:ascii="Times New Roman" w:hAnsi="Times New Roman" w:cs="Times New Roman"/>
            <w:sz w:val="24"/>
            <w:szCs w:val="24"/>
          </w:rPr>
          <w:t>particle</w:t>
        </w:r>
      </w:ins>
      <w:ins w:id="91" w:author="MCO" w:date="2018-02-06T12:03:00Z">
        <w:r w:rsidR="0006275E">
          <w:rPr>
            <w:rFonts w:ascii="Times New Roman" w:hAnsi="Times New Roman" w:cs="Times New Roman"/>
            <w:sz w:val="24"/>
            <w:szCs w:val="24"/>
          </w:rPr>
          <w:t xml:space="preserve"> drift</w:t>
        </w:r>
      </w:ins>
      <w:ins w:id="92" w:author="MCO" w:date="2018-02-08T14:26:00Z">
        <w:r w:rsidR="00250A27">
          <w:rPr>
            <w:rFonts w:ascii="Times New Roman" w:hAnsi="Times New Roman" w:cs="Times New Roman"/>
            <w:sz w:val="24"/>
            <w:szCs w:val="24"/>
          </w:rPr>
          <w:t xml:space="preserve"> (Young, 2017)</w:t>
        </w:r>
      </w:ins>
      <w:r>
        <w:rPr>
          <w:rFonts w:ascii="Times New Roman" w:hAnsi="Times New Roman" w:cs="Times New Roman"/>
          <w:sz w:val="24"/>
          <w:szCs w:val="24"/>
        </w:rPr>
        <w:t>. The dicamba herbicide has high vapor pressure</w:t>
      </w:r>
      <w:ins w:id="93" w:author="MCO" w:date="2018-02-08T10:56:00Z">
        <w:r w:rsidR="00094505">
          <w:rPr>
            <w:rFonts w:ascii="Times New Roman" w:hAnsi="Times New Roman" w:cs="Times New Roman"/>
            <w:sz w:val="24"/>
            <w:szCs w:val="24"/>
          </w:rPr>
          <w:t xml:space="preserve"> (</w:t>
        </w:r>
      </w:ins>
      <w:del w:id="94" w:author="MCO" w:date="2018-02-06T12:58:00Z">
        <w:r w:rsidR="00A91075" w:rsidDel="007A4908">
          <w:rPr>
            <w:rFonts w:ascii="Times New Roman" w:hAnsi="Times New Roman" w:cs="Times New Roman"/>
            <w:sz w:val="24"/>
            <w:szCs w:val="24"/>
          </w:rPr>
          <w:delText xml:space="preserve"> (e.g.,</w:delText>
        </w:r>
      </w:del>
      <w:ins w:id="95" w:author="MCO" w:date="2018-02-08T10:55:00Z">
        <w:r w:rsidR="00094505">
          <w:rPr>
            <w:rFonts w:ascii="Times New Roman" w:hAnsi="Times New Roman" w:cs="Times New Roman"/>
            <w:sz w:val="24"/>
            <w:szCs w:val="24"/>
          </w:rPr>
          <w:t>volati</w:t>
        </w:r>
      </w:ins>
      <w:ins w:id="96" w:author="MCO" w:date="2018-02-08T10:57:00Z">
        <w:r w:rsidR="00094505">
          <w:rPr>
            <w:rFonts w:ascii="Times New Roman" w:hAnsi="Times New Roman" w:cs="Times New Roman"/>
            <w:sz w:val="24"/>
            <w:szCs w:val="24"/>
          </w:rPr>
          <w:t>li</w:t>
        </w:r>
      </w:ins>
      <w:ins w:id="97" w:author="MCO" w:date="2018-02-08T10:55:00Z">
        <w:r w:rsidR="00094505">
          <w:rPr>
            <w:rFonts w:ascii="Times New Roman" w:hAnsi="Times New Roman" w:cs="Times New Roman"/>
            <w:sz w:val="24"/>
            <w:szCs w:val="24"/>
          </w:rPr>
          <w:t>zation</w:t>
        </w:r>
      </w:ins>
      <w:del w:id="98" w:author="MCO" w:date="2018-02-06T13:23:00Z">
        <w:r w:rsidR="00A91075" w:rsidDel="00BC1420">
          <w:rPr>
            <w:rFonts w:ascii="Times New Roman" w:hAnsi="Times New Roman" w:cs="Times New Roman"/>
            <w:sz w:val="24"/>
            <w:szCs w:val="24"/>
          </w:rPr>
          <w:delText xml:space="preserve"> </w:delText>
        </w:r>
      </w:del>
      <w:del w:id="99" w:author="MCO" w:date="2018-02-08T10:53:00Z">
        <w:r w:rsidR="00A91075" w:rsidDel="00094505">
          <w:rPr>
            <w:rFonts w:ascii="Times New Roman" w:hAnsi="Times New Roman" w:cs="Times New Roman"/>
            <w:sz w:val="24"/>
            <w:szCs w:val="24"/>
          </w:rPr>
          <w:delText xml:space="preserve">easily </w:delText>
        </w:r>
      </w:del>
      <w:del w:id="100" w:author="MCO" w:date="2018-02-08T10:55:00Z">
        <w:r w:rsidR="00A91075" w:rsidDel="00094505">
          <w:rPr>
            <w:rFonts w:ascii="Times New Roman" w:hAnsi="Times New Roman" w:cs="Times New Roman"/>
            <w:sz w:val="24"/>
            <w:szCs w:val="24"/>
          </w:rPr>
          <w:delText>capacity to volatilize</w:delText>
        </w:r>
      </w:del>
      <w:del w:id="101" w:author="MCO" w:date="2018-02-06T12:58:00Z">
        <w:r w:rsidR="00A91075" w:rsidDel="007A4908">
          <w:rPr>
            <w:rFonts w:ascii="Times New Roman" w:hAnsi="Times New Roman" w:cs="Times New Roman"/>
            <w:sz w:val="24"/>
            <w:szCs w:val="24"/>
          </w:rPr>
          <w:delText>)</w:delText>
        </w:r>
      </w:del>
      <w:del w:id="102" w:author="MCO" w:date="2018-02-06T13:23:00Z">
        <w:r w:rsidR="00E86458" w:rsidDel="00BC1420">
          <w:rPr>
            <w:rFonts w:ascii="Times New Roman" w:hAnsi="Times New Roman" w:cs="Times New Roman"/>
            <w:sz w:val="24"/>
            <w:szCs w:val="24"/>
          </w:rPr>
          <w:delText xml:space="preserve"> </w:delText>
        </w:r>
      </w:del>
      <w:ins w:id="103" w:author="MCO" w:date="2018-02-08T10:56:00Z">
        <w:r w:rsidR="00471F96">
          <w:rPr>
            <w:rFonts w:ascii="Times New Roman" w:hAnsi="Times New Roman" w:cs="Times New Roman"/>
            <w:sz w:val="24"/>
            <w:szCs w:val="24"/>
          </w:rPr>
          <w:t xml:space="preserve">), which could </w:t>
        </w:r>
      </w:ins>
      <w:del w:id="104" w:author="MCO" w:date="2018-02-08T15:21:00Z">
        <w:r w:rsidR="00094505" w:rsidDel="00471F96">
          <w:rPr>
            <w:rFonts w:ascii="Times New Roman" w:hAnsi="Times New Roman" w:cs="Times New Roman"/>
            <w:sz w:val="24"/>
            <w:szCs w:val="24"/>
          </w:rPr>
          <w:delText>accentuated</w:delText>
        </w:r>
      </w:del>
      <w:ins w:id="105" w:author="MCO" w:date="2018-02-08T15:21:00Z">
        <w:r w:rsidR="00471F96">
          <w:rPr>
            <w:rFonts w:ascii="Times New Roman" w:hAnsi="Times New Roman" w:cs="Times New Roman"/>
            <w:sz w:val="24"/>
            <w:szCs w:val="24"/>
          </w:rPr>
          <w:t>increase</w:t>
        </w:r>
        <w:r w:rsidR="00471F96">
          <w:rPr>
            <w:rFonts w:ascii="Times New Roman" w:hAnsi="Times New Roman" w:cs="Times New Roman"/>
            <w:sz w:val="24"/>
            <w:szCs w:val="24"/>
          </w:rPr>
          <w:t xml:space="preserve"> </w:t>
        </w:r>
      </w:ins>
      <w:del w:id="106" w:author="MCO" w:date="2018-02-06T13:23:00Z">
        <w:r w:rsidR="00E86458" w:rsidDel="00BC1420">
          <w:rPr>
            <w:rFonts w:ascii="Times New Roman" w:hAnsi="Times New Roman" w:cs="Times New Roman"/>
            <w:sz w:val="24"/>
            <w:szCs w:val="24"/>
          </w:rPr>
          <w:fldChar w:fldCharType="begin" w:fldLock="1"/>
        </w:r>
        <w:r w:rsidR="00E86458" w:rsidRPr="00BC1420" w:rsidDel="00BC1420">
          <w:rPr>
            <w:rFonts w:ascii="Times New Roman" w:hAnsi="Times New Roman" w:cs="Times New Roman"/>
            <w:sz w:val="24"/>
            <w:szCs w:val="24"/>
          </w:rPr>
          <w:del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"mendeley" : { "formattedCitation" : "(Behrens and Lueschen 1979)", "plainTextFormattedCitation" : "(Behrens and Lueschen 1979)", "previouslyFormattedCitation" : "(Behrens and Lueschen 1979)" }, "properties" : {  }, "schema" : "https://github.com/citation-style-language/schema/raw/master/csl-citation.json" }</w:delInstrText>
        </w:r>
        <w:r w:rsidR="00E86458" w:rsidDel="00BC1420">
          <w:rPr>
            <w:rFonts w:ascii="Times New Roman" w:hAnsi="Times New Roman" w:cs="Times New Roman"/>
            <w:sz w:val="24"/>
            <w:szCs w:val="24"/>
          </w:rPr>
          <w:fldChar w:fldCharType="separate"/>
        </w:r>
        <w:r w:rsidR="00E86458" w:rsidRPr="00BC1420" w:rsidDel="00BC1420">
          <w:rPr>
            <w:rFonts w:ascii="Times New Roman" w:hAnsi="Times New Roman" w:cs="Times New Roman"/>
            <w:noProof/>
            <w:sz w:val="24"/>
            <w:szCs w:val="24"/>
          </w:rPr>
          <w:delText>(Behrens and Lueschen 1979)</w:delText>
        </w:r>
        <w:r w:rsidR="00E86458" w:rsidDel="00BC1420">
          <w:rPr>
            <w:rFonts w:ascii="Times New Roman" w:hAnsi="Times New Roman" w:cs="Times New Roman"/>
            <w:sz w:val="24"/>
            <w:szCs w:val="24"/>
          </w:rPr>
          <w:fldChar w:fldCharType="end"/>
        </w:r>
      </w:del>
      <w:del w:id="107" w:author="MCO" w:date="2018-02-06T13:22:00Z">
        <w:r w:rsidDel="00BC1420">
          <w:rPr>
            <w:rFonts w:ascii="Times New Roman" w:hAnsi="Times New Roman" w:cs="Times New Roman"/>
            <w:sz w:val="24"/>
            <w:szCs w:val="24"/>
          </w:rPr>
          <w:delText xml:space="preserve">; therefore, </w:delText>
        </w:r>
        <w:r w:rsidR="009B7921" w:rsidDel="00BC1420">
          <w:rPr>
            <w:rFonts w:ascii="Times New Roman" w:hAnsi="Times New Roman" w:cs="Times New Roman"/>
            <w:sz w:val="24"/>
            <w:szCs w:val="24"/>
          </w:rPr>
          <w:delText>dicamba</w:delText>
        </w:r>
        <w:r w:rsidDel="00BC1420">
          <w:rPr>
            <w:rFonts w:ascii="Times New Roman" w:hAnsi="Times New Roman" w:cs="Times New Roman"/>
            <w:sz w:val="24"/>
            <w:szCs w:val="24"/>
          </w:rPr>
          <w:delText xml:space="preserve"> application </w:delText>
        </w:r>
      </w:del>
      <w:r w:rsidR="0099424E">
        <w:rPr>
          <w:rFonts w:ascii="Times New Roman" w:hAnsi="Times New Roman" w:cs="Times New Roman"/>
          <w:sz w:val="24"/>
          <w:szCs w:val="24"/>
        </w:rPr>
        <w:t xml:space="preserve">under </w:t>
      </w:r>
      <w:r>
        <w:rPr>
          <w:rFonts w:ascii="Times New Roman" w:hAnsi="Times New Roman" w:cs="Times New Roman"/>
          <w:sz w:val="24"/>
          <w:szCs w:val="24"/>
        </w:rPr>
        <w:t>certain environmental conditions</w:t>
      </w:r>
      <w:del w:id="108" w:author="MCO" w:date="2018-02-06T13:34:00Z">
        <w:r w:rsidDel="00A83401">
          <w:rPr>
            <w:rFonts w:ascii="Times New Roman" w:hAnsi="Times New Roman" w:cs="Times New Roman"/>
            <w:sz w:val="24"/>
            <w:szCs w:val="24"/>
          </w:rPr>
          <w:delText xml:space="preserve"> (e.g., </w:delText>
        </w:r>
      </w:del>
      <w:ins w:id="109" w:author="MCO" w:date="2018-02-06T13:34:00Z">
        <w:r w:rsidR="00A83401">
          <w:rPr>
            <w:rFonts w:ascii="Times New Roman" w:hAnsi="Times New Roman" w:cs="Times New Roman"/>
            <w:sz w:val="24"/>
            <w:szCs w:val="24"/>
          </w:rPr>
          <w:t xml:space="preserve">, including </w:t>
        </w:r>
      </w:ins>
      <w:r>
        <w:rPr>
          <w:rFonts w:ascii="Times New Roman" w:hAnsi="Times New Roman" w:cs="Times New Roman"/>
          <w:sz w:val="24"/>
          <w:szCs w:val="24"/>
        </w:rPr>
        <w:t>high</w:t>
      </w:r>
      <w:r w:rsidR="0099424E">
        <w:rPr>
          <w:rFonts w:ascii="Times New Roman" w:hAnsi="Times New Roman" w:cs="Times New Roman"/>
          <w:sz w:val="24"/>
          <w:szCs w:val="24"/>
        </w:rPr>
        <w:t xml:space="preserve"> temperature</w:t>
      </w:r>
      <w:ins w:id="110" w:author="MCO" w:date="2018-02-06T13:35:00Z">
        <w:r w:rsidR="00A83401">
          <w:rPr>
            <w:rFonts w:ascii="Times New Roman" w:hAnsi="Times New Roman" w:cs="Times New Roman"/>
            <w:sz w:val="24"/>
            <w:szCs w:val="24"/>
          </w:rPr>
          <w:t xml:space="preserve"> </w:t>
        </w:r>
      </w:ins>
      <w:del w:id="111" w:author="MCO" w:date="2018-02-06T13:35:00Z">
        <w:r w:rsidR="0099424E" w:rsidDel="00A83401">
          <w:rPr>
            <w:rFonts w:ascii="Times New Roman" w:hAnsi="Times New Roman" w:cs="Times New Roman"/>
            <w:sz w:val="24"/>
            <w:szCs w:val="24"/>
          </w:rPr>
          <w:delText xml:space="preserve">, </w:delText>
        </w:r>
      </w:del>
      <w:ins w:id="112" w:author="MCO" w:date="2018-02-06T13:35:00Z">
        <w:r w:rsidR="00A83401">
          <w:rPr>
            <w:rFonts w:ascii="Times New Roman" w:hAnsi="Times New Roman" w:cs="Times New Roman"/>
            <w:sz w:val="24"/>
            <w:szCs w:val="24"/>
          </w:rPr>
          <w:t xml:space="preserve">and </w:t>
        </w:r>
      </w:ins>
      <w:r w:rsidR="0099424E">
        <w:rPr>
          <w:rFonts w:ascii="Times New Roman" w:hAnsi="Times New Roman" w:cs="Times New Roman"/>
          <w:sz w:val="24"/>
          <w:szCs w:val="24"/>
        </w:rPr>
        <w:t>low humidity</w:t>
      </w:r>
      <w:del w:id="113" w:author="MCO" w:date="2018-02-06T13:35:00Z">
        <w:r w:rsidDel="00A83401">
          <w:rPr>
            <w:rFonts w:ascii="Times New Roman" w:hAnsi="Times New Roman" w:cs="Times New Roman"/>
            <w:sz w:val="24"/>
            <w:szCs w:val="24"/>
          </w:rPr>
          <w:delText>)</w:delText>
        </w:r>
      </w:del>
      <w:r>
        <w:rPr>
          <w:rFonts w:ascii="Times New Roman" w:hAnsi="Times New Roman" w:cs="Times New Roman"/>
          <w:sz w:val="24"/>
          <w:szCs w:val="24"/>
        </w:rPr>
        <w:t xml:space="preserve"> </w:t>
      </w:r>
      <w:del w:id="114" w:author="MCO" w:date="2018-02-06T13:24:00Z">
        <w:r w:rsidR="0099424E" w:rsidDel="00BC1420">
          <w:rPr>
            <w:rFonts w:ascii="Times New Roman" w:hAnsi="Times New Roman" w:cs="Times New Roman"/>
            <w:sz w:val="24"/>
            <w:szCs w:val="24"/>
          </w:rPr>
          <w:delText xml:space="preserve">may </w:delText>
        </w:r>
        <w:r w:rsidDel="00BC1420">
          <w:rPr>
            <w:rFonts w:ascii="Times New Roman" w:hAnsi="Times New Roman" w:cs="Times New Roman"/>
            <w:sz w:val="24"/>
            <w:szCs w:val="24"/>
          </w:rPr>
          <w:delText>cause injury on sensitive crops</w:delText>
        </w:r>
        <w:r w:rsidR="0099424E" w:rsidDel="00BC1420">
          <w:rPr>
            <w:rFonts w:ascii="Times New Roman" w:hAnsi="Times New Roman" w:cs="Times New Roman"/>
            <w:sz w:val="24"/>
            <w:szCs w:val="24"/>
          </w:rPr>
          <w:delText xml:space="preserve"> due to vapor drift</w:delText>
        </w:r>
      </w:del>
      <w:ins w:id="115" w:author="MCO" w:date="2018-02-06T13:22:00Z">
        <w:r w:rsidR="00BC1420">
          <w:rPr>
            <w:rFonts w:ascii="Times New Roman" w:hAnsi="Times New Roman" w:cs="Times New Roman"/>
            <w:sz w:val="24"/>
            <w:szCs w:val="24"/>
          </w:rPr>
          <w:fldChar w:fldCharType="begin" w:fldLock="1"/>
        </w:r>
      </w:ins>
      <w:r w:rsidR="0051785A">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Pr>
          <w:rFonts w:ascii="Times New Roman" w:hAnsi="Times New Roman" w:cs="Times New Roman"/>
          <w:sz w:val="24"/>
          <w:szCs w:val="24"/>
        </w:rPr>
        <w:fldChar w:fldCharType="separate"/>
      </w:r>
      <w:r w:rsidR="0051785A" w:rsidRPr="0051785A">
        <w:rPr>
          <w:rFonts w:ascii="Times New Roman" w:hAnsi="Times New Roman" w:cs="Times New Roman"/>
          <w:noProof/>
          <w:sz w:val="24"/>
          <w:szCs w:val="24"/>
        </w:rPr>
        <w:t>(Behrens and Lueschen 1979, Egan and Mortensen 2012)</w:t>
      </w:r>
      <w:ins w:id="116" w:author="MCO" w:date="2018-02-06T13:22:00Z">
        <w:r w:rsidR="00BC1420">
          <w:rPr>
            <w:rFonts w:ascii="Times New Roman" w:hAnsi="Times New Roman" w:cs="Times New Roman"/>
            <w:sz w:val="24"/>
            <w:szCs w:val="24"/>
          </w:rPr>
          <w:fldChar w:fldCharType="end"/>
        </w:r>
      </w:ins>
      <w:r w:rsidR="00373090">
        <w:rPr>
          <w:rFonts w:ascii="Times New Roman" w:hAnsi="Times New Roman" w:cs="Times New Roman"/>
          <w:sz w:val="24"/>
          <w:szCs w:val="24"/>
        </w:rPr>
        <w:t xml:space="preserve">. </w:t>
      </w:r>
      <w:ins w:id="117" w:author="MCO" w:date="2018-02-06T13:30:00Z">
        <w:r w:rsidR="00A83401">
          <w:rPr>
            <w:rFonts w:ascii="Times New Roman" w:hAnsi="Times New Roman" w:cs="Times New Roman"/>
            <w:sz w:val="24"/>
            <w:szCs w:val="24"/>
          </w:rPr>
          <w:t>Also</w:t>
        </w:r>
      </w:ins>
      <w:ins w:id="118" w:author="MCO" w:date="2018-02-06T12:13:00Z">
        <w:r w:rsidR="00A83401">
          <w:rPr>
            <w:rFonts w:ascii="Times New Roman" w:hAnsi="Times New Roman" w:cs="Times New Roman"/>
            <w:sz w:val="24"/>
            <w:szCs w:val="24"/>
          </w:rPr>
          <w:t xml:space="preserve">, </w:t>
        </w:r>
      </w:ins>
      <w:ins w:id="119" w:author="MCO" w:date="2018-02-06T14:43:00Z">
        <w:r w:rsidR="0051785A">
          <w:rPr>
            <w:rFonts w:ascii="Times New Roman" w:hAnsi="Times New Roman" w:cs="Times New Roman"/>
            <w:sz w:val="24"/>
            <w:szCs w:val="24"/>
          </w:rPr>
          <w:t>herbicide particle drift is more likely to occur into non-target areas when</w:t>
        </w:r>
      </w:ins>
      <w:ins w:id="120" w:author="MCO" w:date="2018-02-06T14:41:00Z">
        <w:r w:rsidR="0051785A">
          <w:rPr>
            <w:rFonts w:ascii="Times New Roman" w:hAnsi="Times New Roman" w:cs="Times New Roman"/>
            <w:sz w:val="24"/>
            <w:szCs w:val="24"/>
          </w:rPr>
          <w:t xml:space="preserve"> </w:t>
        </w:r>
      </w:ins>
      <w:ins w:id="121" w:author="MCO" w:date="2018-02-06T14:36:00Z">
        <w:r w:rsidR="0051785A">
          <w:rPr>
            <w:rFonts w:ascii="Times New Roman" w:hAnsi="Times New Roman" w:cs="Times New Roman"/>
            <w:sz w:val="24"/>
            <w:szCs w:val="24"/>
          </w:rPr>
          <w:t xml:space="preserve">wrong nozzle </w:t>
        </w:r>
      </w:ins>
      <w:ins w:id="122" w:author="MCO" w:date="2018-02-06T14:48:00Z">
        <w:r w:rsidR="00DB24C3">
          <w:rPr>
            <w:rFonts w:ascii="Times New Roman" w:hAnsi="Times New Roman" w:cs="Times New Roman"/>
            <w:sz w:val="24"/>
            <w:szCs w:val="24"/>
          </w:rPr>
          <w:t xml:space="preserve">(e.g., droplet size) </w:t>
        </w:r>
      </w:ins>
      <w:ins w:id="123" w:author="MCO" w:date="2018-02-06T14:43:00Z">
        <w:r w:rsidR="0051785A">
          <w:rPr>
            <w:rFonts w:ascii="Times New Roman" w:hAnsi="Times New Roman" w:cs="Times New Roman"/>
            <w:sz w:val="24"/>
            <w:szCs w:val="24"/>
          </w:rPr>
          <w:t>is selected</w:t>
        </w:r>
      </w:ins>
      <w:ins w:id="124" w:author="MCO" w:date="2018-02-06T14:44:00Z">
        <w:r w:rsidR="00DB24C3">
          <w:rPr>
            <w:rFonts w:ascii="Times New Roman" w:hAnsi="Times New Roman" w:cs="Times New Roman"/>
            <w:sz w:val="24"/>
            <w:szCs w:val="24"/>
          </w:rPr>
          <w:t>,</w:t>
        </w:r>
      </w:ins>
      <w:ins w:id="125" w:author="MCO" w:date="2018-02-06T14:43:00Z">
        <w:r w:rsidR="0051785A">
          <w:rPr>
            <w:rFonts w:ascii="Times New Roman" w:hAnsi="Times New Roman" w:cs="Times New Roman"/>
            <w:sz w:val="24"/>
            <w:szCs w:val="24"/>
          </w:rPr>
          <w:t xml:space="preserve"> </w:t>
        </w:r>
      </w:ins>
      <w:ins w:id="126" w:author="MCO" w:date="2018-02-06T14:36:00Z">
        <w:r w:rsidR="0051785A">
          <w:rPr>
            <w:rFonts w:ascii="Times New Roman" w:hAnsi="Times New Roman" w:cs="Times New Roman"/>
            <w:sz w:val="24"/>
            <w:szCs w:val="24"/>
          </w:rPr>
          <w:t xml:space="preserve">and </w:t>
        </w:r>
      </w:ins>
      <w:ins w:id="127" w:author="MCO" w:date="2018-02-06T14:44:00Z">
        <w:r w:rsidR="00DB24C3">
          <w:rPr>
            <w:rFonts w:ascii="Times New Roman" w:hAnsi="Times New Roman" w:cs="Times New Roman"/>
            <w:sz w:val="24"/>
            <w:szCs w:val="24"/>
          </w:rPr>
          <w:t xml:space="preserve">when </w:t>
        </w:r>
      </w:ins>
      <w:ins w:id="128" w:author="MCO" w:date="2018-02-06T12:13:00Z">
        <w:r w:rsidR="00A83401">
          <w:rPr>
            <w:rFonts w:ascii="Times New Roman" w:hAnsi="Times New Roman" w:cs="Times New Roman"/>
            <w:sz w:val="24"/>
            <w:szCs w:val="24"/>
          </w:rPr>
          <w:t xml:space="preserve">herbicide </w:t>
        </w:r>
      </w:ins>
      <w:ins w:id="129" w:author="MCO" w:date="2018-02-06T14:44:00Z">
        <w:r w:rsidR="00DB24C3">
          <w:rPr>
            <w:rFonts w:ascii="Times New Roman" w:hAnsi="Times New Roman" w:cs="Times New Roman"/>
            <w:sz w:val="24"/>
            <w:szCs w:val="24"/>
          </w:rPr>
          <w:t>is applied</w:t>
        </w:r>
      </w:ins>
      <w:ins w:id="130" w:author="MCO" w:date="2018-02-06T12:13:00Z">
        <w:r w:rsidR="00A83401">
          <w:rPr>
            <w:rFonts w:ascii="Times New Roman" w:hAnsi="Times New Roman" w:cs="Times New Roman"/>
            <w:sz w:val="24"/>
            <w:szCs w:val="24"/>
          </w:rPr>
          <w:t xml:space="preserve"> at </w:t>
        </w:r>
      </w:ins>
      <w:ins w:id="131" w:author="MCO" w:date="2018-02-06T13:36:00Z">
        <w:r w:rsidR="00A83401">
          <w:rPr>
            <w:rFonts w:ascii="Times New Roman" w:hAnsi="Times New Roman" w:cs="Times New Roman"/>
            <w:sz w:val="24"/>
            <w:szCs w:val="24"/>
          </w:rPr>
          <w:t xml:space="preserve">high </w:t>
        </w:r>
      </w:ins>
      <w:ins w:id="132" w:author="MCO" w:date="2018-02-06T14:36:00Z">
        <w:r w:rsidR="0051785A">
          <w:rPr>
            <w:rFonts w:ascii="Times New Roman" w:hAnsi="Times New Roman" w:cs="Times New Roman"/>
            <w:sz w:val="24"/>
            <w:szCs w:val="24"/>
          </w:rPr>
          <w:t xml:space="preserve">spray pressure and </w:t>
        </w:r>
      </w:ins>
      <w:ins w:id="133" w:author="MCO" w:date="2018-02-06T13:33:00Z">
        <w:r w:rsidR="00A83401">
          <w:rPr>
            <w:rFonts w:ascii="Times New Roman" w:hAnsi="Times New Roman" w:cs="Times New Roman"/>
            <w:sz w:val="24"/>
            <w:szCs w:val="24"/>
          </w:rPr>
          <w:t xml:space="preserve">wind </w:t>
        </w:r>
      </w:ins>
      <w:ins w:id="134" w:author="MCO" w:date="2018-02-06T13:37:00Z">
        <w:r w:rsidR="00A83401">
          <w:rPr>
            <w:rFonts w:ascii="Times New Roman" w:hAnsi="Times New Roman" w:cs="Times New Roman"/>
            <w:sz w:val="24"/>
            <w:szCs w:val="24"/>
          </w:rPr>
          <w:t>speeds</w:t>
        </w:r>
      </w:ins>
      <w:ins w:id="135" w:author="MCO" w:date="2018-02-06T14:48:00Z">
        <w:r w:rsidR="00DB24C3">
          <w:rPr>
            <w:rFonts w:ascii="Times New Roman" w:hAnsi="Times New Roman" w:cs="Times New Roman"/>
            <w:sz w:val="24"/>
            <w:szCs w:val="24"/>
          </w:rPr>
          <w:t xml:space="preserve"> </w:t>
        </w:r>
      </w:ins>
      <w:ins w:id="136" w:author="MCO" w:date="2018-02-06T14:50:00Z">
        <w:r w:rsidR="00DB24C3">
          <w:rPr>
            <w:rFonts w:ascii="Times New Roman" w:hAnsi="Times New Roman" w:cs="Times New Roman"/>
            <w:sz w:val="24"/>
            <w:szCs w:val="24"/>
          </w:rPr>
          <w:fldChar w:fldCharType="begin" w:fldLock="1"/>
        </w:r>
      </w:ins>
      <w:r w:rsidR="00DB24C3">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Pr>
          <w:rFonts w:ascii="Times New Roman" w:hAnsi="Times New Roman" w:cs="Times New Roman"/>
          <w:sz w:val="24"/>
          <w:szCs w:val="24"/>
        </w:rPr>
        <w:fldChar w:fldCharType="separate"/>
      </w:r>
      <w:r w:rsidR="00DB24C3" w:rsidRPr="00DB24C3">
        <w:rPr>
          <w:rFonts w:ascii="Times New Roman" w:hAnsi="Times New Roman" w:cs="Times New Roman"/>
          <w:noProof/>
          <w:sz w:val="24"/>
          <w:szCs w:val="24"/>
        </w:rPr>
        <w:t>(Carlsen et al. 2006)</w:t>
      </w:r>
      <w:ins w:id="137" w:author="MCO" w:date="2018-02-06T14:50:00Z">
        <w:r w:rsidR="00DB24C3">
          <w:rPr>
            <w:rFonts w:ascii="Times New Roman" w:hAnsi="Times New Roman" w:cs="Times New Roman"/>
            <w:sz w:val="24"/>
            <w:szCs w:val="24"/>
          </w:rPr>
          <w:fldChar w:fldCharType="end"/>
        </w:r>
      </w:ins>
      <w:ins w:id="138" w:author="MCO" w:date="2018-02-06T14:27:00Z">
        <w:r w:rsidR="00581725">
          <w:rPr>
            <w:rFonts w:ascii="Times New Roman" w:hAnsi="Times New Roman" w:cs="Times New Roman"/>
            <w:sz w:val="24"/>
            <w:szCs w:val="24"/>
          </w:rPr>
          <w:t xml:space="preserve">. </w:t>
        </w:r>
      </w:ins>
      <w:r w:rsidR="00373090">
        <w:rPr>
          <w:rFonts w:ascii="Times New Roman" w:hAnsi="Times New Roman" w:cs="Times New Roman"/>
          <w:sz w:val="24"/>
          <w:szCs w:val="24"/>
        </w:rPr>
        <w:t>Micro</w:t>
      </w:r>
      <w:r w:rsidR="005D4DE4">
        <w:rPr>
          <w:rFonts w:ascii="Times New Roman" w:hAnsi="Times New Roman" w:cs="Times New Roman"/>
          <w:sz w:val="24"/>
          <w:szCs w:val="24"/>
        </w:rPr>
        <w:t>-</w:t>
      </w:r>
      <w:r w:rsidR="00373090">
        <w:rPr>
          <w:rFonts w:ascii="Times New Roman" w:hAnsi="Times New Roman" w:cs="Times New Roman"/>
          <w:sz w:val="24"/>
          <w:szCs w:val="24"/>
        </w:rPr>
        <w:t>rates of dicamba damaging</w:t>
      </w:r>
      <w:r>
        <w:rPr>
          <w:rFonts w:ascii="Times New Roman" w:hAnsi="Times New Roman" w:cs="Times New Roman"/>
          <w:sz w:val="24"/>
          <w:szCs w:val="24"/>
        </w:rPr>
        <w:t xml:space="preserve"> </w:t>
      </w:r>
      <w:r w:rsidR="00373090">
        <w:rPr>
          <w:rFonts w:ascii="Times New Roman" w:hAnsi="Times New Roman" w:cs="Times New Roman"/>
          <w:sz w:val="24"/>
          <w:szCs w:val="24"/>
        </w:rPr>
        <w:t>crops</w:t>
      </w:r>
      <w:r>
        <w:rPr>
          <w:rFonts w:ascii="Times New Roman" w:hAnsi="Times New Roman" w:cs="Times New Roman"/>
          <w:sz w:val="24"/>
          <w:szCs w:val="24"/>
        </w:rPr>
        <w:t xml:space="preserve"> </w:t>
      </w:r>
      <w:r w:rsidR="00373090">
        <w:rPr>
          <w:rFonts w:ascii="Times New Roman" w:hAnsi="Times New Roman" w:cs="Times New Roman"/>
          <w:sz w:val="24"/>
          <w:szCs w:val="24"/>
        </w:rPr>
        <w:t>is</w:t>
      </w:r>
      <w:r>
        <w:rPr>
          <w:rFonts w:ascii="Times New Roman" w:hAnsi="Times New Roman" w:cs="Times New Roman"/>
          <w:sz w:val="24"/>
          <w:szCs w:val="24"/>
        </w:rPr>
        <w:t xml:space="preserve"> well documented in grapes</w:t>
      </w:r>
      <w:ins w:id="139" w:author="MCO" w:date="2018-02-06T14:28:00Z">
        <w:r w:rsidR="00581725">
          <w:rPr>
            <w:rFonts w:ascii="Times New Roman" w:hAnsi="Times New Roman" w:cs="Times New Roman"/>
            <w:sz w:val="24"/>
            <w:szCs w:val="24"/>
          </w:rPr>
          <w:t xml:space="preserve"> </w:t>
        </w:r>
        <w:r w:rsidR="00581725">
          <w:rPr>
            <w:rFonts w:ascii="Times New Roman" w:hAnsi="Times New Roman" w:cs="Times New Roman"/>
            <w:sz w:val="24"/>
            <w:szCs w:val="24"/>
          </w:rPr>
          <w:fldChar w:fldCharType="begin" w:fldLock="1"/>
        </w:r>
      </w:ins>
      <w:r w:rsidR="00581725">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Pr>
          <w:rFonts w:ascii="Times New Roman" w:hAnsi="Times New Roman" w:cs="Times New Roman"/>
          <w:sz w:val="24"/>
          <w:szCs w:val="24"/>
        </w:rPr>
        <w:fldChar w:fldCharType="separate"/>
      </w:r>
      <w:r w:rsidR="00581725" w:rsidRPr="00581725">
        <w:rPr>
          <w:rFonts w:ascii="Times New Roman" w:hAnsi="Times New Roman" w:cs="Times New Roman"/>
          <w:noProof/>
          <w:sz w:val="24"/>
          <w:szCs w:val="24"/>
        </w:rPr>
        <w:t>(Mohseni-Moghadam et al. 2016)</w:t>
      </w:r>
      <w:ins w:id="140" w:author="MCO" w:date="2018-02-06T14:28:00Z">
        <w:r w:rsidR="00581725">
          <w:rPr>
            <w:rFonts w:ascii="Times New Roman" w:hAnsi="Times New Roman" w:cs="Times New Roman"/>
            <w:sz w:val="24"/>
            <w:szCs w:val="24"/>
          </w:rPr>
          <w:fldChar w:fldCharType="end"/>
        </w:r>
      </w:ins>
      <w:r>
        <w:rPr>
          <w:rFonts w:ascii="Times New Roman" w:hAnsi="Times New Roman" w:cs="Times New Roman"/>
          <w:sz w:val="24"/>
          <w:szCs w:val="24"/>
        </w:rPr>
        <w:t xml:space="preserve">, </w:t>
      </w:r>
      <w:r w:rsidR="00A96225">
        <w:rPr>
          <w:rFonts w:ascii="Times New Roman" w:hAnsi="Times New Roman" w:cs="Times New Roman"/>
          <w:sz w:val="24"/>
          <w:szCs w:val="24"/>
        </w:rPr>
        <w:t>soybeans</w:t>
      </w:r>
      <w:ins w:id="141" w:author="MCO" w:date="2018-02-06T14:28:00Z">
        <w:r w:rsidR="00581725">
          <w:rPr>
            <w:rFonts w:ascii="Times New Roman" w:hAnsi="Times New Roman" w:cs="Times New Roman"/>
            <w:sz w:val="24"/>
            <w:szCs w:val="24"/>
          </w:rPr>
          <w:t xml:space="preserve"> </w:t>
        </w:r>
      </w:ins>
      <w:ins w:id="142" w:author="MCO" w:date="2018-02-06T14:29:00Z">
        <w:r w:rsidR="00581725">
          <w:rPr>
            <w:rFonts w:ascii="Times New Roman" w:hAnsi="Times New Roman" w:cs="Times New Roman"/>
            <w:sz w:val="24"/>
            <w:szCs w:val="24"/>
          </w:rPr>
          <w:fldChar w:fldCharType="begin" w:fldLock="1"/>
        </w:r>
      </w:ins>
      <w:r w:rsidR="00657200">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Pr>
          <w:rFonts w:ascii="Times New Roman" w:hAnsi="Times New Roman" w:cs="Times New Roman"/>
          <w:sz w:val="24"/>
          <w:szCs w:val="24"/>
        </w:rPr>
        <w:fldChar w:fldCharType="separate"/>
      </w:r>
      <w:r w:rsidR="00DB24C3" w:rsidRPr="00DB24C3">
        <w:rPr>
          <w:rFonts w:ascii="Times New Roman" w:hAnsi="Times New Roman" w:cs="Times New Roman"/>
          <w:noProof/>
          <w:sz w:val="24"/>
          <w:szCs w:val="24"/>
        </w:rPr>
        <w:t>(Auch and Arnold 1978, Griffin et al. 2013)</w:t>
      </w:r>
      <w:ins w:id="143" w:author="MCO" w:date="2018-02-06T14:29:00Z">
        <w:r w:rsidR="00581725">
          <w:rPr>
            <w:rFonts w:ascii="Times New Roman" w:hAnsi="Times New Roman" w:cs="Times New Roman"/>
            <w:sz w:val="24"/>
            <w:szCs w:val="24"/>
          </w:rPr>
          <w:fldChar w:fldCharType="end"/>
        </w:r>
      </w:ins>
      <w:r w:rsidR="00A96225">
        <w:rPr>
          <w:rFonts w:ascii="Times New Roman" w:hAnsi="Times New Roman" w:cs="Times New Roman"/>
          <w:sz w:val="24"/>
          <w:szCs w:val="24"/>
        </w:rPr>
        <w:t xml:space="preserve">, </w:t>
      </w:r>
      <w:r>
        <w:rPr>
          <w:rFonts w:ascii="Times New Roman" w:hAnsi="Times New Roman" w:cs="Times New Roman"/>
          <w:sz w:val="24"/>
          <w:szCs w:val="24"/>
        </w:rPr>
        <w:t>vegetables</w:t>
      </w:r>
      <w:ins w:id="144" w:author="MCO" w:date="2018-02-06T14:28:00Z">
        <w:r w:rsidR="00581725">
          <w:rPr>
            <w:rFonts w:ascii="Times New Roman" w:hAnsi="Times New Roman" w:cs="Times New Roman"/>
            <w:sz w:val="24"/>
            <w:szCs w:val="24"/>
          </w:rPr>
          <w:t xml:space="preserve"> </w:t>
        </w:r>
        <w:r w:rsidR="00581725">
          <w:rPr>
            <w:rFonts w:ascii="Times New Roman" w:hAnsi="Times New Roman" w:cs="Times New Roman"/>
            <w:sz w:val="24"/>
            <w:szCs w:val="24"/>
          </w:rPr>
          <w:fldChar w:fldCharType="begin" w:fldLock="1"/>
        </w:r>
      </w:ins>
      <w:r w:rsidR="00581725">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Pr>
          <w:rFonts w:ascii="Times New Roman" w:hAnsi="Times New Roman" w:cs="Times New Roman"/>
          <w:sz w:val="24"/>
          <w:szCs w:val="24"/>
        </w:rPr>
        <w:fldChar w:fldCharType="separate"/>
      </w:r>
      <w:r w:rsidR="00581725" w:rsidRPr="00581725">
        <w:rPr>
          <w:rFonts w:ascii="Times New Roman" w:hAnsi="Times New Roman" w:cs="Times New Roman"/>
          <w:noProof/>
          <w:sz w:val="24"/>
          <w:szCs w:val="24"/>
        </w:rPr>
        <w:t>(Mohseni-Moghadam and Doohan 2015)</w:t>
      </w:r>
      <w:ins w:id="145" w:author="MCO" w:date="2018-02-06T14:28:00Z">
        <w:r w:rsidR="00581725">
          <w:rPr>
            <w:rFonts w:ascii="Times New Roman" w:hAnsi="Times New Roman" w:cs="Times New Roman"/>
            <w:sz w:val="24"/>
            <w:szCs w:val="24"/>
          </w:rPr>
          <w:fldChar w:fldCharType="end"/>
        </w:r>
      </w:ins>
      <w:r>
        <w:rPr>
          <w:rFonts w:ascii="Times New Roman" w:hAnsi="Times New Roman" w:cs="Times New Roman"/>
          <w:sz w:val="24"/>
          <w:szCs w:val="24"/>
        </w:rPr>
        <w:t xml:space="preserve">, </w:t>
      </w:r>
      <w:r w:rsidR="001830E9">
        <w:rPr>
          <w:rFonts w:ascii="Times New Roman" w:hAnsi="Times New Roman" w:cs="Times New Roman"/>
          <w:sz w:val="24"/>
          <w:szCs w:val="24"/>
        </w:rPr>
        <w:t xml:space="preserve">and </w:t>
      </w:r>
      <w:r>
        <w:rPr>
          <w:rFonts w:ascii="Times New Roman" w:hAnsi="Times New Roman" w:cs="Times New Roman"/>
          <w:sz w:val="24"/>
          <w:szCs w:val="24"/>
        </w:rPr>
        <w:t>cotton</w:t>
      </w:r>
      <w:ins w:id="146" w:author="MCO" w:date="2018-02-06T14:37:00Z">
        <w:r w:rsidR="0051785A">
          <w:rPr>
            <w:rFonts w:ascii="Times New Roman" w:hAnsi="Times New Roman" w:cs="Times New Roman"/>
            <w:sz w:val="24"/>
            <w:szCs w:val="24"/>
          </w:rPr>
          <w:t xml:space="preserve"> </w:t>
        </w:r>
        <w:r w:rsidR="0051785A">
          <w:rPr>
            <w:rFonts w:ascii="Times New Roman" w:hAnsi="Times New Roman" w:cs="Times New Roman"/>
            <w:sz w:val="24"/>
            <w:szCs w:val="24"/>
          </w:rPr>
          <w:fldChar w:fldCharType="begin" w:fldLock="1"/>
        </w:r>
      </w:ins>
      <w:r w:rsidR="0051785A">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Pr>
          <w:rFonts w:ascii="Times New Roman" w:hAnsi="Times New Roman" w:cs="Times New Roman"/>
          <w:sz w:val="24"/>
          <w:szCs w:val="24"/>
        </w:rPr>
        <w:fldChar w:fldCharType="separate"/>
      </w:r>
      <w:r w:rsidR="0051785A" w:rsidRPr="0051785A">
        <w:rPr>
          <w:rFonts w:ascii="Times New Roman" w:hAnsi="Times New Roman" w:cs="Times New Roman"/>
          <w:noProof/>
          <w:sz w:val="24"/>
          <w:szCs w:val="24"/>
        </w:rPr>
        <w:t>(Egan et al. 2014)</w:t>
      </w:r>
      <w:ins w:id="147" w:author="MCO" w:date="2018-02-06T14:37:00Z">
        <w:r w:rsidR="0051785A">
          <w:rPr>
            <w:rFonts w:ascii="Times New Roman" w:hAnsi="Times New Roman" w:cs="Times New Roman"/>
            <w:sz w:val="24"/>
            <w:szCs w:val="24"/>
          </w:rPr>
          <w:fldChar w:fldCharType="end"/>
        </w:r>
      </w:ins>
      <w:del w:id="148" w:author="MCO" w:date="2018-02-06T14:29:00Z">
        <w:r w:rsidDel="00581725">
          <w:rPr>
            <w:rFonts w:ascii="Times New Roman" w:hAnsi="Times New Roman" w:cs="Times New Roman"/>
            <w:sz w:val="24"/>
            <w:szCs w:val="24"/>
          </w:rPr>
          <w:delText xml:space="preserve"> </w:delText>
        </w:r>
        <w:r w:rsidDel="00581725">
          <w:rPr>
            <w:rFonts w:ascii="Times New Roman" w:hAnsi="Times New Roman" w:cs="Times New Roman"/>
            <w:sz w:val="24"/>
            <w:szCs w:val="24"/>
          </w:rPr>
          <w:fldChar w:fldCharType="begin" w:fldLock="1"/>
        </w:r>
        <w:r w:rsidRPr="00581725" w:rsidDel="00581725">
          <w:rPr>
            <w:rFonts w:ascii="Times New Roman" w:hAnsi="Times New Roman" w:cs="Times New Roman"/>
            <w:sz w:val="24"/>
            <w:szCs w:val="24"/>
          </w:rPr>
          <w:del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"id" : "ITEM-2",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"ITEM-2",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"id" : "ITEM-3",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"ITEM-3", "issued" : { "date-parts" : [ [ "2013" ] ] }, "page" : "696-703", "title" : "Soybean Response to Dicamba Applied at Vegetative and Reproductive Growth Stages", "type" : "article-journal", "volume" : "27" }, "uris" : [ "http://www.mendeley.com/documents/?uuid=c2d26c97-9794-364e-bc50-82426162bce6" ] } ], "mendeley" : { "formattedCitation" : "(Griffin et al. 2013, Mohseni-Moghadam et al. 2016, Mohseni-Moghadam and Doohan 2015)", "plainTextFormattedCitation" : "(Griffin et al. 2013, Mohseni-Moghadam et al. 2016, Mohseni-Moghadam and Doohan 2015)", "previouslyFormattedCitation" : "(Griffin et al. 2013, Mohseni-Moghadam et al. 2016, Mohseni-Moghadam and Doohan 2015)" }, "properties" : {  }, "schema" : "https://github.com/citation-style-language/schema/raw/master/csl-citation.json" }</w:delInstrText>
        </w:r>
        <w:r w:rsidDel="00581725">
          <w:rPr>
            <w:rFonts w:ascii="Times New Roman" w:hAnsi="Times New Roman" w:cs="Times New Roman"/>
            <w:sz w:val="24"/>
            <w:szCs w:val="24"/>
          </w:rPr>
          <w:fldChar w:fldCharType="separate"/>
        </w:r>
        <w:r w:rsidRPr="00581725" w:rsidDel="00581725">
          <w:rPr>
            <w:rFonts w:ascii="Times New Roman" w:hAnsi="Times New Roman" w:cs="Times New Roman"/>
            <w:noProof/>
            <w:sz w:val="24"/>
            <w:szCs w:val="24"/>
          </w:rPr>
          <w:delText>(Griffin et al. 2013, Mohseni-Moghadam et al. 2016, Mohseni-Moghadam and Doohan 2015)</w:delText>
        </w:r>
        <w:r w:rsidDel="00581725">
          <w:rPr>
            <w:rFonts w:ascii="Times New Roman" w:hAnsi="Times New Roman" w:cs="Times New Roman"/>
            <w:sz w:val="24"/>
            <w:szCs w:val="24"/>
          </w:rPr>
          <w:fldChar w:fldCharType="end"/>
        </w:r>
      </w:del>
      <w:r w:rsidR="005D4DE4">
        <w:rPr>
          <w:rFonts w:ascii="Times New Roman" w:hAnsi="Times New Roman" w:cs="Times New Roman"/>
          <w:sz w:val="24"/>
          <w:szCs w:val="24"/>
        </w:rPr>
        <w:t xml:space="preserve">. </w:t>
      </w:r>
      <w:commentRangeStart w:id="149"/>
      <w:r w:rsidR="00BF3E11">
        <w:rPr>
          <w:rFonts w:ascii="Times New Roman" w:hAnsi="Times New Roman" w:cs="Times New Roman"/>
          <w:sz w:val="24"/>
          <w:szCs w:val="24"/>
        </w:rPr>
        <w:t xml:space="preserve">Despite </w:t>
      </w:r>
      <w:del w:id="150" w:author="MCO" w:date="2018-02-06T11:41:00Z">
        <w:r w:rsidR="006551FA" w:rsidDel="00050797">
          <w:rPr>
            <w:rFonts w:ascii="Times New Roman" w:hAnsi="Times New Roman" w:cs="Times New Roman"/>
            <w:sz w:val="24"/>
            <w:szCs w:val="24"/>
          </w:rPr>
          <w:delText xml:space="preserve">the </w:delText>
        </w:r>
      </w:del>
      <w:ins w:id="151" w:author="MCO" w:date="2018-02-06T11:41:00Z">
        <w:r w:rsidR="00050797">
          <w:rPr>
            <w:rFonts w:ascii="Times New Roman" w:hAnsi="Times New Roman" w:cs="Times New Roman"/>
            <w:sz w:val="24"/>
            <w:szCs w:val="24"/>
          </w:rPr>
          <w:t xml:space="preserve">newer </w:t>
        </w:r>
      </w:ins>
      <w:ins w:id="152" w:author="MCO" w:date="2018-02-06T11:42:00Z">
        <w:r w:rsidR="00050797">
          <w:rPr>
            <w:rFonts w:ascii="Times New Roman" w:hAnsi="Times New Roman" w:cs="Times New Roman"/>
            <w:sz w:val="24"/>
            <w:szCs w:val="24"/>
          </w:rPr>
          <w:t xml:space="preserve">dicamba </w:t>
        </w:r>
      </w:ins>
      <w:ins w:id="153" w:author="MCO" w:date="2018-02-06T11:41:00Z">
        <w:r w:rsidR="00050797">
          <w:rPr>
            <w:rFonts w:ascii="Times New Roman" w:hAnsi="Times New Roman" w:cs="Times New Roman"/>
            <w:sz w:val="24"/>
            <w:szCs w:val="24"/>
          </w:rPr>
          <w:t xml:space="preserve">formulations </w:t>
        </w:r>
      </w:ins>
      <w:ins w:id="154" w:author="MCO" w:date="2018-02-06T13:19:00Z">
        <w:r w:rsidR="00BC1420">
          <w:rPr>
            <w:rFonts w:ascii="Times New Roman" w:hAnsi="Times New Roman" w:cs="Times New Roman"/>
            <w:sz w:val="24"/>
            <w:szCs w:val="24"/>
          </w:rPr>
          <w:t xml:space="preserve">and </w:t>
        </w:r>
        <w:r w:rsidR="00BC1420">
          <w:rPr>
            <w:rFonts w:ascii="Times New Roman" w:hAnsi="Times New Roman" w:cs="Times New Roman"/>
            <w:sz w:val="24"/>
            <w:szCs w:val="24"/>
          </w:rPr>
          <w:lastRenderedPageBreak/>
          <w:t xml:space="preserve">equipment (e.g., nozzle) </w:t>
        </w:r>
      </w:ins>
      <w:ins w:id="155" w:author="MCO" w:date="2018-02-06T11:42:00Z">
        <w:r w:rsidR="00050797">
          <w:rPr>
            <w:rFonts w:ascii="Times New Roman" w:hAnsi="Times New Roman" w:cs="Times New Roman"/>
            <w:sz w:val="24"/>
            <w:szCs w:val="24"/>
          </w:rPr>
          <w:t xml:space="preserve">to reduce vapor </w:t>
        </w:r>
      </w:ins>
      <w:ins w:id="156" w:author="MCO" w:date="2018-02-06T13:19:00Z">
        <w:r w:rsidR="00BC1420">
          <w:rPr>
            <w:rFonts w:ascii="Times New Roman" w:hAnsi="Times New Roman" w:cs="Times New Roman"/>
            <w:sz w:val="24"/>
            <w:szCs w:val="24"/>
          </w:rPr>
          <w:t xml:space="preserve">and particle </w:t>
        </w:r>
      </w:ins>
      <w:ins w:id="157" w:author="MCO" w:date="2018-02-06T11:42:00Z">
        <w:r w:rsidR="00050797">
          <w:rPr>
            <w:rFonts w:ascii="Times New Roman" w:hAnsi="Times New Roman" w:cs="Times New Roman"/>
            <w:sz w:val="24"/>
            <w:szCs w:val="24"/>
          </w:rPr>
          <w:t>drift</w:t>
        </w:r>
      </w:ins>
      <w:ins w:id="158" w:author="MCO" w:date="2018-02-06T15:09:00Z">
        <w:r w:rsidR="00A9185A">
          <w:rPr>
            <w:rFonts w:ascii="Times New Roman" w:hAnsi="Times New Roman" w:cs="Times New Roman"/>
            <w:sz w:val="24"/>
            <w:szCs w:val="24"/>
          </w:rPr>
          <w:t>, respectively</w:t>
        </w:r>
      </w:ins>
      <w:ins w:id="159" w:author="MCO" w:date="2018-02-06T15:05:00Z">
        <w:r w:rsidR="00346771">
          <w:rPr>
            <w:rFonts w:ascii="Times New Roman" w:hAnsi="Times New Roman" w:cs="Times New Roman"/>
            <w:sz w:val="24"/>
            <w:szCs w:val="24"/>
          </w:rPr>
          <w:t xml:space="preserve"> </w:t>
        </w:r>
        <w:r w:rsidR="00346771">
          <w:rPr>
            <w:rFonts w:ascii="Times New Roman" w:hAnsi="Times New Roman" w:cs="Times New Roman"/>
            <w:sz w:val="24"/>
            <w:szCs w:val="24"/>
          </w:rPr>
          <w:fldChar w:fldCharType="begin" w:fldLock="1"/>
        </w:r>
      </w:ins>
      <w:r w:rsidR="00657200">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Pr>
          <w:rFonts w:ascii="Times New Roman" w:hAnsi="Times New Roman" w:cs="Times New Roman"/>
          <w:sz w:val="24"/>
          <w:szCs w:val="24"/>
        </w:rPr>
        <w:fldChar w:fldCharType="separate"/>
      </w:r>
      <w:r w:rsidR="00A9185A" w:rsidRPr="00A9185A">
        <w:rPr>
          <w:rFonts w:ascii="Times New Roman" w:hAnsi="Times New Roman" w:cs="Times New Roman"/>
          <w:noProof/>
          <w:sz w:val="24"/>
          <w:szCs w:val="24"/>
        </w:rPr>
        <w:t>(Alves et al. 2017, Egan and Mortensen 2012)</w:t>
      </w:r>
      <w:ins w:id="160" w:author="MCO" w:date="2018-02-06T15:05:00Z">
        <w:r w:rsidR="00346771">
          <w:rPr>
            <w:rFonts w:ascii="Times New Roman" w:hAnsi="Times New Roman" w:cs="Times New Roman"/>
            <w:sz w:val="24"/>
            <w:szCs w:val="24"/>
          </w:rPr>
          <w:fldChar w:fldCharType="end"/>
        </w:r>
      </w:ins>
      <w:del w:id="161" w:author="MCO" w:date="2018-02-06T11:42:00Z">
        <w:r w:rsidR="006551FA" w:rsidDel="00050797">
          <w:rPr>
            <w:rFonts w:ascii="Times New Roman" w:hAnsi="Times New Roman" w:cs="Times New Roman"/>
            <w:sz w:val="24"/>
            <w:szCs w:val="24"/>
          </w:rPr>
          <w:delText xml:space="preserve">lower volatility of </w:delText>
        </w:r>
        <w:r w:rsidR="00BF3E11" w:rsidDel="00050797">
          <w:rPr>
            <w:rFonts w:ascii="Times New Roman" w:hAnsi="Times New Roman" w:cs="Times New Roman"/>
            <w:sz w:val="24"/>
            <w:szCs w:val="24"/>
          </w:rPr>
          <w:delText>new dicamba formulation</w:delText>
        </w:r>
        <w:r w:rsidR="00F35EF7" w:rsidDel="00050797">
          <w:rPr>
            <w:rFonts w:ascii="Times New Roman" w:hAnsi="Times New Roman" w:cs="Times New Roman"/>
            <w:sz w:val="24"/>
            <w:szCs w:val="24"/>
          </w:rPr>
          <w:delText>s</w:delText>
        </w:r>
      </w:del>
      <w:del w:id="162" w:author="MCO" w:date="2018-02-06T15:09:00Z">
        <w:r w:rsidR="00B40CB9" w:rsidDel="00A9185A">
          <w:rPr>
            <w:rFonts w:ascii="Times New Roman" w:hAnsi="Times New Roman" w:cs="Times New Roman"/>
            <w:sz w:val="24"/>
            <w:szCs w:val="24"/>
          </w:rPr>
          <w:delText>,</w:delText>
        </w:r>
      </w:del>
      <w:ins w:id="163" w:author="MCO" w:date="2018-02-06T15:24:00Z">
        <w:r w:rsidR="006C221C">
          <w:rPr>
            <w:rFonts w:ascii="Times New Roman" w:hAnsi="Times New Roman" w:cs="Times New Roman"/>
            <w:sz w:val="24"/>
            <w:szCs w:val="24"/>
          </w:rPr>
          <w:t>,</w:t>
        </w:r>
      </w:ins>
      <w:r w:rsidR="00B40CB9">
        <w:rPr>
          <w:rFonts w:ascii="Times New Roman" w:hAnsi="Times New Roman" w:cs="Times New Roman"/>
          <w:sz w:val="24"/>
          <w:szCs w:val="24"/>
        </w:rPr>
        <w:t xml:space="preserve"> </w:t>
      </w:r>
      <w:r w:rsidR="00780420">
        <w:rPr>
          <w:rFonts w:ascii="Times New Roman" w:hAnsi="Times New Roman" w:cs="Times New Roman"/>
          <w:sz w:val="24"/>
          <w:szCs w:val="24"/>
        </w:rPr>
        <w:t xml:space="preserve">dicamba </w:t>
      </w:r>
      <w:r w:rsidR="00B40CB9">
        <w:rPr>
          <w:rFonts w:ascii="Times New Roman" w:hAnsi="Times New Roman" w:cs="Times New Roman"/>
          <w:sz w:val="24"/>
          <w:szCs w:val="24"/>
        </w:rPr>
        <w:t>injury</w:t>
      </w:r>
      <w:r w:rsidR="001830E9">
        <w:rPr>
          <w:rFonts w:ascii="Times New Roman" w:hAnsi="Times New Roman" w:cs="Times New Roman"/>
          <w:sz w:val="24"/>
          <w:szCs w:val="24"/>
        </w:rPr>
        <w:t xml:space="preserve"> </w:t>
      </w:r>
      <w:del w:id="164" w:author="MCO" w:date="2018-02-06T15:08:00Z">
        <w:r w:rsidR="001830E9" w:rsidDel="00A9185A">
          <w:rPr>
            <w:rFonts w:ascii="Times New Roman" w:hAnsi="Times New Roman" w:cs="Times New Roman"/>
            <w:sz w:val="24"/>
            <w:szCs w:val="24"/>
          </w:rPr>
          <w:delText xml:space="preserve">in </w:delText>
        </w:r>
      </w:del>
      <w:ins w:id="165" w:author="MCO" w:date="2018-02-06T15:08:00Z">
        <w:r w:rsidR="00A9185A">
          <w:rPr>
            <w:rFonts w:ascii="Times New Roman" w:hAnsi="Times New Roman" w:cs="Times New Roman"/>
            <w:sz w:val="24"/>
            <w:szCs w:val="24"/>
          </w:rPr>
          <w:t xml:space="preserve">on </w:t>
        </w:r>
      </w:ins>
      <w:r w:rsidR="001830E9">
        <w:rPr>
          <w:rFonts w:ascii="Times New Roman" w:hAnsi="Times New Roman" w:cs="Times New Roman"/>
          <w:sz w:val="24"/>
          <w:szCs w:val="24"/>
        </w:rPr>
        <w:t xml:space="preserve">sensitive </w:t>
      </w:r>
      <w:del w:id="166" w:author="MCO" w:date="2018-02-06T15:21:00Z">
        <w:r w:rsidR="001830E9" w:rsidDel="006C221C">
          <w:rPr>
            <w:rFonts w:ascii="Times New Roman" w:hAnsi="Times New Roman" w:cs="Times New Roman"/>
            <w:sz w:val="24"/>
            <w:szCs w:val="24"/>
          </w:rPr>
          <w:delText>soybeans varieties</w:delText>
        </w:r>
      </w:del>
      <w:ins w:id="167" w:author="MCO" w:date="2018-02-06T15:21:00Z">
        <w:r w:rsidR="006C221C">
          <w:rPr>
            <w:rFonts w:ascii="Times New Roman" w:hAnsi="Times New Roman" w:cs="Times New Roman"/>
            <w:sz w:val="24"/>
            <w:szCs w:val="24"/>
          </w:rPr>
          <w:t xml:space="preserve">vegetation </w:t>
        </w:r>
      </w:ins>
      <w:del w:id="168" w:author="MCO" w:date="2018-02-06T15:21:00Z">
        <w:r w:rsidR="00B40CB9" w:rsidDel="006C221C">
          <w:rPr>
            <w:rFonts w:ascii="Times New Roman" w:hAnsi="Times New Roman" w:cs="Times New Roman"/>
            <w:sz w:val="24"/>
            <w:szCs w:val="24"/>
          </w:rPr>
          <w:delText xml:space="preserve"> </w:delText>
        </w:r>
      </w:del>
      <w:r w:rsidR="00B40CB9">
        <w:rPr>
          <w:rFonts w:ascii="Times New Roman" w:hAnsi="Times New Roman" w:cs="Times New Roman"/>
          <w:sz w:val="24"/>
          <w:szCs w:val="24"/>
        </w:rPr>
        <w:t xml:space="preserve">was reported across the </w:t>
      </w:r>
      <w:r w:rsidR="00040C05">
        <w:rPr>
          <w:rFonts w:ascii="Times New Roman" w:hAnsi="Times New Roman" w:cs="Times New Roman"/>
          <w:sz w:val="24"/>
          <w:szCs w:val="24"/>
        </w:rPr>
        <w:t xml:space="preserve">north-central </w:t>
      </w:r>
      <w:r w:rsidR="003220B3">
        <w:rPr>
          <w:rFonts w:ascii="Times New Roman" w:hAnsi="Times New Roman" w:cs="Times New Roman"/>
          <w:sz w:val="24"/>
          <w:szCs w:val="24"/>
        </w:rPr>
        <w:t xml:space="preserve">US </w:t>
      </w:r>
      <w:r w:rsidR="004B2143">
        <w:rPr>
          <w:rFonts w:ascii="Times New Roman" w:hAnsi="Times New Roman" w:cs="Times New Roman"/>
          <w:sz w:val="24"/>
          <w:szCs w:val="24"/>
        </w:rPr>
        <w:t>in 2017</w:t>
      </w:r>
      <w:commentRangeEnd w:id="149"/>
      <w:r w:rsidR="0099424E">
        <w:rPr>
          <w:rStyle w:val="CommentReference"/>
        </w:rPr>
        <w:commentReference w:id="149"/>
      </w:r>
      <w:r w:rsidR="001830E9">
        <w:rPr>
          <w:rFonts w:ascii="Times New Roman" w:hAnsi="Times New Roman" w:cs="Times New Roman"/>
          <w:sz w:val="24"/>
          <w:szCs w:val="24"/>
        </w:rPr>
        <w:t>.</w:t>
      </w:r>
      <w:ins w:id="169" w:author="MCO" w:date="2018-02-06T11:44:00Z">
        <w:r w:rsidR="00B00AD8">
          <w:rPr>
            <w:rFonts w:ascii="Times New Roman" w:hAnsi="Times New Roman" w:cs="Times New Roman"/>
            <w:sz w:val="24"/>
            <w:szCs w:val="24"/>
          </w:rPr>
          <w:t xml:space="preserve"> </w:t>
        </w:r>
      </w:ins>
      <w:ins w:id="170" w:author="MCO" w:date="2018-02-08T14:28:00Z">
        <w:r w:rsidR="00250A27">
          <w:rPr>
            <w:rFonts w:ascii="Times New Roman" w:hAnsi="Times New Roman" w:cs="Times New Roman"/>
            <w:sz w:val="24"/>
            <w:szCs w:val="24"/>
          </w:rPr>
          <w:t>It was estimated that</w:t>
        </w:r>
      </w:ins>
      <w:ins w:id="171" w:author="MCO" w:date="2018-02-08T14:30:00Z">
        <w:r w:rsidR="00250A27">
          <w:rPr>
            <w:rFonts w:ascii="Times New Roman" w:hAnsi="Times New Roman" w:cs="Times New Roman"/>
            <w:sz w:val="24"/>
            <w:szCs w:val="24"/>
          </w:rPr>
          <w:t xml:space="preserve"> in 26 US states,</w:t>
        </w:r>
      </w:ins>
      <w:ins w:id="172" w:author="MCO" w:date="2018-02-08T14:28:00Z">
        <w:r w:rsidR="00250A27">
          <w:rPr>
            <w:rFonts w:ascii="Times New Roman" w:hAnsi="Times New Roman" w:cs="Times New Roman"/>
            <w:sz w:val="24"/>
            <w:szCs w:val="24"/>
          </w:rPr>
          <w:t xml:space="preserve"> </w:t>
        </w:r>
      </w:ins>
      <w:ins w:id="173" w:author="MCO" w:date="2018-02-08T14:29:00Z">
        <w:r w:rsidR="00250A27">
          <w:rPr>
            <w:rFonts w:ascii="Times New Roman" w:hAnsi="Times New Roman" w:cs="Times New Roman"/>
            <w:sz w:val="24"/>
            <w:szCs w:val="24"/>
          </w:rPr>
          <w:t>1.4 million of non-DT soybean varieties showed symptom</w:t>
        </w:r>
      </w:ins>
      <w:ins w:id="174" w:author="MCO" w:date="2018-02-08T15:22:00Z">
        <w:r w:rsidR="00471F96">
          <w:rPr>
            <w:rFonts w:ascii="Times New Roman" w:hAnsi="Times New Roman" w:cs="Times New Roman"/>
            <w:sz w:val="24"/>
            <w:szCs w:val="24"/>
          </w:rPr>
          <w:t>s</w:t>
        </w:r>
      </w:ins>
      <w:ins w:id="175" w:author="MCO" w:date="2018-02-08T14:29:00Z">
        <w:r w:rsidR="00250A27">
          <w:rPr>
            <w:rFonts w:ascii="Times New Roman" w:hAnsi="Times New Roman" w:cs="Times New Roman"/>
            <w:sz w:val="24"/>
            <w:szCs w:val="24"/>
          </w:rPr>
          <w:t xml:space="preserve"> </w:t>
        </w:r>
      </w:ins>
      <w:ins w:id="176" w:author="MCO" w:date="2018-02-08T14:42:00Z">
        <w:r w:rsidR="00335E3F">
          <w:rPr>
            <w:rFonts w:ascii="Times New Roman" w:hAnsi="Times New Roman" w:cs="Times New Roman"/>
            <w:sz w:val="24"/>
            <w:szCs w:val="24"/>
          </w:rPr>
          <w:t>to</w:t>
        </w:r>
      </w:ins>
      <w:ins w:id="177" w:author="MCO" w:date="2018-02-08T14:29:00Z">
        <w:r w:rsidR="00250A27">
          <w:rPr>
            <w:rFonts w:ascii="Times New Roman" w:hAnsi="Times New Roman" w:cs="Times New Roman"/>
            <w:sz w:val="24"/>
            <w:szCs w:val="24"/>
          </w:rPr>
          <w:t xml:space="preserve"> dicamba injury</w:t>
        </w:r>
      </w:ins>
      <w:ins w:id="178" w:author="MCO" w:date="2018-02-08T14:30:00Z">
        <w:r w:rsidR="00250A27">
          <w:rPr>
            <w:rFonts w:ascii="Times New Roman" w:hAnsi="Times New Roman" w:cs="Times New Roman"/>
            <w:sz w:val="24"/>
            <w:szCs w:val="24"/>
          </w:rPr>
          <w:t xml:space="preserve"> (Hager, 2017)</w:t>
        </w:r>
      </w:ins>
      <w:ins w:id="179" w:author="MCO" w:date="2018-02-08T14:29:00Z">
        <w:r w:rsidR="00250A27">
          <w:rPr>
            <w:rFonts w:ascii="Times New Roman" w:hAnsi="Times New Roman" w:cs="Times New Roman"/>
            <w:sz w:val="24"/>
            <w:szCs w:val="24"/>
          </w:rPr>
          <w:t xml:space="preserve">. </w:t>
        </w:r>
      </w:ins>
      <w:ins w:id="180" w:author="MCO" w:date="2018-02-08T09:17:00Z">
        <w:r w:rsidR="004F4D27">
          <w:rPr>
            <w:rFonts w:ascii="Times New Roman" w:hAnsi="Times New Roman" w:cs="Times New Roman"/>
            <w:sz w:val="24"/>
            <w:szCs w:val="24"/>
          </w:rPr>
          <w:t>I</w:t>
        </w:r>
      </w:ins>
      <w:ins w:id="181" w:author="MCO" w:date="2018-02-06T15:23:00Z">
        <w:r w:rsidR="006C221C">
          <w:rPr>
            <w:rFonts w:ascii="Times New Roman" w:hAnsi="Times New Roman" w:cs="Times New Roman"/>
            <w:sz w:val="24"/>
            <w:szCs w:val="24"/>
          </w:rPr>
          <w:t xml:space="preserve">t </w:t>
        </w:r>
      </w:ins>
      <w:ins w:id="182" w:author="MCO" w:date="2018-02-06T15:24:00Z">
        <w:r w:rsidR="006C221C">
          <w:rPr>
            <w:rFonts w:ascii="Times New Roman" w:hAnsi="Times New Roman" w:cs="Times New Roman"/>
            <w:sz w:val="24"/>
            <w:szCs w:val="24"/>
          </w:rPr>
          <w:t>remains</w:t>
        </w:r>
      </w:ins>
      <w:ins w:id="183" w:author="MCO" w:date="2018-02-06T15:20:00Z">
        <w:r w:rsidR="006C221C">
          <w:rPr>
            <w:rFonts w:ascii="Times New Roman" w:hAnsi="Times New Roman" w:cs="Times New Roman"/>
            <w:sz w:val="24"/>
            <w:szCs w:val="24"/>
          </w:rPr>
          <w:t xml:space="preserve"> controversial whether </w:t>
        </w:r>
      </w:ins>
      <w:ins w:id="184" w:author="MCO" w:date="2018-02-06T15:26:00Z">
        <w:r w:rsidR="006C221C">
          <w:rPr>
            <w:rFonts w:ascii="Times New Roman" w:hAnsi="Times New Roman" w:cs="Times New Roman"/>
            <w:sz w:val="24"/>
            <w:szCs w:val="24"/>
          </w:rPr>
          <w:t>crop damage</w:t>
        </w:r>
      </w:ins>
      <w:ins w:id="185" w:author="MCO" w:date="2018-02-06T15:20:00Z">
        <w:r w:rsidR="006C221C">
          <w:rPr>
            <w:rFonts w:ascii="Times New Roman" w:hAnsi="Times New Roman" w:cs="Times New Roman"/>
            <w:sz w:val="24"/>
            <w:szCs w:val="24"/>
          </w:rPr>
          <w:t xml:space="preserve"> </w:t>
        </w:r>
      </w:ins>
      <w:ins w:id="186" w:author="MCO" w:date="2018-02-06T15:23:00Z">
        <w:r w:rsidR="006C221C">
          <w:rPr>
            <w:rFonts w:ascii="Times New Roman" w:hAnsi="Times New Roman" w:cs="Times New Roman"/>
            <w:sz w:val="24"/>
            <w:szCs w:val="24"/>
          </w:rPr>
          <w:t xml:space="preserve">was caused by vapor drift, </w:t>
        </w:r>
      </w:ins>
      <w:ins w:id="187" w:author="MCO" w:date="2018-02-08T15:22:00Z">
        <w:r w:rsidR="00471F96">
          <w:rPr>
            <w:rFonts w:ascii="Times New Roman" w:hAnsi="Times New Roman" w:cs="Times New Roman"/>
            <w:sz w:val="24"/>
            <w:szCs w:val="24"/>
          </w:rPr>
          <w:t xml:space="preserve">physical </w:t>
        </w:r>
      </w:ins>
      <w:ins w:id="188" w:author="MCO" w:date="2018-02-06T15:23:00Z">
        <w:r w:rsidR="006C221C">
          <w:rPr>
            <w:rFonts w:ascii="Times New Roman" w:hAnsi="Times New Roman" w:cs="Times New Roman"/>
            <w:sz w:val="24"/>
            <w:szCs w:val="24"/>
          </w:rPr>
          <w:t>particle drift, or both</w:t>
        </w:r>
      </w:ins>
      <w:ins w:id="189" w:author="MCO" w:date="2018-02-08T14:28:00Z">
        <w:r w:rsidR="00250A27">
          <w:rPr>
            <w:rFonts w:ascii="Times New Roman" w:hAnsi="Times New Roman" w:cs="Times New Roman"/>
            <w:sz w:val="24"/>
            <w:szCs w:val="24"/>
          </w:rPr>
          <w:t xml:space="preserve"> (Steckel, 2017)</w:t>
        </w:r>
      </w:ins>
      <w:ins w:id="190" w:author="MCO" w:date="2018-02-06T15:23:00Z">
        <w:r w:rsidR="006C221C">
          <w:rPr>
            <w:rFonts w:ascii="Times New Roman" w:hAnsi="Times New Roman" w:cs="Times New Roman"/>
            <w:sz w:val="24"/>
            <w:szCs w:val="24"/>
          </w:rPr>
          <w:t xml:space="preserve">. </w:t>
        </w:r>
      </w:ins>
    </w:p>
    <w:p w14:paraId="0C66DCE6" w14:textId="13B48BD9" w:rsidR="00B06E6C" w:rsidRDefault="000A57B2" w:rsidP="00BF296C">
      <w:pPr>
        <w:spacing w:line="480" w:lineRule="auto"/>
        <w:ind w:firstLine="720"/>
        <w:rPr>
          <w:ins w:id="191" w:author="MCO" w:date="2018-02-06T15:30:00Z"/>
          <w:rFonts w:ascii="Times New Roman" w:hAnsi="Times New Roman" w:cs="Times New Roman"/>
          <w:sz w:val="24"/>
          <w:szCs w:val="24"/>
        </w:rPr>
      </w:pPr>
      <w:r>
        <w:rPr>
          <w:rFonts w:ascii="Times New Roman" w:hAnsi="Times New Roman" w:cs="Times New Roman"/>
          <w:sz w:val="24"/>
          <w:szCs w:val="24"/>
        </w:rPr>
        <w:t>T</w:t>
      </w:r>
      <w:r w:rsidR="00E7318C" w:rsidRPr="00373090">
        <w:rPr>
          <w:rFonts w:ascii="Times New Roman" w:hAnsi="Times New Roman" w:cs="Times New Roman"/>
          <w:sz w:val="24"/>
          <w:szCs w:val="24"/>
        </w:rPr>
        <w:t xml:space="preserve">he </w:t>
      </w:r>
      <w:r w:rsidR="00585486" w:rsidRPr="00373090">
        <w:rPr>
          <w:rFonts w:ascii="Times New Roman" w:hAnsi="Times New Roman" w:cs="Times New Roman"/>
          <w:sz w:val="24"/>
          <w:szCs w:val="24"/>
        </w:rPr>
        <w:t xml:space="preserve">total </w:t>
      </w:r>
      <w:r w:rsidR="00E7318C" w:rsidRPr="00373090">
        <w:rPr>
          <w:rFonts w:ascii="Times New Roman" w:hAnsi="Times New Roman" w:cs="Times New Roman"/>
          <w:sz w:val="24"/>
          <w:szCs w:val="24"/>
        </w:rPr>
        <w:t xml:space="preserve">soybean </w:t>
      </w:r>
      <w:r>
        <w:rPr>
          <w:rFonts w:ascii="Times New Roman" w:hAnsi="Times New Roman" w:cs="Times New Roman"/>
          <w:sz w:val="24"/>
          <w:szCs w:val="24"/>
        </w:rPr>
        <w:t>production area</w:t>
      </w:r>
      <w:r w:rsidR="00E7318C" w:rsidRPr="00373090">
        <w:rPr>
          <w:rFonts w:ascii="Times New Roman" w:hAnsi="Times New Roman" w:cs="Times New Roman"/>
          <w:sz w:val="24"/>
          <w:szCs w:val="24"/>
        </w:rPr>
        <w:t xml:space="preserve"> </w:t>
      </w:r>
      <w:r w:rsidR="003A1523" w:rsidRPr="00373090">
        <w:rPr>
          <w:rFonts w:ascii="Times New Roman" w:hAnsi="Times New Roman" w:cs="Times New Roman"/>
          <w:sz w:val="24"/>
          <w:szCs w:val="24"/>
        </w:rPr>
        <w:t>in</w:t>
      </w:r>
      <w:r>
        <w:rPr>
          <w:rFonts w:ascii="Times New Roman" w:hAnsi="Times New Roman" w:cs="Times New Roman"/>
          <w:sz w:val="24"/>
          <w:szCs w:val="24"/>
        </w:rPr>
        <w:t xml:space="preserve"> Nebraska in</w:t>
      </w:r>
      <w:r w:rsidR="003A1523" w:rsidRPr="00373090">
        <w:rPr>
          <w:rFonts w:ascii="Times New Roman" w:hAnsi="Times New Roman" w:cs="Times New Roman"/>
          <w:sz w:val="24"/>
          <w:szCs w:val="24"/>
        </w:rPr>
        <w:t xml:space="preserve"> 201</w:t>
      </w:r>
      <w:r w:rsidR="00A44DB8" w:rsidRPr="00373090">
        <w:rPr>
          <w:rFonts w:ascii="Times New Roman" w:hAnsi="Times New Roman" w:cs="Times New Roman"/>
          <w:sz w:val="24"/>
          <w:szCs w:val="24"/>
        </w:rPr>
        <w:t>7</w:t>
      </w:r>
      <w:r w:rsidR="003A1523" w:rsidRPr="00373090">
        <w:rPr>
          <w:rFonts w:ascii="Times New Roman" w:hAnsi="Times New Roman" w:cs="Times New Roman"/>
          <w:sz w:val="24"/>
          <w:szCs w:val="24"/>
        </w:rPr>
        <w:t xml:space="preserve"> </w:t>
      </w:r>
      <w:r w:rsidR="00E7318C" w:rsidRPr="00373090">
        <w:rPr>
          <w:rFonts w:ascii="Times New Roman" w:hAnsi="Times New Roman" w:cs="Times New Roman"/>
          <w:sz w:val="24"/>
          <w:szCs w:val="24"/>
        </w:rPr>
        <w:t xml:space="preserve">was estimated at </w:t>
      </w:r>
      <w:r w:rsidR="003102D3" w:rsidRPr="00373090">
        <w:rPr>
          <w:rFonts w:ascii="Times New Roman" w:hAnsi="Times New Roman" w:cs="Times New Roman"/>
          <w:sz w:val="24"/>
          <w:szCs w:val="24"/>
        </w:rPr>
        <w:t>2.</w:t>
      </w:r>
      <w:r w:rsidR="009A1941">
        <w:rPr>
          <w:rFonts w:ascii="Times New Roman" w:hAnsi="Times New Roman" w:cs="Times New Roman"/>
          <w:sz w:val="24"/>
          <w:szCs w:val="24"/>
        </w:rPr>
        <w:t>3</w:t>
      </w:r>
      <w:r w:rsidR="003A1523" w:rsidRPr="00373090">
        <w:rPr>
          <w:rFonts w:ascii="Times New Roman" w:hAnsi="Times New Roman" w:cs="Times New Roman"/>
          <w:sz w:val="24"/>
          <w:szCs w:val="24"/>
        </w:rPr>
        <w:t xml:space="preserve"> million hectares</w:t>
      </w:r>
      <w:r w:rsidR="004352C2" w:rsidRPr="00373090">
        <w:rPr>
          <w:rFonts w:ascii="Times New Roman" w:hAnsi="Times New Roman" w:cs="Times New Roman"/>
          <w:sz w:val="24"/>
          <w:szCs w:val="24"/>
        </w:rPr>
        <w:t xml:space="preserve"> </w:t>
      </w:r>
      <w:r w:rsidR="003102D3" w:rsidRPr="00373090">
        <w:rPr>
          <w:rFonts w:ascii="Times New Roman" w:hAnsi="Times New Roman" w:cs="Times New Roman"/>
          <w:sz w:val="24"/>
          <w:szCs w:val="24"/>
        </w:rPr>
        <w:t>(USDA</w:t>
      </w:r>
      <w:ins w:id="192" w:author="MCO" w:date="2018-02-08T09:27:00Z">
        <w:r w:rsidR="006C673E">
          <w:rPr>
            <w:rFonts w:ascii="Times New Roman" w:hAnsi="Times New Roman" w:cs="Times New Roman"/>
            <w:sz w:val="24"/>
            <w:szCs w:val="24"/>
          </w:rPr>
          <w:t>-NASS</w:t>
        </w:r>
      </w:ins>
      <w:r w:rsidR="003102D3" w:rsidRPr="00373090">
        <w:rPr>
          <w:rFonts w:ascii="Times New Roman" w:hAnsi="Times New Roman" w:cs="Times New Roman"/>
          <w:sz w:val="24"/>
          <w:szCs w:val="24"/>
        </w:rPr>
        <w:t xml:space="preserve">, </w:t>
      </w:r>
      <w:del w:id="193" w:author="MCO" w:date="2018-02-08T09:27:00Z">
        <w:r w:rsidR="003102D3" w:rsidRPr="00373090" w:rsidDel="006C673E">
          <w:rPr>
            <w:rFonts w:ascii="Times New Roman" w:hAnsi="Times New Roman" w:cs="Times New Roman"/>
            <w:sz w:val="24"/>
            <w:szCs w:val="24"/>
          </w:rPr>
          <w:delText>2018</w:delText>
        </w:r>
      </w:del>
      <w:ins w:id="194" w:author="MCO" w:date="2018-02-08T09:27:00Z">
        <w:r w:rsidR="006C673E" w:rsidRPr="00373090">
          <w:rPr>
            <w:rFonts w:ascii="Times New Roman" w:hAnsi="Times New Roman" w:cs="Times New Roman"/>
            <w:sz w:val="24"/>
            <w:szCs w:val="24"/>
          </w:rPr>
          <w:t>201</w:t>
        </w:r>
        <w:r w:rsidR="006C673E">
          <w:rPr>
            <w:rFonts w:ascii="Times New Roman" w:hAnsi="Times New Roman" w:cs="Times New Roman"/>
            <w:sz w:val="24"/>
            <w:szCs w:val="24"/>
          </w:rPr>
          <w:t>7</w:t>
        </w:r>
      </w:ins>
      <w:r w:rsidR="003102D3" w:rsidRPr="00373090">
        <w:rPr>
          <w:rFonts w:ascii="Times New Roman" w:hAnsi="Times New Roman" w:cs="Times New Roman"/>
          <w:sz w:val="24"/>
          <w:szCs w:val="24"/>
        </w:rPr>
        <w:t>)</w:t>
      </w:r>
      <w:r w:rsidR="003A1523" w:rsidRPr="00373090">
        <w:rPr>
          <w:rFonts w:ascii="Times New Roman" w:hAnsi="Times New Roman" w:cs="Times New Roman"/>
          <w:sz w:val="24"/>
          <w:szCs w:val="24"/>
        </w:rPr>
        <w:t xml:space="preserve">. </w:t>
      </w:r>
      <w:r w:rsidR="00585FBD">
        <w:rPr>
          <w:rFonts w:ascii="Times New Roman" w:hAnsi="Times New Roman" w:cs="Times New Roman"/>
          <w:sz w:val="24"/>
          <w:szCs w:val="24"/>
        </w:rPr>
        <w:t xml:space="preserve">The </w:t>
      </w:r>
      <w:r>
        <w:rPr>
          <w:rFonts w:ascii="Times New Roman" w:hAnsi="Times New Roman" w:cs="Times New Roman"/>
          <w:sz w:val="24"/>
          <w:szCs w:val="24"/>
        </w:rPr>
        <w:t xml:space="preserve">vast </w:t>
      </w:r>
      <w:r w:rsidR="00585FBD">
        <w:rPr>
          <w:rFonts w:ascii="Times New Roman" w:hAnsi="Times New Roman" w:cs="Times New Roman"/>
          <w:sz w:val="24"/>
          <w:szCs w:val="24"/>
        </w:rPr>
        <w:t>m</w:t>
      </w:r>
      <w:r w:rsidR="002B4C39" w:rsidRPr="00373090">
        <w:rPr>
          <w:rFonts w:ascii="Times New Roman" w:hAnsi="Times New Roman" w:cs="Times New Roman"/>
          <w:sz w:val="24"/>
          <w:szCs w:val="24"/>
        </w:rPr>
        <w:t xml:space="preserve">ajority </w:t>
      </w:r>
      <w:r w:rsidR="00F7735C" w:rsidRPr="00373090">
        <w:rPr>
          <w:rFonts w:ascii="Times New Roman" w:hAnsi="Times New Roman" w:cs="Times New Roman"/>
          <w:sz w:val="24"/>
          <w:szCs w:val="24"/>
        </w:rPr>
        <w:t>(&gt;9</w:t>
      </w:r>
      <w:r w:rsidR="002328B7">
        <w:rPr>
          <w:rFonts w:ascii="Times New Roman" w:hAnsi="Times New Roman" w:cs="Times New Roman"/>
          <w:sz w:val="24"/>
          <w:szCs w:val="24"/>
        </w:rPr>
        <w:t>5</w:t>
      </w:r>
      <w:r w:rsidR="00F7735C" w:rsidRPr="00373090">
        <w:rPr>
          <w:rFonts w:ascii="Times New Roman" w:hAnsi="Times New Roman" w:cs="Times New Roman"/>
          <w:sz w:val="24"/>
          <w:szCs w:val="24"/>
        </w:rPr>
        <w:t xml:space="preserve">%) </w:t>
      </w:r>
      <w:r w:rsidR="00347385" w:rsidRPr="00373090">
        <w:rPr>
          <w:rFonts w:ascii="Times New Roman" w:hAnsi="Times New Roman" w:cs="Times New Roman"/>
          <w:sz w:val="24"/>
          <w:szCs w:val="24"/>
        </w:rPr>
        <w:t>of</w:t>
      </w:r>
      <w:r>
        <w:rPr>
          <w:rFonts w:ascii="Times New Roman" w:hAnsi="Times New Roman" w:cs="Times New Roman"/>
          <w:sz w:val="24"/>
          <w:szCs w:val="24"/>
        </w:rPr>
        <w:t xml:space="preserve"> the</w:t>
      </w:r>
      <w:r w:rsidR="00347385" w:rsidRPr="00373090">
        <w:rPr>
          <w:rFonts w:ascii="Times New Roman" w:hAnsi="Times New Roman" w:cs="Times New Roman"/>
          <w:sz w:val="24"/>
          <w:szCs w:val="24"/>
        </w:rPr>
        <w:t xml:space="preserve"> soybean</w:t>
      </w:r>
      <w:r>
        <w:rPr>
          <w:rFonts w:ascii="Times New Roman" w:hAnsi="Times New Roman" w:cs="Times New Roman"/>
          <w:sz w:val="24"/>
          <w:szCs w:val="24"/>
        </w:rPr>
        <w:t xml:space="preserve"> hectares</w:t>
      </w:r>
      <w:r w:rsidR="00347385" w:rsidRPr="00373090">
        <w:rPr>
          <w:rFonts w:ascii="Times New Roman" w:hAnsi="Times New Roman" w:cs="Times New Roman"/>
          <w:sz w:val="24"/>
          <w:szCs w:val="24"/>
        </w:rPr>
        <w:t xml:space="preserve"> </w:t>
      </w:r>
      <w:r w:rsidR="00585486" w:rsidRPr="00373090">
        <w:rPr>
          <w:rFonts w:ascii="Times New Roman" w:hAnsi="Times New Roman" w:cs="Times New Roman"/>
          <w:sz w:val="24"/>
          <w:szCs w:val="24"/>
        </w:rPr>
        <w:t>w</w:t>
      </w:r>
      <w:r w:rsidR="00347385" w:rsidRPr="00373090">
        <w:rPr>
          <w:rFonts w:ascii="Times New Roman" w:hAnsi="Times New Roman" w:cs="Times New Roman"/>
          <w:sz w:val="24"/>
          <w:szCs w:val="24"/>
        </w:rPr>
        <w:t>ere</w:t>
      </w:r>
      <w:r w:rsidR="002B4C39" w:rsidRPr="00373090">
        <w:rPr>
          <w:rFonts w:ascii="Times New Roman" w:hAnsi="Times New Roman" w:cs="Times New Roman"/>
          <w:sz w:val="24"/>
          <w:szCs w:val="24"/>
        </w:rPr>
        <w:t xml:space="preserve"> </w:t>
      </w:r>
      <w:r>
        <w:rPr>
          <w:rFonts w:ascii="Times New Roman" w:hAnsi="Times New Roman" w:cs="Times New Roman"/>
          <w:sz w:val="24"/>
          <w:szCs w:val="24"/>
        </w:rPr>
        <w:t xml:space="preserve">planted with </w:t>
      </w:r>
      <w:del w:id="195" w:author="MCO" w:date="2018-02-08T09:17:00Z">
        <w:r w:rsidR="002B4C39" w:rsidRPr="00373090" w:rsidDel="004F4D27">
          <w:rPr>
            <w:rFonts w:ascii="Times New Roman" w:hAnsi="Times New Roman" w:cs="Times New Roman"/>
            <w:sz w:val="24"/>
            <w:szCs w:val="24"/>
          </w:rPr>
          <w:delText>herbicide</w:delText>
        </w:r>
        <w:r w:rsidDel="004F4D27">
          <w:rPr>
            <w:rFonts w:ascii="Times New Roman" w:hAnsi="Times New Roman" w:cs="Times New Roman"/>
            <w:sz w:val="24"/>
            <w:szCs w:val="24"/>
          </w:rPr>
          <w:delText>-</w:delText>
        </w:r>
        <w:r w:rsidR="002B4C39" w:rsidRPr="00373090" w:rsidDel="004F4D27">
          <w:rPr>
            <w:rFonts w:ascii="Times New Roman" w:hAnsi="Times New Roman" w:cs="Times New Roman"/>
            <w:sz w:val="24"/>
            <w:szCs w:val="24"/>
          </w:rPr>
          <w:delText>tolerant</w:delText>
        </w:r>
      </w:del>
      <w:ins w:id="196" w:author="MCO" w:date="2018-02-08T09:17:00Z">
        <w:r w:rsidR="004F4D27">
          <w:rPr>
            <w:rFonts w:ascii="Times New Roman" w:hAnsi="Times New Roman" w:cs="Times New Roman"/>
            <w:sz w:val="24"/>
            <w:szCs w:val="24"/>
          </w:rPr>
          <w:t>HR</w:t>
        </w:r>
      </w:ins>
      <w:r>
        <w:rPr>
          <w:rFonts w:ascii="Times New Roman" w:hAnsi="Times New Roman" w:cs="Times New Roman"/>
          <w:sz w:val="24"/>
          <w:szCs w:val="24"/>
        </w:rPr>
        <w:t xml:space="preserve"> varieties</w:t>
      </w:r>
      <w:r w:rsidR="002B4C39" w:rsidRPr="0037309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2B4C39" w:rsidRPr="00373090">
        <w:rPr>
          <w:rFonts w:ascii="Times New Roman" w:hAnsi="Times New Roman" w:cs="Times New Roman"/>
          <w:sz w:val="24"/>
          <w:szCs w:val="24"/>
        </w:rPr>
        <w:t>glyphosate</w:t>
      </w:r>
      <w:r>
        <w:rPr>
          <w:rFonts w:ascii="Times New Roman" w:hAnsi="Times New Roman" w:cs="Times New Roman"/>
          <w:sz w:val="24"/>
          <w:szCs w:val="24"/>
        </w:rPr>
        <w:t>, dicamba, and/or</w:t>
      </w:r>
      <w:r w:rsidR="002B4C39" w:rsidRPr="00373090">
        <w:rPr>
          <w:rFonts w:ascii="Times New Roman" w:hAnsi="Times New Roman" w:cs="Times New Roman"/>
          <w:sz w:val="24"/>
          <w:szCs w:val="24"/>
        </w:rPr>
        <w:t xml:space="preserve"> glufosinate), but conventional and organic </w:t>
      </w:r>
      <w:r w:rsidR="00F7735C" w:rsidRPr="00373090">
        <w:rPr>
          <w:rFonts w:ascii="Times New Roman" w:hAnsi="Times New Roman" w:cs="Times New Roman"/>
          <w:sz w:val="24"/>
          <w:szCs w:val="24"/>
        </w:rPr>
        <w:t xml:space="preserve">varieties </w:t>
      </w:r>
      <w:r w:rsidR="002B4C39" w:rsidRPr="00373090">
        <w:rPr>
          <w:rFonts w:ascii="Times New Roman" w:hAnsi="Times New Roman" w:cs="Times New Roman"/>
          <w:sz w:val="24"/>
          <w:szCs w:val="24"/>
        </w:rPr>
        <w:t xml:space="preserve">are also </w:t>
      </w:r>
      <w:r>
        <w:rPr>
          <w:rFonts w:ascii="Times New Roman" w:hAnsi="Times New Roman" w:cs="Times New Roman"/>
          <w:sz w:val="24"/>
          <w:szCs w:val="24"/>
        </w:rPr>
        <w:t>grown</w:t>
      </w:r>
      <w:r w:rsidRPr="00373090">
        <w:rPr>
          <w:rFonts w:ascii="Times New Roman" w:hAnsi="Times New Roman" w:cs="Times New Roman"/>
          <w:sz w:val="24"/>
          <w:szCs w:val="24"/>
        </w:rPr>
        <w:t xml:space="preserve"> </w:t>
      </w:r>
      <w:r w:rsidR="002B4C39" w:rsidRPr="00373090">
        <w:rPr>
          <w:rFonts w:ascii="Times New Roman" w:hAnsi="Times New Roman" w:cs="Times New Roman"/>
          <w:sz w:val="24"/>
          <w:szCs w:val="24"/>
        </w:rPr>
        <w:t>in the state</w:t>
      </w:r>
      <w:r>
        <w:rPr>
          <w:rFonts w:ascii="Times New Roman" w:hAnsi="Times New Roman" w:cs="Times New Roman"/>
          <w:sz w:val="24"/>
          <w:szCs w:val="24"/>
        </w:rPr>
        <w:t xml:space="preserve"> (&lt;5% of total soybean hectares)</w:t>
      </w:r>
      <w:r w:rsidR="002B4C39" w:rsidRPr="00373090">
        <w:rPr>
          <w:rFonts w:ascii="Times New Roman" w:hAnsi="Times New Roman" w:cs="Times New Roman"/>
          <w:sz w:val="24"/>
          <w:szCs w:val="24"/>
        </w:rPr>
        <w:t xml:space="preserve">. </w:t>
      </w:r>
      <w:r>
        <w:rPr>
          <w:rFonts w:ascii="Times New Roman" w:hAnsi="Times New Roman" w:cs="Times New Roman"/>
          <w:sz w:val="24"/>
          <w:szCs w:val="24"/>
        </w:rPr>
        <w:t>It is estimated that more than 200,000 hectares of DT soybean varieties were planted in Nebraska in 2017</w:t>
      </w:r>
      <w:r w:rsidR="0028510D">
        <w:rPr>
          <w:rFonts w:ascii="Times New Roman" w:hAnsi="Times New Roman" w:cs="Times New Roman"/>
          <w:sz w:val="24"/>
          <w:szCs w:val="24"/>
        </w:rPr>
        <w:t xml:space="preserve"> (year when the technology became fully available to farmers)</w:t>
      </w:r>
      <w:r w:rsidR="009A3CE5">
        <w:rPr>
          <w:rFonts w:ascii="Times New Roman" w:hAnsi="Times New Roman" w:cs="Times New Roman"/>
          <w:sz w:val="24"/>
          <w:szCs w:val="24"/>
        </w:rPr>
        <w:t>; therefore,</w:t>
      </w:r>
      <w:r w:rsidR="00B30F55">
        <w:rPr>
          <w:rFonts w:ascii="Times New Roman" w:hAnsi="Times New Roman" w:cs="Times New Roman"/>
          <w:sz w:val="24"/>
          <w:szCs w:val="24"/>
        </w:rPr>
        <w:t xml:space="preserve"> </w:t>
      </w:r>
      <w:r w:rsidR="0028510D">
        <w:rPr>
          <w:rFonts w:ascii="Times New Roman" w:hAnsi="Times New Roman" w:cs="Times New Roman"/>
          <w:sz w:val="24"/>
          <w:szCs w:val="24"/>
        </w:rPr>
        <w:t>documenting the perception of soybean farmers regarding the introduction of this new technology is of value for the future of this own technology and technology that are yet to come.</w:t>
      </w:r>
      <w:r w:rsidR="00B915CF">
        <w:rPr>
          <w:rFonts w:ascii="Times New Roman" w:hAnsi="Times New Roman" w:cs="Times New Roman"/>
          <w:sz w:val="24"/>
          <w:szCs w:val="24"/>
        </w:rPr>
        <w:t xml:space="preserve"> </w:t>
      </w:r>
    </w:p>
    <w:p w14:paraId="50C61007" w14:textId="2101576C" w:rsidR="006A4D8C" w:rsidRDefault="006B0A4D" w:rsidP="00BF2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is </w:t>
      </w:r>
      <w:r w:rsidR="00620E84">
        <w:rPr>
          <w:rFonts w:ascii="Times New Roman" w:hAnsi="Times New Roman" w:cs="Times New Roman"/>
          <w:sz w:val="24"/>
          <w:szCs w:val="24"/>
        </w:rPr>
        <w:t>a</w:t>
      </w:r>
      <w:r>
        <w:rPr>
          <w:rFonts w:ascii="Times New Roman" w:hAnsi="Times New Roman" w:cs="Times New Roman"/>
          <w:sz w:val="24"/>
          <w:szCs w:val="24"/>
        </w:rPr>
        <w:t xml:space="preserve"> </w:t>
      </w:r>
      <w:r w:rsidR="00620E84">
        <w:rPr>
          <w:rFonts w:ascii="Times New Roman" w:hAnsi="Times New Roman" w:cs="Times New Roman"/>
          <w:sz w:val="24"/>
          <w:szCs w:val="24"/>
        </w:rPr>
        <w:t xml:space="preserve">useful </w:t>
      </w:r>
      <w:r w:rsidR="00F060D8">
        <w:rPr>
          <w:rFonts w:ascii="Times New Roman" w:hAnsi="Times New Roman" w:cs="Times New Roman"/>
          <w:sz w:val="24"/>
          <w:szCs w:val="24"/>
        </w:rPr>
        <w:t xml:space="preserve">method </w:t>
      </w:r>
      <w:r>
        <w:rPr>
          <w:rFonts w:ascii="Times New Roman" w:hAnsi="Times New Roman" w:cs="Times New Roman"/>
          <w:sz w:val="24"/>
          <w:szCs w:val="24"/>
        </w:rPr>
        <w:t xml:space="preserve">to obtain </w:t>
      </w:r>
      <w:r w:rsidR="00133631">
        <w:rPr>
          <w:rFonts w:ascii="Times New Roman" w:hAnsi="Times New Roman" w:cs="Times New Roman"/>
          <w:sz w:val="24"/>
          <w:szCs w:val="24"/>
        </w:rPr>
        <w:t>knowledge or perception of a situation or fact</w:t>
      </w:r>
      <w:r w:rsidR="00BF296C">
        <w:rPr>
          <w:rFonts w:ascii="Times New Roman" w:hAnsi="Times New Roman" w:cs="Times New Roman"/>
          <w:sz w:val="24"/>
          <w:szCs w:val="24"/>
        </w:rPr>
        <w:t xml:space="preserve"> and assist with future decisions and directions</w:t>
      </w:r>
      <w:r w:rsidR="00133631">
        <w:rPr>
          <w:rFonts w:ascii="Times New Roman" w:hAnsi="Times New Roman" w:cs="Times New Roman"/>
          <w:sz w:val="24"/>
          <w:szCs w:val="24"/>
        </w:rPr>
        <w:t xml:space="preserve"> </w:t>
      </w:r>
      <w:r w:rsidR="00E4022D">
        <w:rPr>
          <w:rFonts w:ascii="Times New Roman" w:hAnsi="Times New Roman" w:cs="Times New Roman"/>
          <w:sz w:val="24"/>
          <w:szCs w:val="24"/>
        </w:rPr>
        <w:fldChar w:fldCharType="begin" w:fldLock="1"/>
      </w:r>
      <w:r w:rsidR="00B32B8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Pr>
          <w:rFonts w:ascii="Times New Roman" w:hAnsi="Times New Roman" w:cs="Times New Roman"/>
          <w:sz w:val="24"/>
          <w:szCs w:val="24"/>
        </w:rPr>
        <w:fldChar w:fldCharType="separate"/>
      </w:r>
      <w:r w:rsidR="0028081F" w:rsidRPr="0028081F">
        <w:rPr>
          <w:rFonts w:ascii="Times New Roman" w:hAnsi="Times New Roman" w:cs="Times New Roman"/>
          <w:noProof/>
          <w:sz w:val="24"/>
          <w:szCs w:val="24"/>
        </w:rPr>
        <w:t>(Givens et al. 2009, Rankins et al. 2005, Webster and Macdonald 2001)</w:t>
      </w:r>
      <w:r w:rsidR="00E4022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56A41">
        <w:rPr>
          <w:rFonts w:ascii="Times New Roman" w:hAnsi="Times New Roman" w:cs="Times New Roman"/>
          <w:sz w:val="24"/>
          <w:szCs w:val="24"/>
        </w:rPr>
        <w:t xml:space="preserve">For example, a survey </w:t>
      </w:r>
      <w:r w:rsidR="0028510D">
        <w:rPr>
          <w:rFonts w:ascii="Times New Roman" w:hAnsi="Times New Roman" w:cs="Times New Roman"/>
          <w:sz w:val="24"/>
          <w:szCs w:val="24"/>
        </w:rPr>
        <w:t xml:space="preserve">conducted in </w:t>
      </w:r>
      <w:del w:id="197" w:author="MCO" w:date="2018-02-06T10:07:00Z">
        <w:r w:rsidR="00F073DD" w:rsidRPr="00F073DD" w:rsidDel="00F073DD">
          <w:rPr>
            <w:rFonts w:ascii="Times New Roman" w:hAnsi="Times New Roman" w:cs="Times New Roman"/>
            <w:sz w:val="24"/>
            <w:szCs w:val="24"/>
          </w:rPr>
          <w:delText>2016</w:delText>
        </w:r>
        <w:r w:rsidR="0028510D" w:rsidDel="00F073DD">
          <w:rPr>
            <w:rFonts w:ascii="Times New Roman" w:hAnsi="Times New Roman" w:cs="Times New Roman"/>
            <w:sz w:val="24"/>
            <w:szCs w:val="24"/>
          </w:rPr>
          <w:delText xml:space="preserve"> </w:delText>
        </w:r>
      </w:del>
      <w:ins w:id="198" w:author="MCO" w:date="2018-02-06T10:07:00Z">
        <w:r w:rsidR="00F073DD">
          <w:rPr>
            <w:rFonts w:ascii="Times New Roman" w:hAnsi="Times New Roman" w:cs="Times New Roman"/>
            <w:sz w:val="24"/>
            <w:szCs w:val="24"/>
          </w:rPr>
          <w:t xml:space="preserve">2016 </w:t>
        </w:r>
      </w:ins>
      <w:r w:rsidR="0028510D">
        <w:rPr>
          <w:rFonts w:ascii="Times New Roman" w:hAnsi="Times New Roman" w:cs="Times New Roman"/>
          <w:sz w:val="24"/>
          <w:szCs w:val="24"/>
        </w:rPr>
        <w:t xml:space="preserve">by </w:t>
      </w:r>
      <w:r w:rsidR="0028510D">
        <w:rPr>
          <w:rFonts w:ascii="Times New Roman" w:hAnsi="Times New Roman" w:cs="Times New Roman"/>
          <w:sz w:val="24"/>
          <w:szCs w:val="24"/>
        </w:rPr>
        <w:fldChar w:fldCharType="begin" w:fldLock="1"/>
      </w:r>
      <w:r w:rsidR="00E73693">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Pr>
          <w:rFonts w:ascii="Times New Roman" w:hAnsi="Times New Roman" w:cs="Times New Roman"/>
          <w:sz w:val="24"/>
          <w:szCs w:val="24"/>
        </w:rPr>
        <w:fldChar w:fldCharType="separate"/>
      </w:r>
      <w:r w:rsidR="00E73693" w:rsidRPr="00E73693">
        <w:rPr>
          <w:rFonts w:ascii="Times New Roman" w:hAnsi="Times New Roman" w:cs="Times New Roman"/>
          <w:noProof/>
          <w:sz w:val="24"/>
          <w:szCs w:val="24"/>
        </w:rPr>
        <w:t>(Bish and Bradley 2017)</w:t>
      </w:r>
      <w:r w:rsidR="0028510D">
        <w:rPr>
          <w:rFonts w:ascii="Times New Roman" w:hAnsi="Times New Roman" w:cs="Times New Roman"/>
          <w:sz w:val="24"/>
          <w:szCs w:val="24"/>
        </w:rPr>
        <w:fldChar w:fldCharType="end"/>
      </w:r>
      <w:r w:rsidR="0028510D">
        <w:rPr>
          <w:rFonts w:ascii="Times New Roman" w:hAnsi="Times New Roman" w:cs="Times New Roman"/>
          <w:sz w:val="24"/>
          <w:szCs w:val="24"/>
        </w:rPr>
        <w:t xml:space="preserve"> </w:t>
      </w:r>
      <w:r w:rsidR="00356A41">
        <w:rPr>
          <w:rFonts w:ascii="Times New Roman" w:hAnsi="Times New Roman" w:cs="Times New Roman"/>
          <w:sz w:val="24"/>
          <w:szCs w:val="24"/>
        </w:rPr>
        <w:t>showed that</w:t>
      </w:r>
      <w:r>
        <w:rPr>
          <w:rFonts w:ascii="Times New Roman" w:hAnsi="Times New Roman" w:cs="Times New Roman"/>
          <w:sz w:val="24"/>
          <w:szCs w:val="24"/>
        </w:rPr>
        <w:t xml:space="preserve"> </w:t>
      </w:r>
      <w:r w:rsidR="00356A41">
        <w:rPr>
          <w:rFonts w:ascii="Times New Roman" w:hAnsi="Times New Roman" w:cs="Times New Roman"/>
          <w:sz w:val="24"/>
          <w:szCs w:val="24"/>
        </w:rPr>
        <w:t>&lt;</w:t>
      </w:r>
      <w:r>
        <w:rPr>
          <w:rFonts w:ascii="Times New Roman" w:hAnsi="Times New Roman" w:cs="Times New Roman"/>
          <w:sz w:val="24"/>
          <w:szCs w:val="24"/>
        </w:rPr>
        <w:t xml:space="preserve"> 82% and</w:t>
      </w:r>
      <w:r w:rsidR="00356A41">
        <w:rPr>
          <w:rFonts w:ascii="Times New Roman" w:hAnsi="Times New Roman" w:cs="Times New Roman"/>
          <w:sz w:val="24"/>
          <w:szCs w:val="24"/>
        </w:rPr>
        <w:t xml:space="preserve"> &lt;</w:t>
      </w:r>
      <w:r>
        <w:rPr>
          <w:rFonts w:ascii="Times New Roman" w:hAnsi="Times New Roman" w:cs="Times New Roman"/>
          <w:sz w:val="24"/>
          <w:szCs w:val="24"/>
        </w:rPr>
        <w:t xml:space="preserve"> 50% of pesticide applicators from Missouri are aware that temperature and vapor pressure influence herbicide volatilization, respectively</w:t>
      </w:r>
      <w:r w:rsidR="00BF296C">
        <w:rPr>
          <w:rFonts w:ascii="Times New Roman" w:hAnsi="Times New Roman" w:cs="Times New Roman"/>
          <w:sz w:val="24"/>
          <w:szCs w:val="24"/>
        </w:rPr>
        <w:t xml:space="preserve">. These results indicate the importance of </w:t>
      </w:r>
      <w:r w:rsidR="0028510D">
        <w:rPr>
          <w:rFonts w:ascii="Times New Roman" w:hAnsi="Times New Roman" w:cs="Times New Roman"/>
          <w:sz w:val="24"/>
          <w:szCs w:val="24"/>
        </w:rPr>
        <w:t xml:space="preserve">training </w:t>
      </w:r>
      <w:r w:rsidR="00BF296C">
        <w:rPr>
          <w:rFonts w:ascii="Times New Roman" w:hAnsi="Times New Roman" w:cs="Times New Roman"/>
          <w:sz w:val="24"/>
          <w:szCs w:val="24"/>
        </w:rPr>
        <w:t xml:space="preserve">for those who </w:t>
      </w:r>
      <w:r w:rsidR="0028510D">
        <w:rPr>
          <w:rFonts w:ascii="Times New Roman" w:hAnsi="Times New Roman" w:cs="Times New Roman"/>
          <w:sz w:val="24"/>
          <w:szCs w:val="24"/>
        </w:rPr>
        <w:t>spray</w:t>
      </w:r>
      <w:r w:rsidR="00BF296C">
        <w:rPr>
          <w:rFonts w:ascii="Times New Roman" w:hAnsi="Times New Roman" w:cs="Times New Roman"/>
          <w:sz w:val="24"/>
          <w:szCs w:val="24"/>
        </w:rPr>
        <w:t xml:space="preserve"> synthetic auxin herbicides such as</w:t>
      </w:r>
      <w:r w:rsidR="0028510D">
        <w:rPr>
          <w:rFonts w:ascii="Times New Roman" w:hAnsi="Times New Roman" w:cs="Times New Roman"/>
          <w:sz w:val="24"/>
          <w:szCs w:val="24"/>
        </w:rPr>
        <w:t xml:space="preserve"> dicamba</w:t>
      </w:r>
      <w:r w:rsidR="00BF296C">
        <w:rPr>
          <w:rFonts w:ascii="Times New Roman" w:hAnsi="Times New Roman" w:cs="Times New Roman"/>
          <w:sz w:val="24"/>
          <w:szCs w:val="24"/>
        </w:rPr>
        <w:t xml:space="preserve"> and 2,4-D</w:t>
      </w:r>
      <w:r>
        <w:rPr>
          <w:rFonts w:ascii="Times New Roman" w:hAnsi="Times New Roman" w:cs="Times New Roman"/>
          <w:sz w:val="24"/>
          <w:szCs w:val="24"/>
        </w:rPr>
        <w:t>.</w:t>
      </w:r>
      <w:ins w:id="199" w:author="Rodrigo Werle" w:date="2018-02-05T14:36:00Z">
        <w:r w:rsidR="0028510D">
          <w:rPr>
            <w:rFonts w:ascii="Times New Roman" w:hAnsi="Times New Roman" w:cs="Times New Roman"/>
            <w:sz w:val="24"/>
            <w:szCs w:val="24"/>
          </w:rPr>
          <w:t xml:space="preserve"> </w:t>
        </w:r>
      </w:ins>
      <w:r>
        <w:rPr>
          <w:rFonts w:ascii="Times New Roman" w:hAnsi="Times New Roman" w:cs="Times New Roman"/>
          <w:sz w:val="24"/>
          <w:szCs w:val="24"/>
        </w:rPr>
        <w:t xml:space="preserve">Therefore, </w:t>
      </w:r>
      <w:r w:rsidR="00BF296C">
        <w:rPr>
          <w:rFonts w:ascii="Times New Roman" w:hAnsi="Times New Roman" w:cs="Times New Roman"/>
          <w:sz w:val="24"/>
          <w:szCs w:val="24"/>
        </w:rPr>
        <w:t>our objective was to</w:t>
      </w:r>
      <w:r w:rsidR="0028510D">
        <w:rPr>
          <w:rFonts w:ascii="Times New Roman" w:hAnsi="Times New Roman" w:cs="Times New Roman"/>
          <w:sz w:val="24"/>
          <w:szCs w:val="24"/>
        </w:rPr>
        <w:t xml:space="preserve"> conduct a survey to evaluate Nebraska farmers’ perspective on dicamba use and </w:t>
      </w:r>
      <w:del w:id="200" w:author="MCO" w:date="2018-02-06T15:19:00Z">
        <w:r w:rsidR="0028510D" w:rsidDel="006C221C">
          <w:rPr>
            <w:rFonts w:ascii="Times New Roman" w:hAnsi="Times New Roman" w:cs="Times New Roman"/>
            <w:sz w:val="24"/>
            <w:szCs w:val="24"/>
          </w:rPr>
          <w:delText xml:space="preserve">Xtend </w:delText>
        </w:r>
      </w:del>
      <w:ins w:id="201" w:author="MCO" w:date="2018-02-06T15:19:00Z">
        <w:r w:rsidR="006C221C">
          <w:rPr>
            <w:rFonts w:ascii="Times New Roman" w:hAnsi="Times New Roman" w:cs="Times New Roman"/>
            <w:sz w:val="24"/>
            <w:szCs w:val="24"/>
          </w:rPr>
          <w:t xml:space="preserve">DT soybean </w:t>
        </w:r>
      </w:ins>
      <w:del w:id="202" w:author="MCO" w:date="2018-02-06T15:19:00Z">
        <w:r w:rsidR="0028510D" w:rsidDel="006C221C">
          <w:rPr>
            <w:rFonts w:ascii="Times New Roman" w:hAnsi="Times New Roman" w:cs="Times New Roman"/>
            <w:sz w:val="24"/>
            <w:szCs w:val="24"/>
          </w:rPr>
          <w:delText xml:space="preserve">technology </w:delText>
        </w:r>
      </w:del>
      <w:ins w:id="203" w:author="MCO" w:date="2018-02-06T15:19:00Z">
        <w:r w:rsidR="006C221C">
          <w:rPr>
            <w:rFonts w:ascii="Times New Roman" w:hAnsi="Times New Roman" w:cs="Times New Roman"/>
            <w:sz w:val="24"/>
            <w:szCs w:val="24"/>
          </w:rPr>
          <w:t xml:space="preserve">varieties </w:t>
        </w:r>
      </w:ins>
      <w:ins w:id="204" w:author="MCO" w:date="2018-02-08T09:18:00Z">
        <w:r w:rsidR="004F4D27">
          <w:rPr>
            <w:rFonts w:ascii="Times New Roman" w:hAnsi="Times New Roman" w:cs="Times New Roman"/>
            <w:sz w:val="24"/>
            <w:szCs w:val="24"/>
          </w:rPr>
          <w:t>(Xtendimax</w:t>
        </w:r>
      </w:ins>
      <w:ins w:id="205" w:author="MCO" w:date="2018-02-08T09:20:00Z">
        <w:r w:rsidR="004F4D27" w:rsidRPr="004F4D27">
          <w:rPr>
            <w:rFonts w:ascii="Times New Roman" w:hAnsi="Times New Roman" w:cs="Times New Roman"/>
            <w:sz w:val="24"/>
            <w:szCs w:val="24"/>
            <w:vertAlign w:val="superscript"/>
            <w:rPrChange w:id="206" w:author="MCO" w:date="2018-02-08T09:21:00Z">
              <w:rPr>
                <w:rFonts w:ascii="Times New Roman" w:hAnsi="Times New Roman" w:cs="Times New Roman"/>
                <w:sz w:val="24"/>
                <w:szCs w:val="24"/>
              </w:rPr>
            </w:rPrChange>
          </w:rPr>
          <w:t>®</w:t>
        </w:r>
      </w:ins>
      <w:ins w:id="207" w:author="MCO" w:date="2018-02-08T09:18:00Z">
        <w:r w:rsidR="004F4D27">
          <w:rPr>
            <w:rFonts w:ascii="Times New Roman" w:hAnsi="Times New Roman" w:cs="Times New Roman"/>
            <w:sz w:val="24"/>
            <w:szCs w:val="24"/>
          </w:rPr>
          <w:t>, Engenia</w:t>
        </w:r>
      </w:ins>
      <w:ins w:id="208" w:author="MCO" w:date="2018-02-08T09:21:00Z">
        <w:r w:rsidR="004F4D27" w:rsidRPr="00F35405">
          <w:rPr>
            <w:rFonts w:ascii="Times New Roman" w:hAnsi="Times New Roman" w:cs="Times New Roman"/>
            <w:sz w:val="24"/>
            <w:szCs w:val="24"/>
            <w:vertAlign w:val="superscript"/>
          </w:rPr>
          <w:t>®</w:t>
        </w:r>
      </w:ins>
      <w:ins w:id="209" w:author="MCO" w:date="2018-02-08T09:18:00Z">
        <w:r w:rsidR="004F4D27">
          <w:rPr>
            <w:rFonts w:ascii="Times New Roman" w:hAnsi="Times New Roman" w:cs="Times New Roman"/>
            <w:sz w:val="24"/>
            <w:szCs w:val="24"/>
          </w:rPr>
          <w:t>, and Fe</w:t>
        </w:r>
      </w:ins>
      <w:ins w:id="210" w:author="MCO" w:date="2018-02-08T09:20:00Z">
        <w:r w:rsidR="004F4D27">
          <w:rPr>
            <w:rFonts w:ascii="Times New Roman" w:hAnsi="Times New Roman" w:cs="Times New Roman"/>
            <w:sz w:val="24"/>
            <w:szCs w:val="24"/>
          </w:rPr>
          <w:t>X</w:t>
        </w:r>
      </w:ins>
      <w:ins w:id="211" w:author="MCO" w:date="2018-02-08T09:18:00Z">
        <w:r w:rsidR="004F4D27">
          <w:rPr>
            <w:rFonts w:ascii="Times New Roman" w:hAnsi="Times New Roman" w:cs="Times New Roman"/>
            <w:sz w:val="24"/>
            <w:szCs w:val="24"/>
          </w:rPr>
          <w:t>apan</w:t>
        </w:r>
      </w:ins>
      <w:ins w:id="212" w:author="MCO" w:date="2018-02-08T09:21:00Z">
        <w:r w:rsidR="004F4D27" w:rsidRPr="00F35405">
          <w:rPr>
            <w:rFonts w:ascii="Times New Roman" w:hAnsi="Times New Roman" w:cs="Times New Roman"/>
            <w:sz w:val="24"/>
            <w:szCs w:val="24"/>
            <w:vertAlign w:val="superscript"/>
          </w:rPr>
          <w:t>®</w:t>
        </w:r>
      </w:ins>
      <w:ins w:id="213" w:author="MCO" w:date="2018-02-08T09:18:00Z">
        <w:r w:rsidR="004F4D27">
          <w:rPr>
            <w:rFonts w:ascii="Times New Roman" w:hAnsi="Times New Roman" w:cs="Times New Roman"/>
            <w:sz w:val="24"/>
            <w:szCs w:val="24"/>
          </w:rPr>
          <w:t xml:space="preserve">) </w:t>
        </w:r>
      </w:ins>
      <w:r w:rsidR="0028510D">
        <w:rPr>
          <w:rFonts w:ascii="Times New Roman" w:hAnsi="Times New Roman" w:cs="Times New Roman"/>
          <w:sz w:val="24"/>
          <w:szCs w:val="24"/>
        </w:rPr>
        <w:t xml:space="preserve">during the </w:t>
      </w:r>
      <w:r w:rsidR="00BF296C">
        <w:rPr>
          <w:rFonts w:ascii="Times New Roman" w:hAnsi="Times New Roman" w:cs="Times New Roman"/>
          <w:sz w:val="24"/>
          <w:szCs w:val="24"/>
        </w:rPr>
        <w:t>2017 growing season, year when the</w:t>
      </w:r>
      <w:r w:rsidR="0028510D">
        <w:rPr>
          <w:rFonts w:ascii="Times New Roman" w:hAnsi="Times New Roman" w:cs="Times New Roman"/>
          <w:sz w:val="24"/>
          <w:szCs w:val="24"/>
        </w:rPr>
        <w:t xml:space="preserve"> technology became </w:t>
      </w:r>
      <w:r w:rsidR="00BF296C">
        <w:rPr>
          <w:rFonts w:ascii="Times New Roman" w:hAnsi="Times New Roman" w:cs="Times New Roman"/>
          <w:sz w:val="24"/>
          <w:szCs w:val="24"/>
        </w:rPr>
        <w:t xml:space="preserve">fully </w:t>
      </w:r>
      <w:r w:rsidR="0028510D">
        <w:rPr>
          <w:rFonts w:ascii="Times New Roman" w:hAnsi="Times New Roman" w:cs="Times New Roman"/>
          <w:sz w:val="24"/>
          <w:szCs w:val="24"/>
        </w:rPr>
        <w:t xml:space="preserve">available to soybean farmers in the US. </w:t>
      </w:r>
      <w:r w:rsidR="00BF296C">
        <w:rPr>
          <w:rFonts w:ascii="Times New Roman" w:hAnsi="Times New Roman" w:cs="Times New Roman"/>
          <w:sz w:val="24"/>
          <w:szCs w:val="24"/>
        </w:rPr>
        <w:t>Results from our</w:t>
      </w:r>
      <w:r w:rsidR="00DE65AA">
        <w:rPr>
          <w:rFonts w:ascii="Times New Roman" w:hAnsi="Times New Roman" w:cs="Times New Roman"/>
          <w:sz w:val="24"/>
          <w:szCs w:val="24"/>
        </w:rPr>
        <w:t xml:space="preserve"> survey </w:t>
      </w:r>
      <w:r w:rsidR="0003551C">
        <w:rPr>
          <w:rFonts w:ascii="Times New Roman" w:hAnsi="Times New Roman" w:cs="Times New Roman"/>
          <w:sz w:val="24"/>
          <w:szCs w:val="24"/>
        </w:rPr>
        <w:t>will</w:t>
      </w:r>
      <w:r w:rsidR="00BF296C">
        <w:rPr>
          <w:rFonts w:ascii="Times New Roman" w:hAnsi="Times New Roman" w:cs="Times New Roman"/>
          <w:sz w:val="24"/>
          <w:szCs w:val="24"/>
        </w:rPr>
        <w:t xml:space="preserve"> provide documentation regarding Nebraska </w:t>
      </w:r>
      <w:r>
        <w:rPr>
          <w:rFonts w:ascii="Times New Roman" w:hAnsi="Times New Roman" w:cs="Times New Roman"/>
          <w:sz w:val="24"/>
          <w:szCs w:val="24"/>
        </w:rPr>
        <w:t xml:space="preserve">famers perspective </w:t>
      </w:r>
      <w:r w:rsidR="00DE65AA">
        <w:rPr>
          <w:rFonts w:ascii="Times New Roman" w:hAnsi="Times New Roman" w:cs="Times New Roman"/>
          <w:sz w:val="24"/>
          <w:szCs w:val="24"/>
        </w:rPr>
        <w:lastRenderedPageBreak/>
        <w:t xml:space="preserve">in the first year of </w:t>
      </w:r>
      <w:r w:rsidR="00BF296C">
        <w:rPr>
          <w:rFonts w:ascii="Times New Roman" w:hAnsi="Times New Roman" w:cs="Times New Roman"/>
          <w:sz w:val="24"/>
          <w:szCs w:val="24"/>
        </w:rPr>
        <w:t xml:space="preserve">DT </w:t>
      </w:r>
      <w:r>
        <w:rPr>
          <w:rFonts w:ascii="Times New Roman" w:hAnsi="Times New Roman" w:cs="Times New Roman"/>
          <w:sz w:val="24"/>
          <w:szCs w:val="24"/>
        </w:rPr>
        <w:t xml:space="preserve">soybean </w:t>
      </w:r>
      <w:r w:rsidR="00DE65AA">
        <w:rPr>
          <w:rFonts w:ascii="Times New Roman" w:hAnsi="Times New Roman" w:cs="Times New Roman"/>
          <w:sz w:val="24"/>
          <w:szCs w:val="24"/>
        </w:rPr>
        <w:t>technology</w:t>
      </w:r>
      <w:r w:rsidR="00BF296C">
        <w:rPr>
          <w:rFonts w:ascii="Times New Roman" w:hAnsi="Times New Roman" w:cs="Times New Roman"/>
          <w:sz w:val="24"/>
          <w:szCs w:val="24"/>
        </w:rPr>
        <w:t>, which can</w:t>
      </w:r>
      <w:r w:rsidR="00EB76DD">
        <w:rPr>
          <w:rFonts w:ascii="Times New Roman" w:hAnsi="Times New Roman" w:cs="Times New Roman"/>
          <w:sz w:val="24"/>
          <w:szCs w:val="24"/>
        </w:rPr>
        <w:t xml:space="preserve"> support or assist with </w:t>
      </w:r>
      <w:r w:rsidR="00BF296C">
        <w:rPr>
          <w:rFonts w:ascii="Times New Roman" w:hAnsi="Times New Roman" w:cs="Times New Roman"/>
          <w:sz w:val="24"/>
          <w:szCs w:val="24"/>
        </w:rPr>
        <w:t xml:space="preserve">future decisions regarding this or </w:t>
      </w:r>
      <w:r w:rsidR="00EB76DD">
        <w:rPr>
          <w:rFonts w:ascii="Times New Roman" w:hAnsi="Times New Roman" w:cs="Times New Roman"/>
          <w:sz w:val="24"/>
          <w:szCs w:val="24"/>
        </w:rPr>
        <w:t>new</w:t>
      </w:r>
      <w:r w:rsidR="00BF296C">
        <w:rPr>
          <w:rFonts w:ascii="Times New Roman" w:hAnsi="Times New Roman" w:cs="Times New Roman"/>
          <w:sz w:val="24"/>
          <w:szCs w:val="24"/>
        </w:rPr>
        <w:t xml:space="preserve"> technologies</w:t>
      </w:r>
      <w:r w:rsidR="000221BB">
        <w:rPr>
          <w:rFonts w:ascii="Times New Roman" w:hAnsi="Times New Roman" w:cs="Times New Roman"/>
          <w:sz w:val="24"/>
          <w:szCs w:val="24"/>
        </w:rPr>
        <w:t xml:space="preserve">. </w:t>
      </w:r>
    </w:p>
    <w:p w14:paraId="73CF3B56" w14:textId="77777777" w:rsidR="00BF296C" w:rsidRDefault="00BF296C" w:rsidP="00BF296C">
      <w:pPr>
        <w:spacing w:line="480" w:lineRule="auto"/>
        <w:ind w:firstLine="720"/>
        <w:rPr>
          <w:rFonts w:ascii="Times New Roman" w:hAnsi="Times New Roman" w:cs="Times New Roman"/>
          <w:sz w:val="24"/>
          <w:szCs w:val="24"/>
        </w:rPr>
      </w:pPr>
    </w:p>
    <w:p w14:paraId="5961AE1A" w14:textId="77777777" w:rsidR="006A4D8C" w:rsidRPr="00507F69" w:rsidRDefault="00507F69" w:rsidP="00436134">
      <w:pPr>
        <w:spacing w:line="480" w:lineRule="auto"/>
        <w:jc w:val="center"/>
        <w:outlineLvl w:val="0"/>
        <w:rPr>
          <w:rFonts w:ascii="Times New Roman" w:hAnsi="Times New Roman" w:cs="Times New Roman"/>
          <w:b/>
          <w:sz w:val="24"/>
          <w:szCs w:val="24"/>
        </w:rPr>
      </w:pPr>
      <w:r w:rsidRPr="00507F69">
        <w:rPr>
          <w:rFonts w:ascii="Times New Roman" w:hAnsi="Times New Roman" w:cs="Times New Roman"/>
          <w:b/>
          <w:sz w:val="24"/>
          <w:szCs w:val="24"/>
        </w:rPr>
        <w:t>MATERIAL AND METHODS</w:t>
      </w:r>
    </w:p>
    <w:p w14:paraId="1360FD9B" w14:textId="2F125084" w:rsidR="00970AF9" w:rsidRDefault="006A4D8C" w:rsidP="008773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survey </w:t>
      </w:r>
      <w:r w:rsidR="00877314">
        <w:rPr>
          <w:rFonts w:ascii="Times New Roman" w:hAnsi="Times New Roman" w:cs="Times New Roman"/>
          <w:sz w:val="24"/>
          <w:szCs w:val="24"/>
        </w:rPr>
        <w:t xml:space="preserve">was developed to investigate </w:t>
      </w:r>
      <w:r w:rsidR="006375F0">
        <w:rPr>
          <w:rFonts w:ascii="Times New Roman" w:hAnsi="Times New Roman" w:cs="Times New Roman"/>
          <w:sz w:val="24"/>
          <w:szCs w:val="24"/>
        </w:rPr>
        <w:t xml:space="preserve">Nebraska </w:t>
      </w:r>
      <w:r w:rsidR="00877314">
        <w:rPr>
          <w:rFonts w:ascii="Times New Roman" w:hAnsi="Times New Roman" w:cs="Times New Roman"/>
          <w:sz w:val="24"/>
          <w:szCs w:val="24"/>
        </w:rPr>
        <w:t xml:space="preserve">farmers’ perspective on dicamba use and </w:t>
      </w:r>
      <w:del w:id="214" w:author="MCO" w:date="2018-02-06T15:32:00Z">
        <w:r w:rsidR="00877314" w:rsidDel="001F6475">
          <w:rPr>
            <w:rFonts w:ascii="Times New Roman" w:hAnsi="Times New Roman" w:cs="Times New Roman"/>
            <w:sz w:val="24"/>
            <w:szCs w:val="24"/>
          </w:rPr>
          <w:delText>Xtend technology</w:delText>
        </w:r>
      </w:del>
      <w:ins w:id="215" w:author="MCO" w:date="2018-02-06T15:32:00Z">
        <w:r w:rsidR="001F6475">
          <w:rPr>
            <w:rFonts w:ascii="Times New Roman" w:hAnsi="Times New Roman" w:cs="Times New Roman"/>
            <w:sz w:val="24"/>
            <w:szCs w:val="24"/>
          </w:rPr>
          <w:t>DT soybean varieties</w:t>
        </w:r>
      </w:ins>
      <w:r w:rsidR="00877314">
        <w:rPr>
          <w:rFonts w:ascii="Times New Roman" w:hAnsi="Times New Roman" w:cs="Times New Roman"/>
          <w:sz w:val="24"/>
          <w:szCs w:val="24"/>
        </w:rPr>
        <w:t xml:space="preserve"> during the </w:t>
      </w:r>
      <w:r w:rsidR="006375F0">
        <w:rPr>
          <w:rFonts w:ascii="Times New Roman" w:hAnsi="Times New Roman" w:cs="Times New Roman"/>
          <w:sz w:val="24"/>
          <w:szCs w:val="24"/>
        </w:rPr>
        <w:t xml:space="preserve">2017 growing season, </w:t>
      </w:r>
      <w:r w:rsidR="00877314">
        <w:rPr>
          <w:rFonts w:ascii="Times New Roman" w:hAnsi="Times New Roman" w:cs="Times New Roman"/>
          <w:sz w:val="24"/>
          <w:szCs w:val="24"/>
        </w:rPr>
        <w:t>first year of the</w:t>
      </w:r>
      <w:r w:rsidR="006375F0">
        <w:rPr>
          <w:rFonts w:ascii="Times New Roman" w:hAnsi="Times New Roman" w:cs="Times New Roman"/>
          <w:sz w:val="24"/>
          <w:szCs w:val="24"/>
        </w:rPr>
        <w:t xml:space="preserve"> full launch of the </w:t>
      </w:r>
      <w:del w:id="216" w:author="MCO" w:date="2018-02-08T09:21:00Z">
        <w:r w:rsidR="006375F0" w:rsidRPr="001F6475" w:rsidDel="004F4D27">
          <w:rPr>
            <w:rFonts w:ascii="Times New Roman" w:hAnsi="Times New Roman" w:cs="Times New Roman"/>
            <w:sz w:val="24"/>
            <w:szCs w:val="24"/>
            <w:highlight w:val="yellow"/>
            <w:rPrChange w:id="217" w:author="MCO" w:date="2018-02-06T15:32:00Z">
              <w:rPr>
                <w:rFonts w:ascii="Times New Roman" w:hAnsi="Times New Roman" w:cs="Times New Roman"/>
                <w:sz w:val="24"/>
                <w:szCs w:val="24"/>
              </w:rPr>
            </w:rPrChange>
          </w:rPr>
          <w:delText>Xtend</w:delText>
        </w:r>
        <w:r w:rsidR="00877314" w:rsidDel="004F4D27">
          <w:rPr>
            <w:rFonts w:ascii="Times New Roman" w:hAnsi="Times New Roman" w:cs="Times New Roman"/>
            <w:sz w:val="24"/>
            <w:szCs w:val="24"/>
          </w:rPr>
          <w:delText xml:space="preserve"> </w:delText>
        </w:r>
      </w:del>
      <w:ins w:id="218" w:author="MCO" w:date="2018-02-08T09:21:00Z">
        <w:r w:rsidR="004F4D27">
          <w:rPr>
            <w:rFonts w:ascii="Times New Roman" w:hAnsi="Times New Roman" w:cs="Times New Roman"/>
            <w:sz w:val="24"/>
            <w:szCs w:val="24"/>
          </w:rPr>
          <w:t xml:space="preserve">DT </w:t>
        </w:r>
      </w:ins>
      <w:r w:rsidR="00877314">
        <w:rPr>
          <w:rFonts w:ascii="Times New Roman" w:hAnsi="Times New Roman" w:cs="Times New Roman"/>
          <w:sz w:val="24"/>
          <w:szCs w:val="24"/>
        </w:rPr>
        <w:t>technology</w:t>
      </w:r>
      <w:r w:rsidR="006375F0">
        <w:rPr>
          <w:rFonts w:ascii="Times New Roman" w:hAnsi="Times New Roman" w:cs="Times New Roman"/>
          <w:sz w:val="24"/>
          <w:szCs w:val="24"/>
        </w:rPr>
        <w:t xml:space="preserve"> in the United States</w:t>
      </w:r>
      <w:r w:rsidR="00877314">
        <w:rPr>
          <w:rFonts w:ascii="Times New Roman" w:hAnsi="Times New Roman" w:cs="Times New Roman"/>
          <w:sz w:val="24"/>
          <w:szCs w:val="24"/>
        </w:rPr>
        <w:t xml:space="preserve"> </w:t>
      </w:r>
      <w:r w:rsidR="003F7DE2">
        <w:rPr>
          <w:rFonts w:ascii="Times New Roman" w:hAnsi="Times New Roman" w:cs="Times New Roman"/>
          <w:sz w:val="24"/>
          <w:szCs w:val="24"/>
        </w:rPr>
        <w:t>(</w:t>
      </w:r>
      <w:r w:rsidR="006F44A9">
        <w:rPr>
          <w:rFonts w:ascii="Times New Roman" w:hAnsi="Times New Roman" w:cs="Times New Roman"/>
          <w:sz w:val="24"/>
          <w:szCs w:val="24"/>
        </w:rPr>
        <w:t>Table 1</w:t>
      </w:r>
      <w:r w:rsidR="006375F0">
        <w:rPr>
          <w:rFonts w:ascii="Times New Roman" w:hAnsi="Times New Roman" w:cs="Times New Roman"/>
          <w:sz w:val="24"/>
          <w:szCs w:val="24"/>
        </w:rPr>
        <w:t>)</w:t>
      </w:r>
      <w:r w:rsidR="00877314">
        <w:rPr>
          <w:rFonts w:ascii="Times New Roman" w:hAnsi="Times New Roman" w:cs="Times New Roman"/>
          <w:sz w:val="24"/>
          <w:szCs w:val="24"/>
        </w:rPr>
        <w:t xml:space="preserve">. To reach a representative audience, </w:t>
      </w:r>
      <w:r w:rsidR="006375F0">
        <w:rPr>
          <w:rFonts w:ascii="Times New Roman" w:hAnsi="Times New Roman" w:cs="Times New Roman"/>
          <w:sz w:val="24"/>
          <w:szCs w:val="24"/>
        </w:rPr>
        <w:t xml:space="preserve">the </w:t>
      </w:r>
      <w:r w:rsidR="00877314">
        <w:rPr>
          <w:rFonts w:ascii="Times New Roman" w:hAnsi="Times New Roman" w:cs="Times New Roman"/>
          <w:sz w:val="24"/>
          <w:szCs w:val="24"/>
        </w:rPr>
        <w:t>survey was conducted in two f</w:t>
      </w:r>
      <w:r w:rsidR="006375F0">
        <w:rPr>
          <w:rFonts w:ascii="Times New Roman" w:hAnsi="Times New Roman" w:cs="Times New Roman"/>
          <w:sz w:val="24"/>
          <w:szCs w:val="24"/>
        </w:rPr>
        <w:t>ormat</w:t>
      </w:r>
      <w:r w:rsidR="00877314">
        <w:rPr>
          <w:rFonts w:ascii="Times New Roman" w:hAnsi="Times New Roman" w:cs="Times New Roman"/>
          <w:sz w:val="24"/>
          <w:szCs w:val="24"/>
        </w:rPr>
        <w:t>s</w:t>
      </w:r>
      <w:r w:rsidR="00190C30">
        <w:rPr>
          <w:rFonts w:ascii="Times New Roman" w:hAnsi="Times New Roman" w:cs="Times New Roman"/>
          <w:sz w:val="24"/>
          <w:szCs w:val="24"/>
        </w:rPr>
        <w:t>; Table 1</w:t>
      </w:r>
      <w:r w:rsidR="00877314">
        <w:rPr>
          <w:rFonts w:ascii="Times New Roman" w:hAnsi="Times New Roman" w:cs="Times New Roman"/>
          <w:sz w:val="24"/>
          <w:szCs w:val="24"/>
        </w:rPr>
        <w:t xml:space="preserve">: </w:t>
      </w:r>
      <w:proofErr w:type="spellStart"/>
      <w:r w:rsidR="00877314">
        <w:rPr>
          <w:rFonts w:ascii="Times New Roman" w:hAnsi="Times New Roman" w:cs="Times New Roman"/>
          <w:sz w:val="24"/>
          <w:szCs w:val="24"/>
        </w:rPr>
        <w:t>i</w:t>
      </w:r>
      <w:proofErr w:type="spellEnd"/>
      <w:r w:rsidR="00877314">
        <w:rPr>
          <w:rFonts w:ascii="Times New Roman" w:hAnsi="Times New Roman" w:cs="Times New Roman"/>
          <w:sz w:val="24"/>
          <w:szCs w:val="24"/>
        </w:rPr>
        <w:t>) hard-copies were handed out during the 2017 Soybean Management Field Days</w:t>
      </w:r>
      <w:r w:rsidR="006375F0">
        <w:rPr>
          <w:rFonts w:ascii="Times New Roman" w:hAnsi="Times New Roman" w:cs="Times New Roman"/>
          <w:sz w:val="24"/>
          <w:szCs w:val="24"/>
        </w:rPr>
        <w:t xml:space="preserve"> (which </w:t>
      </w:r>
      <w:r w:rsidR="00EB76DD">
        <w:rPr>
          <w:rFonts w:ascii="Times New Roman" w:hAnsi="Times New Roman" w:cs="Times New Roman"/>
          <w:sz w:val="24"/>
          <w:szCs w:val="24"/>
        </w:rPr>
        <w:t xml:space="preserve">had </w:t>
      </w:r>
      <w:ins w:id="219" w:author="Rodrigo Werle" w:date="2018-02-05T14:54:00Z">
        <w:r w:rsidR="00EB76DD">
          <w:rPr>
            <w:rFonts w:ascii="Times New Roman" w:hAnsi="Times New Roman" w:cs="Times New Roman"/>
            <w:sz w:val="24"/>
            <w:szCs w:val="24"/>
          </w:rPr>
          <w:t>&gt;</w:t>
        </w:r>
      </w:ins>
      <w:r w:rsidR="006375F0">
        <w:rPr>
          <w:rFonts w:ascii="Times New Roman" w:hAnsi="Times New Roman" w:cs="Times New Roman"/>
          <w:sz w:val="24"/>
          <w:szCs w:val="24"/>
        </w:rPr>
        <w:t>400 participants)</w:t>
      </w:r>
      <w:r w:rsidR="00877314">
        <w:rPr>
          <w:rFonts w:ascii="Times New Roman" w:hAnsi="Times New Roman" w:cs="Times New Roman"/>
          <w:sz w:val="24"/>
          <w:szCs w:val="24"/>
        </w:rPr>
        <w:t>, held at four</w:t>
      </w:r>
      <w:r w:rsidR="00970AF9">
        <w:rPr>
          <w:rFonts w:ascii="Times New Roman" w:hAnsi="Times New Roman" w:cs="Times New Roman"/>
          <w:sz w:val="24"/>
          <w:szCs w:val="24"/>
        </w:rPr>
        <w:t xml:space="preserve"> major soybea</w:t>
      </w:r>
      <w:r w:rsidR="00877314">
        <w:rPr>
          <w:rFonts w:ascii="Times New Roman" w:hAnsi="Times New Roman" w:cs="Times New Roman"/>
          <w:sz w:val="24"/>
          <w:szCs w:val="24"/>
        </w:rPr>
        <w:t>n growing areas of Nebraska (</w:t>
      </w:r>
      <w:r w:rsidR="00970AF9">
        <w:rPr>
          <w:rFonts w:ascii="Times New Roman" w:hAnsi="Times New Roman" w:cs="Times New Roman"/>
          <w:sz w:val="24"/>
          <w:szCs w:val="24"/>
        </w:rPr>
        <w:t xml:space="preserve">August </w:t>
      </w:r>
      <w:r w:rsidR="00507F69">
        <w:rPr>
          <w:rFonts w:ascii="Times New Roman" w:hAnsi="Times New Roman" w:cs="Times New Roman"/>
          <w:sz w:val="24"/>
          <w:szCs w:val="24"/>
        </w:rPr>
        <w:t>08-11</w:t>
      </w:r>
      <w:r w:rsidR="00970AF9">
        <w:rPr>
          <w:rFonts w:ascii="Times New Roman" w:hAnsi="Times New Roman" w:cs="Times New Roman"/>
          <w:sz w:val="24"/>
          <w:szCs w:val="24"/>
        </w:rPr>
        <w:t>, 2017</w:t>
      </w:r>
      <w:r w:rsidR="00507F69">
        <w:rPr>
          <w:rFonts w:ascii="Times New Roman" w:hAnsi="Times New Roman" w:cs="Times New Roman"/>
          <w:sz w:val="24"/>
          <w:szCs w:val="24"/>
        </w:rPr>
        <w:t xml:space="preserve"> at North Platte, Ord, Auburn, and Tekamah, respectively</w:t>
      </w:r>
      <w:r w:rsidR="00877314">
        <w:rPr>
          <w:rFonts w:ascii="Times New Roman" w:hAnsi="Times New Roman" w:cs="Times New Roman"/>
          <w:sz w:val="24"/>
          <w:szCs w:val="24"/>
        </w:rPr>
        <w:t>)</w:t>
      </w:r>
      <w:r w:rsidR="00507F69">
        <w:rPr>
          <w:rFonts w:ascii="Times New Roman" w:hAnsi="Times New Roman" w:cs="Times New Roman"/>
          <w:sz w:val="24"/>
          <w:szCs w:val="24"/>
        </w:rPr>
        <w:t>;</w:t>
      </w:r>
      <w:r w:rsidR="00877314">
        <w:rPr>
          <w:rFonts w:ascii="Times New Roman" w:hAnsi="Times New Roman" w:cs="Times New Roman"/>
          <w:sz w:val="24"/>
          <w:szCs w:val="24"/>
        </w:rPr>
        <w:t xml:space="preserve"> and </w:t>
      </w:r>
      <w:r w:rsidR="00507F69">
        <w:rPr>
          <w:rFonts w:ascii="Times New Roman" w:hAnsi="Times New Roman" w:cs="Times New Roman"/>
          <w:sz w:val="24"/>
          <w:szCs w:val="24"/>
        </w:rPr>
        <w:t xml:space="preserve">ii) </w:t>
      </w:r>
      <w:r w:rsidR="00877314">
        <w:rPr>
          <w:rFonts w:ascii="Times New Roman" w:hAnsi="Times New Roman" w:cs="Times New Roman"/>
          <w:sz w:val="24"/>
          <w:szCs w:val="24"/>
        </w:rPr>
        <w:t xml:space="preserve">online </w:t>
      </w:r>
      <w:r w:rsidR="00507F69">
        <w:rPr>
          <w:rFonts w:ascii="Times New Roman" w:hAnsi="Times New Roman" w:cs="Times New Roman"/>
          <w:sz w:val="24"/>
          <w:szCs w:val="24"/>
        </w:rPr>
        <w:t xml:space="preserve">using SurveyMonkey </w:t>
      </w:r>
      <w:r w:rsidR="006375F0">
        <w:rPr>
          <w:rFonts w:ascii="Times New Roman" w:hAnsi="Times New Roman" w:cs="Times New Roman"/>
          <w:sz w:val="24"/>
          <w:szCs w:val="24"/>
        </w:rPr>
        <w:t>(</w:t>
      </w:r>
      <w:hyperlink r:id="rId9" w:history="1">
        <w:r w:rsidR="006375F0" w:rsidRPr="00D9455F">
          <w:rPr>
            <w:rStyle w:val="Hyperlink"/>
            <w:rFonts w:ascii="Times New Roman" w:hAnsi="Times New Roman" w:cs="Times New Roman"/>
            <w:sz w:val="24"/>
            <w:szCs w:val="24"/>
          </w:rPr>
          <w:t>www.surveynokey.com</w:t>
        </w:r>
      </w:hyperlink>
      <w:r w:rsidR="006375F0">
        <w:rPr>
          <w:rFonts w:ascii="Times New Roman" w:hAnsi="Times New Roman" w:cs="Times New Roman"/>
          <w:sz w:val="24"/>
          <w:szCs w:val="24"/>
        </w:rPr>
        <w:t>) linked to</w:t>
      </w:r>
      <w:r w:rsidR="00877314">
        <w:rPr>
          <w:rFonts w:ascii="Times New Roman" w:hAnsi="Times New Roman" w:cs="Times New Roman"/>
          <w:sz w:val="24"/>
          <w:szCs w:val="24"/>
        </w:rPr>
        <w:t xml:space="preserve"> </w:t>
      </w:r>
      <w:r w:rsidR="006375F0">
        <w:rPr>
          <w:rFonts w:ascii="Times New Roman" w:hAnsi="Times New Roman" w:cs="Times New Roman"/>
          <w:sz w:val="24"/>
          <w:szCs w:val="24"/>
        </w:rPr>
        <w:t xml:space="preserve">University of Nebraska-Lincoln (UNL) </w:t>
      </w:r>
      <w:proofErr w:type="spellStart"/>
      <w:r w:rsidR="00877314">
        <w:rPr>
          <w:rFonts w:ascii="Times New Roman" w:hAnsi="Times New Roman" w:cs="Times New Roman"/>
          <w:sz w:val="24"/>
          <w:szCs w:val="24"/>
        </w:rPr>
        <w:t>CropWatch</w:t>
      </w:r>
      <w:proofErr w:type="spellEnd"/>
      <w:r w:rsidR="00AB4746">
        <w:rPr>
          <w:rFonts w:ascii="Times New Roman" w:hAnsi="Times New Roman" w:cs="Times New Roman"/>
          <w:sz w:val="24"/>
          <w:szCs w:val="24"/>
        </w:rPr>
        <w:t xml:space="preserve"> website</w:t>
      </w:r>
      <w:r w:rsidR="00877314">
        <w:rPr>
          <w:rFonts w:ascii="Times New Roman" w:hAnsi="Times New Roman" w:cs="Times New Roman"/>
          <w:sz w:val="24"/>
          <w:szCs w:val="24"/>
        </w:rPr>
        <w:t xml:space="preserve"> (</w:t>
      </w:r>
      <w:r w:rsidR="00AB4746">
        <w:rPr>
          <w:rFonts w:ascii="Times New Roman" w:hAnsi="Times New Roman" w:cs="Times New Roman"/>
          <w:sz w:val="24"/>
          <w:szCs w:val="24"/>
        </w:rPr>
        <w:t xml:space="preserve">central resource for </w:t>
      </w:r>
      <w:r w:rsidR="006375F0">
        <w:rPr>
          <w:rFonts w:ascii="Times New Roman" w:hAnsi="Times New Roman" w:cs="Times New Roman"/>
          <w:sz w:val="24"/>
          <w:szCs w:val="24"/>
        </w:rPr>
        <w:t>UNL</w:t>
      </w:r>
      <w:r w:rsidR="00AB4746">
        <w:rPr>
          <w:rFonts w:ascii="Times New Roman" w:hAnsi="Times New Roman" w:cs="Times New Roman"/>
          <w:sz w:val="24"/>
          <w:szCs w:val="24"/>
        </w:rPr>
        <w:t xml:space="preserve"> Extension information on crop production and pest management; </w:t>
      </w:r>
      <w:hyperlink r:id="rId10" w:history="1">
        <w:r w:rsidR="00F14902" w:rsidRPr="0029241A">
          <w:rPr>
            <w:rStyle w:val="Hyperlink"/>
            <w:rFonts w:ascii="Times New Roman" w:hAnsi="Times New Roman" w:cs="Times New Roman"/>
            <w:sz w:val="24"/>
            <w:szCs w:val="24"/>
          </w:rPr>
          <w:t>www.cropwatch.unl.edu</w:t>
        </w:r>
      </w:hyperlink>
      <w:r w:rsidR="006375F0">
        <w:rPr>
          <w:rFonts w:ascii="Times New Roman" w:hAnsi="Times New Roman" w:cs="Times New Roman"/>
          <w:sz w:val="24"/>
          <w:szCs w:val="24"/>
        </w:rPr>
        <w:t>). The online survey was</w:t>
      </w:r>
      <w:r w:rsidR="00970AF9">
        <w:rPr>
          <w:rFonts w:ascii="Times New Roman" w:hAnsi="Times New Roman" w:cs="Times New Roman"/>
          <w:sz w:val="24"/>
          <w:szCs w:val="24"/>
        </w:rPr>
        <w:t xml:space="preserve"> available </w:t>
      </w:r>
      <w:r w:rsidR="00507F69">
        <w:rPr>
          <w:rFonts w:ascii="Times New Roman" w:hAnsi="Times New Roman" w:cs="Times New Roman"/>
          <w:sz w:val="24"/>
          <w:szCs w:val="24"/>
        </w:rPr>
        <w:t>from</w:t>
      </w:r>
      <w:r w:rsidR="00970AF9">
        <w:rPr>
          <w:rFonts w:ascii="Times New Roman" w:hAnsi="Times New Roman" w:cs="Times New Roman"/>
          <w:sz w:val="24"/>
          <w:szCs w:val="24"/>
        </w:rPr>
        <w:t xml:space="preserve"> </w:t>
      </w:r>
      <w:r w:rsidR="00507F69">
        <w:rPr>
          <w:rFonts w:ascii="Times New Roman" w:hAnsi="Times New Roman" w:cs="Times New Roman"/>
          <w:sz w:val="24"/>
          <w:szCs w:val="24"/>
        </w:rPr>
        <w:t>August 18 through September 18, 2017</w:t>
      </w:r>
      <w:r w:rsidR="00877314">
        <w:rPr>
          <w:rFonts w:ascii="Times New Roman" w:hAnsi="Times New Roman" w:cs="Times New Roman"/>
          <w:sz w:val="24"/>
          <w:szCs w:val="24"/>
        </w:rPr>
        <w:t>.</w:t>
      </w:r>
      <w:r w:rsidR="00AB4746">
        <w:rPr>
          <w:rFonts w:ascii="Times New Roman" w:hAnsi="Times New Roman" w:cs="Times New Roman"/>
          <w:sz w:val="24"/>
          <w:szCs w:val="24"/>
        </w:rPr>
        <w:t xml:space="preserve"> For consistency in data</w:t>
      </w:r>
      <w:r w:rsidR="006375F0">
        <w:rPr>
          <w:rFonts w:ascii="Times New Roman" w:hAnsi="Times New Roman" w:cs="Times New Roman"/>
          <w:sz w:val="24"/>
          <w:szCs w:val="24"/>
        </w:rPr>
        <w:t xml:space="preserve"> entry</w:t>
      </w:r>
      <w:r w:rsidR="00AB4746">
        <w:rPr>
          <w:rFonts w:ascii="Times New Roman" w:hAnsi="Times New Roman" w:cs="Times New Roman"/>
          <w:sz w:val="24"/>
          <w:szCs w:val="24"/>
        </w:rPr>
        <w:t>, r</w:t>
      </w:r>
      <w:r w:rsidR="00970AF9">
        <w:rPr>
          <w:rFonts w:ascii="Times New Roman" w:hAnsi="Times New Roman" w:cs="Times New Roman"/>
          <w:sz w:val="24"/>
          <w:szCs w:val="24"/>
        </w:rPr>
        <w:t>esults from the hard copies</w:t>
      </w:r>
      <w:r w:rsidR="006375F0">
        <w:rPr>
          <w:rFonts w:ascii="Times New Roman" w:hAnsi="Times New Roman" w:cs="Times New Roman"/>
          <w:sz w:val="24"/>
          <w:szCs w:val="24"/>
        </w:rPr>
        <w:t xml:space="preserve"> from the field days</w:t>
      </w:r>
      <w:r w:rsidR="00970AF9">
        <w:rPr>
          <w:rFonts w:ascii="Times New Roman" w:hAnsi="Times New Roman" w:cs="Times New Roman"/>
          <w:sz w:val="24"/>
          <w:szCs w:val="24"/>
        </w:rPr>
        <w:t xml:space="preserve"> were entered in the online system by a student. All results were </w:t>
      </w:r>
      <w:r w:rsidR="00507F69">
        <w:rPr>
          <w:rFonts w:ascii="Times New Roman" w:hAnsi="Times New Roman" w:cs="Times New Roman"/>
          <w:sz w:val="24"/>
          <w:szCs w:val="24"/>
        </w:rPr>
        <w:t>exported</w:t>
      </w:r>
      <w:r w:rsidR="00970AF9">
        <w:rPr>
          <w:rFonts w:ascii="Times New Roman" w:hAnsi="Times New Roman" w:cs="Times New Roman"/>
          <w:sz w:val="24"/>
          <w:szCs w:val="24"/>
        </w:rPr>
        <w:t xml:space="preserve"> from SurveyMonkey as an Excel file </w:t>
      </w:r>
      <w:r w:rsidR="006375F0">
        <w:rPr>
          <w:rFonts w:ascii="Times New Roman" w:hAnsi="Times New Roman" w:cs="Times New Roman"/>
          <w:sz w:val="24"/>
          <w:szCs w:val="24"/>
        </w:rPr>
        <w:t>with</w:t>
      </w:r>
      <w:r w:rsidR="006F44A9">
        <w:rPr>
          <w:rFonts w:ascii="Times New Roman" w:hAnsi="Times New Roman" w:cs="Times New Roman"/>
          <w:sz w:val="24"/>
          <w:szCs w:val="24"/>
        </w:rPr>
        <w:t xml:space="preserve"> the answers to each question</w:t>
      </w:r>
      <w:r w:rsidR="00507F69">
        <w:rPr>
          <w:rFonts w:ascii="Times New Roman" w:hAnsi="Times New Roman" w:cs="Times New Roman"/>
          <w:sz w:val="24"/>
          <w:szCs w:val="24"/>
        </w:rPr>
        <w:t xml:space="preserve"> in separate column</w:t>
      </w:r>
      <w:r w:rsidR="006375F0">
        <w:rPr>
          <w:rFonts w:ascii="Times New Roman" w:hAnsi="Times New Roman" w:cs="Times New Roman"/>
          <w:sz w:val="24"/>
          <w:szCs w:val="24"/>
        </w:rPr>
        <w:t>s</w:t>
      </w:r>
      <w:r w:rsidR="00970AF9">
        <w:rPr>
          <w:rFonts w:ascii="Times New Roman" w:hAnsi="Times New Roman" w:cs="Times New Roman"/>
          <w:sz w:val="24"/>
          <w:szCs w:val="24"/>
        </w:rPr>
        <w:t>.</w:t>
      </w:r>
    </w:p>
    <w:p w14:paraId="0AEDD4D7" w14:textId="46117D8C" w:rsidR="00AB4746" w:rsidRDefault="00970AF9" w:rsidP="004F4D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survey comprised three sections (Table 1). Questions in the first section focused on demographic </w:t>
      </w:r>
      <w:r w:rsidR="00F14902">
        <w:rPr>
          <w:rFonts w:ascii="Times New Roman" w:hAnsi="Times New Roman" w:cs="Times New Roman"/>
          <w:sz w:val="24"/>
          <w:szCs w:val="24"/>
        </w:rPr>
        <w:t xml:space="preserve">information such as county, </w:t>
      </w:r>
      <w:r w:rsidR="006F44A9">
        <w:rPr>
          <w:rFonts w:ascii="Times New Roman" w:hAnsi="Times New Roman" w:cs="Times New Roman"/>
          <w:sz w:val="24"/>
          <w:szCs w:val="24"/>
        </w:rPr>
        <w:t xml:space="preserve">whether they own a sprayer and spray their herbicide programs, and </w:t>
      </w:r>
      <w:r w:rsidR="00F14902">
        <w:rPr>
          <w:rFonts w:ascii="Times New Roman" w:hAnsi="Times New Roman" w:cs="Times New Roman"/>
          <w:sz w:val="24"/>
          <w:szCs w:val="24"/>
        </w:rPr>
        <w:t xml:space="preserve">number of soybean </w:t>
      </w:r>
      <w:r w:rsidR="000A34ED">
        <w:rPr>
          <w:rFonts w:ascii="Times New Roman" w:hAnsi="Times New Roman" w:cs="Times New Roman"/>
          <w:sz w:val="24"/>
          <w:szCs w:val="24"/>
        </w:rPr>
        <w:t>hectares</w:t>
      </w:r>
      <w:r w:rsidR="00F14902">
        <w:rPr>
          <w:rFonts w:ascii="Times New Roman" w:hAnsi="Times New Roman" w:cs="Times New Roman"/>
          <w:sz w:val="24"/>
          <w:szCs w:val="24"/>
        </w:rPr>
        <w:t xml:space="preserve">, </w:t>
      </w:r>
      <w:del w:id="220" w:author="MCO" w:date="2018-02-08T15:06:00Z">
        <w:r w:rsidR="00F14902" w:rsidDel="003876C4">
          <w:rPr>
            <w:rFonts w:ascii="Times New Roman" w:hAnsi="Times New Roman" w:cs="Times New Roman"/>
            <w:sz w:val="24"/>
            <w:szCs w:val="24"/>
          </w:rPr>
          <w:delText xml:space="preserve">Xtend </w:delText>
        </w:r>
      </w:del>
      <w:ins w:id="221" w:author="MCO" w:date="2018-02-08T15:06:00Z">
        <w:r w:rsidR="003876C4">
          <w:rPr>
            <w:rFonts w:ascii="Times New Roman" w:hAnsi="Times New Roman" w:cs="Times New Roman"/>
            <w:sz w:val="24"/>
            <w:szCs w:val="24"/>
          </w:rPr>
          <w:t xml:space="preserve">DT </w:t>
        </w:r>
      </w:ins>
      <w:r w:rsidR="00F14902">
        <w:rPr>
          <w:rFonts w:ascii="Times New Roman" w:hAnsi="Times New Roman" w:cs="Times New Roman"/>
          <w:sz w:val="24"/>
          <w:szCs w:val="24"/>
        </w:rPr>
        <w:t xml:space="preserve">soybean </w:t>
      </w:r>
      <w:r w:rsidR="000A34ED">
        <w:rPr>
          <w:rFonts w:ascii="Times New Roman" w:hAnsi="Times New Roman" w:cs="Times New Roman"/>
          <w:sz w:val="24"/>
          <w:szCs w:val="24"/>
        </w:rPr>
        <w:t>hectares</w:t>
      </w:r>
      <w:r w:rsidR="00F14902">
        <w:rPr>
          <w:rFonts w:ascii="Times New Roman" w:hAnsi="Times New Roman" w:cs="Times New Roman"/>
          <w:sz w:val="24"/>
          <w:szCs w:val="24"/>
        </w:rPr>
        <w:t xml:space="preserve">, </w:t>
      </w:r>
      <w:ins w:id="222" w:author="MCO" w:date="2018-02-08T15:06:00Z">
        <w:r w:rsidR="003876C4">
          <w:rPr>
            <w:rFonts w:ascii="Times New Roman" w:hAnsi="Times New Roman" w:cs="Times New Roman"/>
            <w:sz w:val="24"/>
            <w:szCs w:val="24"/>
          </w:rPr>
          <w:t>DT</w:t>
        </w:r>
      </w:ins>
      <w:del w:id="223" w:author="MCO" w:date="2018-02-08T15:06:00Z">
        <w:r w:rsidR="00F14902" w:rsidDel="003876C4">
          <w:rPr>
            <w:rFonts w:ascii="Times New Roman" w:hAnsi="Times New Roman" w:cs="Times New Roman"/>
            <w:sz w:val="24"/>
            <w:szCs w:val="24"/>
          </w:rPr>
          <w:delText>Xtend</w:delText>
        </w:r>
      </w:del>
      <w:r w:rsidR="00F14902">
        <w:rPr>
          <w:rFonts w:ascii="Times New Roman" w:hAnsi="Times New Roman" w:cs="Times New Roman"/>
          <w:sz w:val="24"/>
          <w:szCs w:val="24"/>
        </w:rPr>
        <w:t xml:space="preserve"> </w:t>
      </w:r>
      <w:r w:rsidR="000A34ED">
        <w:rPr>
          <w:rFonts w:ascii="Times New Roman" w:hAnsi="Times New Roman" w:cs="Times New Roman"/>
          <w:sz w:val="24"/>
          <w:szCs w:val="24"/>
        </w:rPr>
        <w:t>hectares</w:t>
      </w:r>
      <w:r w:rsidR="00F14902">
        <w:rPr>
          <w:rFonts w:ascii="Times New Roman" w:hAnsi="Times New Roman" w:cs="Times New Roman"/>
          <w:sz w:val="24"/>
          <w:szCs w:val="24"/>
        </w:rPr>
        <w:t xml:space="preserve"> sprayed with dicamba</w:t>
      </w:r>
      <w:r w:rsidR="006F44A9">
        <w:rPr>
          <w:rFonts w:ascii="Times New Roman" w:hAnsi="Times New Roman" w:cs="Times New Roman"/>
          <w:sz w:val="24"/>
          <w:szCs w:val="24"/>
        </w:rPr>
        <w:t xml:space="preserve"> in 2017 and expected for 2018</w:t>
      </w:r>
      <w:r w:rsidR="00F14902">
        <w:rPr>
          <w:rFonts w:ascii="Times New Roman" w:hAnsi="Times New Roman" w:cs="Times New Roman"/>
          <w:sz w:val="24"/>
          <w:szCs w:val="24"/>
        </w:rPr>
        <w:t xml:space="preserve">. The second section of the survey was designed to collect data from farmers who adopted the </w:t>
      </w:r>
      <w:ins w:id="224" w:author="MCO" w:date="2018-02-08T15:06:00Z">
        <w:r w:rsidR="003876C4">
          <w:rPr>
            <w:rFonts w:ascii="Times New Roman" w:hAnsi="Times New Roman" w:cs="Times New Roman"/>
            <w:sz w:val="24"/>
            <w:szCs w:val="24"/>
          </w:rPr>
          <w:t>DT</w:t>
        </w:r>
      </w:ins>
      <w:del w:id="225" w:author="MCO" w:date="2018-02-08T15:06:00Z">
        <w:r w:rsidR="00F14902" w:rsidDel="003876C4">
          <w:rPr>
            <w:rFonts w:ascii="Times New Roman" w:hAnsi="Times New Roman" w:cs="Times New Roman"/>
            <w:sz w:val="24"/>
            <w:szCs w:val="24"/>
          </w:rPr>
          <w:delText>Xtend</w:delText>
        </w:r>
      </w:del>
      <w:r w:rsidR="00F14902">
        <w:rPr>
          <w:rFonts w:ascii="Times New Roman" w:hAnsi="Times New Roman" w:cs="Times New Roman"/>
          <w:sz w:val="24"/>
          <w:szCs w:val="24"/>
        </w:rPr>
        <w:t xml:space="preserve"> technology and sprayed dicamba during the 2017 growing season. </w:t>
      </w:r>
      <w:ins w:id="226" w:author="Rodrigo Werle" w:date="2018-02-05T15:03:00Z">
        <w:r w:rsidR="00541FC9">
          <w:rPr>
            <w:rFonts w:ascii="Times New Roman" w:hAnsi="Times New Roman" w:cs="Times New Roman"/>
            <w:sz w:val="24"/>
            <w:szCs w:val="24"/>
          </w:rPr>
          <w:t>Respondents</w:t>
        </w:r>
      </w:ins>
      <w:r w:rsidR="002937A4">
        <w:rPr>
          <w:rFonts w:ascii="Times New Roman" w:hAnsi="Times New Roman" w:cs="Times New Roman"/>
          <w:sz w:val="24"/>
          <w:szCs w:val="24"/>
        </w:rPr>
        <w:t xml:space="preserve"> were asked questions about selected dicamba product, use of </w:t>
      </w:r>
      <w:r w:rsidR="002937A4">
        <w:rPr>
          <w:rFonts w:ascii="Times New Roman" w:hAnsi="Times New Roman" w:cs="Times New Roman"/>
          <w:sz w:val="24"/>
          <w:szCs w:val="24"/>
        </w:rPr>
        <w:lastRenderedPageBreak/>
        <w:t>additional tank mix products</w:t>
      </w:r>
      <w:ins w:id="227" w:author="Rodrigo Werle" w:date="2018-02-05T15:00:00Z">
        <w:r w:rsidR="00EB76DD">
          <w:rPr>
            <w:rFonts w:ascii="Times New Roman" w:hAnsi="Times New Roman" w:cs="Times New Roman"/>
            <w:sz w:val="24"/>
            <w:szCs w:val="24"/>
          </w:rPr>
          <w:t>,</w:t>
        </w:r>
      </w:ins>
      <w:r w:rsidR="002937A4">
        <w:rPr>
          <w:rFonts w:ascii="Times New Roman" w:hAnsi="Times New Roman" w:cs="Times New Roman"/>
          <w:sz w:val="24"/>
          <w:szCs w:val="24"/>
        </w:rPr>
        <w:t xml:space="preserve"> whether </w:t>
      </w:r>
      <w:ins w:id="228" w:author="Rodrigo Werle" w:date="2018-02-05T15:00:00Z">
        <w:r w:rsidR="00EB76DD">
          <w:rPr>
            <w:rFonts w:ascii="Times New Roman" w:hAnsi="Times New Roman" w:cs="Times New Roman"/>
            <w:sz w:val="24"/>
            <w:szCs w:val="24"/>
          </w:rPr>
          <w:t xml:space="preserve">the technology helped improve weed management and if </w:t>
        </w:r>
      </w:ins>
      <w:r w:rsidR="002937A4">
        <w:rPr>
          <w:rFonts w:ascii="Times New Roman" w:hAnsi="Times New Roman" w:cs="Times New Roman"/>
          <w:sz w:val="24"/>
          <w:szCs w:val="24"/>
        </w:rPr>
        <w:t>their dicamba application led to injury in neighboring soybean fields. The third section of the survey focused on injury observed in non-</w:t>
      </w:r>
      <w:ins w:id="229" w:author="MCO" w:date="2018-02-08T15:06:00Z">
        <w:r w:rsidR="003876C4" w:rsidRPr="003876C4">
          <w:rPr>
            <w:rFonts w:ascii="Times New Roman" w:hAnsi="Times New Roman" w:cs="Times New Roman"/>
            <w:sz w:val="24"/>
            <w:szCs w:val="24"/>
          </w:rPr>
          <w:t xml:space="preserve"> </w:t>
        </w:r>
        <w:r w:rsidR="003876C4">
          <w:rPr>
            <w:rFonts w:ascii="Times New Roman" w:hAnsi="Times New Roman" w:cs="Times New Roman"/>
            <w:sz w:val="24"/>
            <w:szCs w:val="24"/>
          </w:rPr>
          <w:t>DT</w:t>
        </w:r>
      </w:ins>
      <w:del w:id="230" w:author="MCO" w:date="2018-02-08T15:06:00Z">
        <w:r w:rsidR="002937A4" w:rsidDel="003876C4">
          <w:rPr>
            <w:rFonts w:ascii="Times New Roman" w:hAnsi="Times New Roman" w:cs="Times New Roman"/>
            <w:sz w:val="24"/>
            <w:szCs w:val="24"/>
          </w:rPr>
          <w:delText>Xtend</w:delText>
        </w:r>
      </w:del>
      <w:r w:rsidR="002937A4">
        <w:rPr>
          <w:rFonts w:ascii="Times New Roman" w:hAnsi="Times New Roman" w:cs="Times New Roman"/>
          <w:sz w:val="24"/>
          <w:szCs w:val="24"/>
        </w:rPr>
        <w:t xml:space="preserve"> soybeans. Farmers were asked questions pertaining to dicamba injury patterns, whether an official complaint was filed with the Nebraska Department of Agriculture (</w:t>
      </w:r>
      <w:hyperlink r:id="rId11" w:history="1">
        <w:r w:rsidR="002937A4" w:rsidRPr="0029241A">
          <w:rPr>
            <w:rStyle w:val="Hyperlink"/>
            <w:rFonts w:ascii="Times New Roman" w:hAnsi="Times New Roman" w:cs="Times New Roman"/>
            <w:sz w:val="24"/>
            <w:szCs w:val="24"/>
          </w:rPr>
          <w:t>www.nda.nebraska.gov</w:t>
        </w:r>
      </w:hyperlink>
      <w:r w:rsidR="002937A4">
        <w:rPr>
          <w:rFonts w:ascii="Times New Roman" w:hAnsi="Times New Roman" w:cs="Times New Roman"/>
          <w:sz w:val="24"/>
          <w:szCs w:val="24"/>
        </w:rPr>
        <w:t>), and what they believed was the main cause for dicamba injury (</w:t>
      </w:r>
      <w:ins w:id="231" w:author="Rodrigo Werle" w:date="2018-02-05T15:03:00Z">
        <w:r w:rsidR="00541FC9">
          <w:rPr>
            <w:rFonts w:ascii="Times New Roman" w:hAnsi="Times New Roman" w:cs="Times New Roman"/>
            <w:sz w:val="24"/>
            <w:szCs w:val="24"/>
          </w:rPr>
          <w:t xml:space="preserve">i.e., </w:t>
        </w:r>
      </w:ins>
      <w:r w:rsidR="002937A4">
        <w:rPr>
          <w:rFonts w:ascii="Times New Roman" w:hAnsi="Times New Roman" w:cs="Times New Roman"/>
          <w:sz w:val="24"/>
          <w:szCs w:val="24"/>
        </w:rPr>
        <w:t>tank-contamination, physical drift, volatilization, temperature inve</w:t>
      </w:r>
      <w:r w:rsidR="00EF4095">
        <w:rPr>
          <w:rFonts w:ascii="Times New Roman" w:hAnsi="Times New Roman" w:cs="Times New Roman"/>
          <w:sz w:val="24"/>
          <w:szCs w:val="24"/>
        </w:rPr>
        <w:t>r</w:t>
      </w:r>
      <w:r w:rsidR="002937A4">
        <w:rPr>
          <w:rFonts w:ascii="Times New Roman" w:hAnsi="Times New Roman" w:cs="Times New Roman"/>
          <w:sz w:val="24"/>
          <w:szCs w:val="24"/>
        </w:rPr>
        <w:t>sion</w:t>
      </w:r>
      <w:r w:rsidR="00AB4746">
        <w:rPr>
          <w:rFonts w:ascii="Times New Roman" w:hAnsi="Times New Roman" w:cs="Times New Roman"/>
          <w:sz w:val="24"/>
          <w:szCs w:val="24"/>
        </w:rPr>
        <w:t xml:space="preserve">) and whether it was the results from dicamba applied in </w:t>
      </w:r>
      <w:ins w:id="232" w:author="Rodrigo Werle" w:date="2018-02-05T15:04:00Z">
        <w:r w:rsidR="00541FC9">
          <w:rPr>
            <w:rFonts w:ascii="Times New Roman" w:hAnsi="Times New Roman" w:cs="Times New Roman"/>
            <w:sz w:val="24"/>
            <w:szCs w:val="24"/>
          </w:rPr>
          <w:t xml:space="preserve">DT </w:t>
        </w:r>
      </w:ins>
      <w:r w:rsidR="00AB4746">
        <w:rPr>
          <w:rFonts w:ascii="Times New Roman" w:hAnsi="Times New Roman" w:cs="Times New Roman"/>
          <w:sz w:val="24"/>
          <w:szCs w:val="24"/>
        </w:rPr>
        <w:t>soybeans or corn.</w:t>
      </w:r>
    </w:p>
    <w:p w14:paraId="610AF20D" w14:textId="2DF0568D" w:rsidR="00BA2F34" w:rsidDel="00541FC9" w:rsidRDefault="00AB4746">
      <w:pPr>
        <w:spacing w:line="480" w:lineRule="auto"/>
        <w:ind w:firstLine="720"/>
        <w:rPr>
          <w:del w:id="233" w:author="Rodrigo Werle" w:date="2018-02-05T15:09:00Z"/>
          <w:rFonts w:ascii="Times New Roman" w:hAnsi="Times New Roman" w:cs="Times New Roman"/>
          <w:sz w:val="24"/>
          <w:szCs w:val="24"/>
        </w:rPr>
      </w:pPr>
      <w:r>
        <w:rPr>
          <w:rFonts w:ascii="Times New Roman" w:hAnsi="Times New Roman" w:cs="Times New Roman"/>
          <w:sz w:val="24"/>
          <w:szCs w:val="24"/>
        </w:rPr>
        <w:t xml:space="preserve">Survey data were sorted and analyzed using the </w:t>
      </w:r>
      <w:r w:rsidRPr="00AB4746">
        <w:rPr>
          <w:rFonts w:ascii="Times New Roman" w:hAnsi="Times New Roman" w:cs="Times New Roman"/>
          <w:i/>
          <w:sz w:val="24"/>
          <w:szCs w:val="24"/>
        </w:rPr>
        <w:t>sort</w:t>
      </w:r>
      <w:r>
        <w:rPr>
          <w:rFonts w:ascii="Times New Roman" w:hAnsi="Times New Roman" w:cs="Times New Roman"/>
          <w:sz w:val="24"/>
          <w:szCs w:val="24"/>
        </w:rPr>
        <w:t xml:space="preserve">, </w:t>
      </w:r>
      <w:r w:rsidRPr="00AB4746">
        <w:rPr>
          <w:rFonts w:ascii="Times New Roman" w:hAnsi="Times New Roman" w:cs="Times New Roman"/>
          <w:i/>
          <w:sz w:val="24"/>
          <w:szCs w:val="24"/>
        </w:rPr>
        <w:t>filter</w:t>
      </w:r>
      <w:r>
        <w:rPr>
          <w:rFonts w:ascii="Times New Roman" w:hAnsi="Times New Roman" w:cs="Times New Roman"/>
          <w:sz w:val="24"/>
          <w:szCs w:val="24"/>
        </w:rPr>
        <w:t xml:space="preserve">, and </w:t>
      </w:r>
      <w:r w:rsidRPr="00AB4746">
        <w:rPr>
          <w:rFonts w:ascii="Times New Roman" w:hAnsi="Times New Roman" w:cs="Times New Roman"/>
          <w:i/>
          <w:sz w:val="24"/>
          <w:szCs w:val="24"/>
        </w:rPr>
        <w:t>count</w:t>
      </w:r>
      <w:r>
        <w:rPr>
          <w:rFonts w:ascii="Times New Roman" w:hAnsi="Times New Roman" w:cs="Times New Roman"/>
          <w:sz w:val="24"/>
          <w:szCs w:val="24"/>
        </w:rPr>
        <w:t xml:space="preserve"> function</w:t>
      </w:r>
      <w:ins w:id="234" w:author="Rodrigo Werle" w:date="2018-02-05T15:05:00Z">
        <w:r w:rsidR="00541FC9">
          <w:rPr>
            <w:rFonts w:ascii="Times New Roman" w:hAnsi="Times New Roman" w:cs="Times New Roman"/>
            <w:sz w:val="24"/>
            <w:szCs w:val="24"/>
          </w:rPr>
          <w:t>s</w:t>
        </w:r>
      </w:ins>
      <w:r>
        <w:rPr>
          <w:rFonts w:ascii="Times New Roman" w:hAnsi="Times New Roman" w:cs="Times New Roman"/>
          <w:sz w:val="24"/>
          <w:szCs w:val="24"/>
        </w:rPr>
        <w:t xml:space="preserve"> of Excel. </w:t>
      </w:r>
      <w:r w:rsidR="00BA2F34">
        <w:rPr>
          <w:rFonts w:ascii="Times New Roman" w:hAnsi="Times New Roman" w:cs="Times New Roman"/>
          <w:sz w:val="24"/>
          <w:szCs w:val="24"/>
        </w:rPr>
        <w:t>For most questions, r</w:t>
      </w:r>
      <w:r>
        <w:rPr>
          <w:rFonts w:ascii="Times New Roman" w:hAnsi="Times New Roman" w:cs="Times New Roman"/>
          <w:sz w:val="24"/>
          <w:szCs w:val="24"/>
        </w:rPr>
        <w:t>esults are presented in two fashions</w:t>
      </w:r>
      <w:r w:rsidR="00BA2F3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F44A9">
        <w:rPr>
          <w:rFonts w:ascii="Times New Roman" w:hAnsi="Times New Roman" w:cs="Times New Roman"/>
          <w:sz w:val="24"/>
          <w:szCs w:val="24"/>
        </w:rPr>
        <w:t>i</w:t>
      </w:r>
      <w:proofErr w:type="spellEnd"/>
      <w:r w:rsidR="006F44A9">
        <w:rPr>
          <w:rFonts w:ascii="Times New Roman" w:hAnsi="Times New Roman" w:cs="Times New Roman"/>
          <w:sz w:val="24"/>
          <w:szCs w:val="24"/>
        </w:rPr>
        <w:t xml:space="preserve">) </w:t>
      </w:r>
      <w:r w:rsidR="00BA2F34">
        <w:rPr>
          <w:rFonts w:ascii="Times New Roman" w:hAnsi="Times New Roman" w:cs="Times New Roman"/>
          <w:sz w:val="24"/>
          <w:szCs w:val="24"/>
        </w:rPr>
        <w:t xml:space="preserve">percent answers and </w:t>
      </w:r>
      <w:r w:rsidR="006F44A9">
        <w:rPr>
          <w:rFonts w:ascii="Times New Roman" w:hAnsi="Times New Roman" w:cs="Times New Roman"/>
          <w:sz w:val="24"/>
          <w:szCs w:val="24"/>
        </w:rPr>
        <w:t xml:space="preserve">ii) </w:t>
      </w:r>
      <w:ins w:id="235" w:author="Rodrigo Werle" w:date="2018-02-05T15:06:00Z">
        <w:r w:rsidR="00541FC9">
          <w:rPr>
            <w:rFonts w:ascii="Times New Roman" w:hAnsi="Times New Roman" w:cs="Times New Roman"/>
            <w:sz w:val="24"/>
            <w:szCs w:val="24"/>
          </w:rPr>
          <w:t xml:space="preserve">percent </w:t>
        </w:r>
      </w:ins>
      <w:r w:rsidR="00BA2F34">
        <w:rPr>
          <w:rFonts w:ascii="Times New Roman" w:hAnsi="Times New Roman" w:cs="Times New Roman"/>
          <w:sz w:val="24"/>
          <w:szCs w:val="24"/>
        </w:rPr>
        <w:t xml:space="preserve">number of </w:t>
      </w:r>
      <w:r w:rsidR="000A34ED">
        <w:rPr>
          <w:rFonts w:ascii="Times New Roman" w:hAnsi="Times New Roman" w:cs="Times New Roman"/>
          <w:sz w:val="24"/>
          <w:szCs w:val="24"/>
        </w:rPr>
        <w:t>hectares</w:t>
      </w:r>
      <w:r w:rsidR="006F44A9">
        <w:rPr>
          <w:rFonts w:ascii="Times New Roman" w:hAnsi="Times New Roman" w:cs="Times New Roman"/>
          <w:sz w:val="24"/>
          <w:szCs w:val="24"/>
        </w:rPr>
        <w:t xml:space="preserve"> represented</w:t>
      </w:r>
      <w:r w:rsidR="00BA2F34">
        <w:rPr>
          <w:rFonts w:ascii="Times New Roman" w:hAnsi="Times New Roman" w:cs="Times New Roman"/>
          <w:sz w:val="24"/>
          <w:szCs w:val="24"/>
        </w:rPr>
        <w:t xml:space="preserve">. The total number of respondents and </w:t>
      </w:r>
      <w:r w:rsidR="00A9547E">
        <w:rPr>
          <w:rFonts w:ascii="Times New Roman" w:hAnsi="Times New Roman" w:cs="Times New Roman"/>
          <w:sz w:val="24"/>
          <w:szCs w:val="24"/>
        </w:rPr>
        <w:t>hectares</w:t>
      </w:r>
      <w:r w:rsidR="00BA2F34">
        <w:rPr>
          <w:rFonts w:ascii="Times New Roman" w:hAnsi="Times New Roman" w:cs="Times New Roman"/>
          <w:sz w:val="24"/>
          <w:szCs w:val="24"/>
        </w:rPr>
        <w:t xml:space="preserve"> for all pertinent questions</w:t>
      </w:r>
      <w:ins w:id="236" w:author="Rodrigo Werle" w:date="2018-02-05T15:06:00Z">
        <w:r w:rsidR="00541FC9">
          <w:rPr>
            <w:rFonts w:ascii="Times New Roman" w:hAnsi="Times New Roman" w:cs="Times New Roman"/>
            <w:sz w:val="24"/>
            <w:szCs w:val="24"/>
          </w:rPr>
          <w:t xml:space="preserve"> used for percent cal</w:t>
        </w:r>
      </w:ins>
      <w:ins w:id="237" w:author="Rodrigo Werle" w:date="2018-02-05T15:07:00Z">
        <w:r w:rsidR="00541FC9">
          <w:rPr>
            <w:rFonts w:ascii="Times New Roman" w:hAnsi="Times New Roman" w:cs="Times New Roman"/>
            <w:sz w:val="24"/>
            <w:szCs w:val="24"/>
          </w:rPr>
          <w:t>culations</w:t>
        </w:r>
      </w:ins>
      <w:r w:rsidR="00BA2F34">
        <w:rPr>
          <w:rFonts w:ascii="Times New Roman" w:hAnsi="Times New Roman" w:cs="Times New Roman"/>
          <w:sz w:val="24"/>
          <w:szCs w:val="24"/>
        </w:rPr>
        <w:t xml:space="preserve"> are included in the results.</w:t>
      </w:r>
      <w:r>
        <w:rPr>
          <w:rFonts w:ascii="Times New Roman" w:hAnsi="Times New Roman" w:cs="Times New Roman"/>
          <w:sz w:val="24"/>
          <w:szCs w:val="24"/>
        </w:rPr>
        <w:t xml:space="preserve"> Not every respondent answered every question. </w:t>
      </w:r>
      <w:r w:rsidR="00BA2F34">
        <w:rPr>
          <w:rFonts w:ascii="Times New Roman" w:hAnsi="Times New Roman" w:cs="Times New Roman"/>
          <w:sz w:val="24"/>
          <w:szCs w:val="24"/>
        </w:rPr>
        <w:t xml:space="preserve">Results from specific </w:t>
      </w:r>
      <w:r w:rsidR="006F44A9">
        <w:rPr>
          <w:rFonts w:ascii="Times New Roman" w:hAnsi="Times New Roman" w:cs="Times New Roman"/>
          <w:sz w:val="24"/>
          <w:szCs w:val="24"/>
        </w:rPr>
        <w:t xml:space="preserve">trends </w:t>
      </w:r>
      <w:r w:rsidR="00BA2F34">
        <w:rPr>
          <w:rFonts w:ascii="Times New Roman" w:hAnsi="Times New Roman" w:cs="Times New Roman"/>
          <w:sz w:val="24"/>
          <w:szCs w:val="24"/>
        </w:rPr>
        <w:t xml:space="preserve">we were trying to </w:t>
      </w:r>
      <w:r w:rsidR="006F44A9">
        <w:rPr>
          <w:rFonts w:ascii="Times New Roman" w:hAnsi="Times New Roman" w:cs="Times New Roman"/>
          <w:sz w:val="24"/>
          <w:szCs w:val="24"/>
        </w:rPr>
        <w:t>investigate</w:t>
      </w:r>
      <w:r w:rsidR="00BA2F34">
        <w:rPr>
          <w:rFonts w:ascii="Times New Roman" w:hAnsi="Times New Roman" w:cs="Times New Roman"/>
          <w:sz w:val="24"/>
          <w:szCs w:val="24"/>
        </w:rPr>
        <w:t xml:space="preserve"> were only extracted from </w:t>
      </w:r>
      <w:ins w:id="238" w:author="Rodrigo Werle" w:date="2018-02-05T15:08:00Z">
        <w:r w:rsidR="00541FC9">
          <w:rPr>
            <w:rFonts w:ascii="Times New Roman" w:hAnsi="Times New Roman" w:cs="Times New Roman"/>
            <w:sz w:val="24"/>
            <w:szCs w:val="24"/>
          </w:rPr>
          <w:t xml:space="preserve">surveys where </w:t>
        </w:r>
      </w:ins>
      <w:r w:rsidR="00BA2F34">
        <w:rPr>
          <w:rFonts w:ascii="Times New Roman" w:hAnsi="Times New Roman" w:cs="Times New Roman"/>
          <w:sz w:val="24"/>
          <w:szCs w:val="24"/>
        </w:rPr>
        <w:t xml:space="preserve">respondents </w:t>
      </w:r>
      <w:del w:id="239" w:author="Rodrigo Werle" w:date="2018-02-05T15:08:00Z">
        <w:r w:rsidR="00BA2F34" w:rsidDel="00541FC9">
          <w:rPr>
            <w:rFonts w:ascii="Times New Roman" w:hAnsi="Times New Roman" w:cs="Times New Roman"/>
            <w:sz w:val="24"/>
            <w:szCs w:val="24"/>
          </w:rPr>
          <w:delText>that</w:delText>
        </w:r>
      </w:del>
      <w:del w:id="240" w:author="Rodrigo Werle" w:date="2018-02-05T15:09:00Z">
        <w:r w:rsidR="00BA2F34" w:rsidDel="00541FC9">
          <w:rPr>
            <w:rFonts w:ascii="Times New Roman" w:hAnsi="Times New Roman" w:cs="Times New Roman"/>
            <w:sz w:val="24"/>
            <w:szCs w:val="24"/>
          </w:rPr>
          <w:delText xml:space="preserve"> </w:delText>
        </w:r>
      </w:del>
      <w:r w:rsidR="00BA2F34">
        <w:rPr>
          <w:rFonts w:ascii="Times New Roman" w:hAnsi="Times New Roman" w:cs="Times New Roman"/>
          <w:sz w:val="24"/>
          <w:szCs w:val="24"/>
        </w:rPr>
        <w:t xml:space="preserve">answered all pertinent questions. For instance, when trying to estimate whether </w:t>
      </w:r>
      <w:ins w:id="241" w:author="MCO" w:date="2018-02-08T15:06:00Z">
        <w:r w:rsidR="003876C4">
          <w:rPr>
            <w:rFonts w:ascii="Times New Roman" w:hAnsi="Times New Roman" w:cs="Times New Roman"/>
            <w:sz w:val="24"/>
            <w:szCs w:val="24"/>
          </w:rPr>
          <w:t>DT</w:t>
        </w:r>
      </w:ins>
      <w:del w:id="242" w:author="MCO" w:date="2018-02-08T15:06:00Z">
        <w:r w:rsidR="00BA2F34" w:rsidDel="003876C4">
          <w:rPr>
            <w:rFonts w:ascii="Times New Roman" w:hAnsi="Times New Roman" w:cs="Times New Roman"/>
            <w:sz w:val="24"/>
            <w:szCs w:val="24"/>
          </w:rPr>
          <w:delText>Xtend</w:delText>
        </w:r>
      </w:del>
      <w:r w:rsidR="00BA2F34">
        <w:rPr>
          <w:rFonts w:ascii="Times New Roman" w:hAnsi="Times New Roman" w:cs="Times New Roman"/>
          <w:sz w:val="24"/>
          <w:szCs w:val="24"/>
        </w:rPr>
        <w:t xml:space="preserve"> </w:t>
      </w:r>
      <w:r w:rsidR="00A9547E">
        <w:rPr>
          <w:rFonts w:ascii="Times New Roman" w:hAnsi="Times New Roman" w:cs="Times New Roman"/>
          <w:sz w:val="24"/>
          <w:szCs w:val="24"/>
        </w:rPr>
        <w:t>hectares</w:t>
      </w:r>
      <w:r w:rsidR="00BA2F34">
        <w:rPr>
          <w:rFonts w:ascii="Times New Roman" w:hAnsi="Times New Roman" w:cs="Times New Roman"/>
          <w:sz w:val="24"/>
          <w:szCs w:val="24"/>
        </w:rPr>
        <w:t xml:space="preserve"> are expected to increase in 2018, only answers from respondents that completely answered survey questions 2 and 3 (Table 1) were used. </w:t>
      </w:r>
    </w:p>
    <w:p w14:paraId="7A8A5040" w14:textId="6D9FCAB5" w:rsidR="00BA2F34" w:rsidRPr="006F44A9" w:rsidRDefault="006F44A9">
      <w:pPr>
        <w:spacing w:line="480" w:lineRule="auto"/>
        <w:rPr>
          <w:rFonts w:ascii="Times New Roman" w:hAnsi="Times New Roman" w:cs="Times New Roman"/>
          <w:b/>
          <w:sz w:val="24"/>
          <w:szCs w:val="24"/>
        </w:rPr>
        <w:pPrChange w:id="243" w:author="MCO" w:date="2018-02-08T09:22:00Z">
          <w:pPr/>
        </w:pPrChange>
      </w:pPr>
      <w:r>
        <w:rPr>
          <w:rFonts w:ascii="Times New Roman" w:hAnsi="Times New Roman" w:cs="Times New Roman"/>
          <w:sz w:val="24"/>
          <w:szCs w:val="24"/>
        </w:rPr>
        <w:br w:type="page"/>
      </w:r>
      <w:r w:rsidRPr="006F44A9">
        <w:rPr>
          <w:rFonts w:ascii="Times New Roman" w:hAnsi="Times New Roman" w:cs="Times New Roman"/>
          <w:b/>
          <w:sz w:val="24"/>
          <w:szCs w:val="24"/>
        </w:rPr>
        <w:lastRenderedPageBreak/>
        <w:t>RESULTS</w:t>
      </w:r>
    </w:p>
    <w:p w14:paraId="2735A85A" w14:textId="77777777" w:rsidR="006F44A9" w:rsidRDefault="006F44A9" w:rsidP="00BA2F34">
      <w:pPr>
        <w:spacing w:line="480" w:lineRule="auto"/>
        <w:ind w:firstLine="720"/>
        <w:rPr>
          <w:rFonts w:ascii="Times New Roman" w:hAnsi="Times New Roman" w:cs="Times New Roman"/>
          <w:sz w:val="24"/>
          <w:szCs w:val="24"/>
        </w:rPr>
      </w:pPr>
    </w:p>
    <w:p w14:paraId="50885D56" w14:textId="77777777" w:rsidR="00AB4746" w:rsidRPr="00F1642D" w:rsidRDefault="00666EB2" w:rsidP="00436134">
      <w:pPr>
        <w:spacing w:line="480" w:lineRule="auto"/>
        <w:outlineLvl w:val="0"/>
        <w:rPr>
          <w:rFonts w:ascii="Times New Roman" w:hAnsi="Times New Roman" w:cs="Times New Roman"/>
          <w:b/>
          <w:i/>
          <w:sz w:val="24"/>
          <w:szCs w:val="24"/>
        </w:rPr>
      </w:pPr>
      <w:r w:rsidRPr="00F1642D">
        <w:rPr>
          <w:rFonts w:ascii="Times New Roman" w:hAnsi="Times New Roman" w:cs="Times New Roman"/>
          <w:b/>
          <w:i/>
          <w:sz w:val="24"/>
          <w:szCs w:val="24"/>
        </w:rPr>
        <w:t>D</w:t>
      </w:r>
      <w:r w:rsidR="006F44A9" w:rsidRPr="00F1642D">
        <w:rPr>
          <w:rFonts w:ascii="Times New Roman" w:hAnsi="Times New Roman" w:cs="Times New Roman"/>
          <w:b/>
          <w:i/>
          <w:sz w:val="24"/>
          <w:szCs w:val="24"/>
        </w:rPr>
        <w:t>emographic information</w:t>
      </w:r>
    </w:p>
    <w:p w14:paraId="1A718183" w14:textId="63CDD72E" w:rsidR="00062E33" w:rsidRDefault="00666EB2" w:rsidP="00D232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results were obtained from </w:t>
      </w:r>
      <w:r w:rsidR="00D232E1">
        <w:rPr>
          <w:rFonts w:ascii="Times New Roman" w:hAnsi="Times New Roman" w:cs="Times New Roman"/>
          <w:sz w:val="24"/>
          <w:szCs w:val="24"/>
        </w:rPr>
        <w:t>312</w:t>
      </w:r>
      <w:r>
        <w:rPr>
          <w:rFonts w:ascii="Times New Roman" w:hAnsi="Times New Roman" w:cs="Times New Roman"/>
          <w:sz w:val="24"/>
          <w:szCs w:val="24"/>
        </w:rPr>
        <w:t xml:space="preserve"> farmers</w:t>
      </w:r>
      <w:r w:rsidR="00D232E1">
        <w:rPr>
          <w:rFonts w:ascii="Times New Roman" w:hAnsi="Times New Roman" w:cs="Times New Roman"/>
          <w:sz w:val="24"/>
          <w:szCs w:val="24"/>
        </w:rPr>
        <w:t xml:space="preserve"> from 60 Nebraska counties</w:t>
      </w:r>
      <w:r>
        <w:rPr>
          <w:rFonts w:ascii="Times New Roman" w:hAnsi="Times New Roman" w:cs="Times New Roman"/>
          <w:sz w:val="24"/>
          <w:szCs w:val="24"/>
        </w:rPr>
        <w:t xml:space="preserve">, representing </w:t>
      </w:r>
      <w:r w:rsidR="007D10DA">
        <w:rPr>
          <w:rFonts w:ascii="Times New Roman" w:hAnsi="Times New Roman" w:cs="Times New Roman"/>
          <w:sz w:val="24"/>
          <w:szCs w:val="24"/>
        </w:rPr>
        <w:t>a total of 77,855</w:t>
      </w:r>
      <w:r w:rsidR="00D232E1">
        <w:rPr>
          <w:rFonts w:ascii="Times New Roman" w:hAnsi="Times New Roman" w:cs="Times New Roman"/>
          <w:sz w:val="24"/>
          <w:szCs w:val="24"/>
        </w:rPr>
        <w:t xml:space="preserve"> </w:t>
      </w:r>
      <w:r w:rsidR="007D10DA">
        <w:rPr>
          <w:rFonts w:ascii="Times New Roman" w:hAnsi="Times New Roman" w:cs="Times New Roman"/>
          <w:sz w:val="24"/>
          <w:szCs w:val="24"/>
        </w:rPr>
        <w:t>hectares</w:t>
      </w:r>
      <w:r>
        <w:rPr>
          <w:rFonts w:ascii="Times New Roman" w:hAnsi="Times New Roman" w:cs="Times New Roman"/>
          <w:sz w:val="24"/>
          <w:szCs w:val="24"/>
        </w:rPr>
        <w:t xml:space="preserve"> of soybeans</w:t>
      </w:r>
      <w:r w:rsidR="00D232E1">
        <w:rPr>
          <w:rFonts w:ascii="Times New Roman" w:hAnsi="Times New Roman" w:cs="Times New Roman"/>
          <w:sz w:val="24"/>
          <w:szCs w:val="24"/>
        </w:rPr>
        <w:t xml:space="preserve"> grown in 2017</w:t>
      </w:r>
      <w:r w:rsidR="00933787">
        <w:rPr>
          <w:rFonts w:ascii="Times New Roman" w:hAnsi="Times New Roman" w:cs="Times New Roman"/>
          <w:sz w:val="24"/>
          <w:szCs w:val="24"/>
        </w:rPr>
        <w:t xml:space="preserve"> (Figure 1)</w:t>
      </w:r>
      <w:r w:rsidR="00D232E1">
        <w:rPr>
          <w:rFonts w:ascii="Times New Roman" w:hAnsi="Times New Roman" w:cs="Times New Roman"/>
          <w:sz w:val="24"/>
          <w:szCs w:val="24"/>
        </w:rPr>
        <w:t xml:space="preserve">. Sixty three percent of </w:t>
      </w:r>
      <w:r w:rsidR="002255E4">
        <w:rPr>
          <w:rFonts w:ascii="Times New Roman" w:hAnsi="Times New Roman" w:cs="Times New Roman"/>
          <w:sz w:val="24"/>
          <w:szCs w:val="24"/>
        </w:rPr>
        <w:t>the answers representing 44,620</w:t>
      </w:r>
      <w:r w:rsidR="00D232E1">
        <w:rPr>
          <w:rFonts w:ascii="Times New Roman" w:hAnsi="Times New Roman" w:cs="Times New Roman"/>
          <w:sz w:val="24"/>
          <w:szCs w:val="24"/>
        </w:rPr>
        <w:t xml:space="preserve"> </w:t>
      </w:r>
      <w:r w:rsidR="002255E4">
        <w:rPr>
          <w:rFonts w:ascii="Times New Roman" w:hAnsi="Times New Roman" w:cs="Times New Roman"/>
          <w:sz w:val="24"/>
          <w:szCs w:val="24"/>
        </w:rPr>
        <w:t>hectares</w:t>
      </w:r>
      <w:r w:rsidR="00613D06">
        <w:rPr>
          <w:rFonts w:ascii="Times New Roman" w:hAnsi="Times New Roman" w:cs="Times New Roman"/>
          <w:sz w:val="24"/>
          <w:szCs w:val="24"/>
        </w:rPr>
        <w:t xml:space="preserve"> (57% of total </w:t>
      </w:r>
      <w:r w:rsidR="00A9547E">
        <w:rPr>
          <w:rFonts w:ascii="Times New Roman" w:hAnsi="Times New Roman" w:cs="Times New Roman"/>
          <w:sz w:val="24"/>
          <w:szCs w:val="24"/>
        </w:rPr>
        <w:t>hectares</w:t>
      </w:r>
      <w:r w:rsidR="00613D06">
        <w:rPr>
          <w:rFonts w:ascii="Times New Roman" w:hAnsi="Times New Roman" w:cs="Times New Roman"/>
          <w:sz w:val="24"/>
          <w:szCs w:val="24"/>
        </w:rPr>
        <w:t>)</w:t>
      </w:r>
      <w:r w:rsidR="00D232E1">
        <w:rPr>
          <w:rFonts w:ascii="Times New Roman" w:hAnsi="Times New Roman" w:cs="Times New Roman"/>
          <w:sz w:val="24"/>
          <w:szCs w:val="24"/>
        </w:rPr>
        <w:t xml:space="preserve"> were obtained during the Soybean Management Field Days. The remaining a</w:t>
      </w:r>
      <w:r w:rsidR="002255E4">
        <w:rPr>
          <w:rFonts w:ascii="Times New Roman" w:hAnsi="Times New Roman" w:cs="Times New Roman"/>
          <w:sz w:val="24"/>
          <w:szCs w:val="24"/>
        </w:rPr>
        <w:t xml:space="preserve">nswers (43%, </w:t>
      </w:r>
      <w:r w:rsidR="002255E4" w:rsidRPr="009D3DA7">
        <w:rPr>
          <w:rFonts w:ascii="Times New Roman" w:hAnsi="Times New Roman" w:cs="Times New Roman"/>
          <w:sz w:val="24"/>
          <w:szCs w:val="24"/>
        </w:rPr>
        <w:t>representing 33,235</w:t>
      </w:r>
      <w:r w:rsidR="00D232E1" w:rsidRPr="009D3DA7">
        <w:rPr>
          <w:rFonts w:ascii="Times New Roman" w:hAnsi="Times New Roman" w:cs="Times New Roman"/>
          <w:sz w:val="24"/>
          <w:szCs w:val="24"/>
        </w:rPr>
        <w:t xml:space="preserve"> </w:t>
      </w:r>
      <w:r w:rsidR="009D3DA7">
        <w:rPr>
          <w:rFonts w:ascii="Times New Roman" w:hAnsi="Times New Roman" w:cs="Times New Roman"/>
          <w:sz w:val="24"/>
          <w:szCs w:val="24"/>
        </w:rPr>
        <w:t>hectares</w:t>
      </w:r>
      <w:r w:rsidR="00A9547E">
        <w:rPr>
          <w:rFonts w:ascii="Times New Roman" w:hAnsi="Times New Roman" w:cs="Times New Roman"/>
          <w:sz w:val="24"/>
          <w:szCs w:val="24"/>
        </w:rPr>
        <w:t xml:space="preserve"> [43% of total hectares</w:t>
      </w:r>
      <w:r w:rsidR="00613D06">
        <w:rPr>
          <w:rFonts w:ascii="Times New Roman" w:hAnsi="Times New Roman" w:cs="Times New Roman"/>
          <w:sz w:val="24"/>
          <w:szCs w:val="24"/>
        </w:rPr>
        <w:t>]</w:t>
      </w:r>
      <w:r w:rsidR="00D232E1">
        <w:rPr>
          <w:rFonts w:ascii="Times New Roman" w:hAnsi="Times New Roman" w:cs="Times New Roman"/>
          <w:sz w:val="24"/>
          <w:szCs w:val="24"/>
        </w:rPr>
        <w:t xml:space="preserve">) were obtained online. </w:t>
      </w:r>
      <w:r w:rsidR="0020494E">
        <w:rPr>
          <w:rFonts w:ascii="Times New Roman" w:hAnsi="Times New Roman" w:cs="Times New Roman"/>
          <w:sz w:val="24"/>
          <w:szCs w:val="24"/>
        </w:rPr>
        <w:t xml:space="preserve">According to USDA-NASS (2017), </w:t>
      </w:r>
      <w:r w:rsidR="00541FC9">
        <w:rPr>
          <w:rFonts w:ascii="Times New Roman" w:hAnsi="Times New Roman" w:cs="Times New Roman"/>
          <w:sz w:val="24"/>
          <w:szCs w:val="24"/>
        </w:rPr>
        <w:t>a</w:t>
      </w:r>
      <w:r w:rsidR="00933787">
        <w:rPr>
          <w:rFonts w:ascii="Times New Roman" w:hAnsi="Times New Roman" w:cs="Times New Roman"/>
          <w:sz w:val="24"/>
          <w:szCs w:val="24"/>
        </w:rPr>
        <w:t xml:space="preserve">pproximately </w:t>
      </w:r>
      <w:r w:rsidR="007D10DA">
        <w:rPr>
          <w:rFonts w:ascii="Times New Roman" w:hAnsi="Times New Roman" w:cs="Times New Roman"/>
          <w:sz w:val="24"/>
          <w:szCs w:val="24"/>
        </w:rPr>
        <w:t>2,3 million hectares</w:t>
      </w:r>
      <w:r w:rsidR="00933787">
        <w:rPr>
          <w:rFonts w:ascii="Times New Roman" w:hAnsi="Times New Roman" w:cs="Times New Roman"/>
          <w:sz w:val="24"/>
          <w:szCs w:val="24"/>
        </w:rPr>
        <w:t xml:space="preserve"> </w:t>
      </w:r>
      <w:r w:rsidR="00062E33">
        <w:rPr>
          <w:rFonts w:ascii="Times New Roman" w:hAnsi="Times New Roman" w:cs="Times New Roman"/>
          <w:sz w:val="24"/>
          <w:szCs w:val="24"/>
        </w:rPr>
        <w:t xml:space="preserve">of soybeans were planted in Nebraska in 2017; therefore, the results of this survey represent approximately 3.4% of the total area planted in the state. </w:t>
      </w:r>
    </w:p>
    <w:p w14:paraId="22FB9085" w14:textId="32E1ADAF" w:rsidR="00A27E03" w:rsidRDefault="002255E4" w:rsidP="00AA7BA1">
      <w:pPr>
        <w:spacing w:line="480" w:lineRule="auto"/>
        <w:ind w:firstLine="720"/>
        <w:rPr>
          <w:ins w:id="244" w:author="MCO" w:date="2018-02-06T11:30:00Z"/>
          <w:rFonts w:ascii="Times New Roman" w:hAnsi="Times New Roman" w:cs="Times New Roman"/>
          <w:sz w:val="24"/>
          <w:szCs w:val="24"/>
        </w:rPr>
      </w:pPr>
      <w:commentRangeStart w:id="245"/>
      <w:r>
        <w:rPr>
          <w:rFonts w:ascii="Times New Roman" w:hAnsi="Times New Roman" w:cs="Times New Roman"/>
          <w:sz w:val="24"/>
          <w:szCs w:val="24"/>
        </w:rPr>
        <w:t>277</w:t>
      </w:r>
      <w:commentRangeEnd w:id="245"/>
      <w:r w:rsidR="006C673E">
        <w:rPr>
          <w:rStyle w:val="CommentReference"/>
        </w:rPr>
        <w:commentReference w:id="245"/>
      </w:r>
      <w:r>
        <w:rPr>
          <w:rFonts w:ascii="Times New Roman" w:hAnsi="Times New Roman" w:cs="Times New Roman"/>
          <w:sz w:val="24"/>
          <w:szCs w:val="24"/>
        </w:rPr>
        <w:t xml:space="preserve"> participants</w:t>
      </w:r>
      <w:r w:rsidR="003D55F8">
        <w:rPr>
          <w:rFonts w:ascii="Times New Roman" w:hAnsi="Times New Roman" w:cs="Times New Roman"/>
          <w:sz w:val="24"/>
          <w:szCs w:val="24"/>
        </w:rPr>
        <w:t xml:space="preserve"> planted </w:t>
      </w:r>
      <w:r>
        <w:rPr>
          <w:rFonts w:ascii="Times New Roman" w:hAnsi="Times New Roman" w:cs="Times New Roman"/>
          <w:sz w:val="24"/>
          <w:szCs w:val="24"/>
        </w:rPr>
        <w:t>68,796</w:t>
      </w:r>
      <w:r w:rsidR="009D3DA7">
        <w:rPr>
          <w:rFonts w:ascii="Times New Roman" w:hAnsi="Times New Roman" w:cs="Times New Roman"/>
          <w:sz w:val="24"/>
          <w:szCs w:val="24"/>
        </w:rPr>
        <w:t xml:space="preserve"> soybean</w:t>
      </w:r>
      <w:r w:rsidR="0020494E">
        <w:rPr>
          <w:rFonts w:ascii="Times New Roman" w:hAnsi="Times New Roman" w:cs="Times New Roman"/>
          <w:sz w:val="24"/>
          <w:szCs w:val="24"/>
        </w:rPr>
        <w:t xml:space="preserve"> </w:t>
      </w:r>
      <w:r>
        <w:rPr>
          <w:rFonts w:ascii="Times New Roman" w:hAnsi="Times New Roman" w:cs="Times New Roman"/>
          <w:sz w:val="24"/>
          <w:szCs w:val="24"/>
        </w:rPr>
        <w:t xml:space="preserve">hectares in 2017 and </w:t>
      </w:r>
      <w:r w:rsidR="003D55F8">
        <w:rPr>
          <w:rFonts w:ascii="Times New Roman" w:hAnsi="Times New Roman" w:cs="Times New Roman"/>
          <w:sz w:val="24"/>
          <w:szCs w:val="24"/>
        </w:rPr>
        <w:t xml:space="preserve">expect to plant </w:t>
      </w:r>
      <w:r>
        <w:rPr>
          <w:rFonts w:ascii="Times New Roman" w:hAnsi="Times New Roman" w:cs="Times New Roman"/>
          <w:sz w:val="24"/>
          <w:szCs w:val="24"/>
        </w:rPr>
        <w:t>63</w:t>
      </w:r>
      <w:r w:rsidR="009D3DA7">
        <w:rPr>
          <w:rFonts w:ascii="Times New Roman" w:hAnsi="Times New Roman" w:cs="Times New Roman"/>
          <w:sz w:val="24"/>
          <w:szCs w:val="24"/>
        </w:rPr>
        <w:t>,</w:t>
      </w:r>
      <w:r>
        <w:rPr>
          <w:rFonts w:ascii="Times New Roman" w:hAnsi="Times New Roman" w:cs="Times New Roman"/>
          <w:sz w:val="24"/>
          <w:szCs w:val="24"/>
        </w:rPr>
        <w:t>768</w:t>
      </w:r>
      <w:r w:rsidR="0020494E">
        <w:rPr>
          <w:rFonts w:ascii="Times New Roman" w:hAnsi="Times New Roman" w:cs="Times New Roman"/>
          <w:sz w:val="24"/>
          <w:szCs w:val="24"/>
        </w:rPr>
        <w:t xml:space="preserve"> </w:t>
      </w:r>
      <w:r>
        <w:rPr>
          <w:rFonts w:ascii="Times New Roman" w:hAnsi="Times New Roman" w:cs="Times New Roman"/>
          <w:sz w:val="24"/>
          <w:szCs w:val="24"/>
        </w:rPr>
        <w:t>hectares</w:t>
      </w:r>
      <w:r w:rsidR="0020494E">
        <w:rPr>
          <w:rFonts w:ascii="Times New Roman" w:hAnsi="Times New Roman" w:cs="Times New Roman"/>
          <w:sz w:val="24"/>
          <w:szCs w:val="24"/>
        </w:rPr>
        <w:t xml:space="preserve"> </w:t>
      </w:r>
      <w:r w:rsidR="00024CFC">
        <w:rPr>
          <w:rFonts w:ascii="Times New Roman" w:hAnsi="Times New Roman" w:cs="Times New Roman"/>
          <w:sz w:val="24"/>
          <w:szCs w:val="24"/>
        </w:rPr>
        <w:t>in</w:t>
      </w:r>
      <w:r w:rsidR="0020494E">
        <w:rPr>
          <w:rFonts w:ascii="Times New Roman" w:hAnsi="Times New Roman" w:cs="Times New Roman"/>
          <w:sz w:val="24"/>
          <w:szCs w:val="24"/>
        </w:rPr>
        <w:t xml:space="preserve"> 2018 (a 7% reduction in soybean </w:t>
      </w:r>
      <w:r w:rsidR="009D3DA7">
        <w:rPr>
          <w:rFonts w:ascii="Times New Roman" w:hAnsi="Times New Roman" w:cs="Times New Roman"/>
          <w:sz w:val="24"/>
          <w:szCs w:val="24"/>
        </w:rPr>
        <w:t>hectares</w:t>
      </w:r>
      <w:r w:rsidR="0020494E">
        <w:rPr>
          <w:rFonts w:ascii="Times New Roman" w:hAnsi="Times New Roman" w:cs="Times New Roman"/>
          <w:sz w:val="24"/>
          <w:szCs w:val="24"/>
        </w:rPr>
        <w:t xml:space="preserve"> expected for 2018 when compared to 2017). Accor</w:t>
      </w:r>
      <w:r>
        <w:rPr>
          <w:rFonts w:ascii="Times New Roman" w:hAnsi="Times New Roman" w:cs="Times New Roman"/>
          <w:sz w:val="24"/>
          <w:szCs w:val="24"/>
        </w:rPr>
        <w:t>ding to 299 participants, 13,994 out of 74,948</w:t>
      </w:r>
      <w:r w:rsidR="0020494E">
        <w:rPr>
          <w:rFonts w:ascii="Times New Roman" w:hAnsi="Times New Roman" w:cs="Times New Roman"/>
          <w:sz w:val="24"/>
          <w:szCs w:val="24"/>
        </w:rPr>
        <w:t xml:space="preserve"> soybean </w:t>
      </w:r>
      <w:r w:rsidR="0037639F">
        <w:rPr>
          <w:rFonts w:ascii="Times New Roman" w:hAnsi="Times New Roman" w:cs="Times New Roman"/>
          <w:sz w:val="24"/>
          <w:szCs w:val="24"/>
        </w:rPr>
        <w:t>hectares</w:t>
      </w:r>
      <w:r w:rsidR="0020494E">
        <w:rPr>
          <w:rFonts w:ascii="Times New Roman" w:hAnsi="Times New Roman" w:cs="Times New Roman"/>
          <w:sz w:val="24"/>
          <w:szCs w:val="24"/>
        </w:rPr>
        <w:t xml:space="preserve"> were planted with </w:t>
      </w:r>
      <w:del w:id="246" w:author="MCO" w:date="2018-02-08T09:27:00Z">
        <w:r w:rsidR="0020494E" w:rsidDel="006C673E">
          <w:rPr>
            <w:rFonts w:ascii="Times New Roman" w:hAnsi="Times New Roman" w:cs="Times New Roman"/>
            <w:sz w:val="24"/>
            <w:szCs w:val="24"/>
          </w:rPr>
          <w:delText xml:space="preserve">Xtend </w:delText>
        </w:r>
      </w:del>
      <w:ins w:id="247" w:author="MCO" w:date="2018-02-08T09:27:00Z">
        <w:r w:rsidR="006C673E">
          <w:rPr>
            <w:rFonts w:ascii="Times New Roman" w:hAnsi="Times New Roman" w:cs="Times New Roman"/>
            <w:sz w:val="24"/>
            <w:szCs w:val="24"/>
          </w:rPr>
          <w:t xml:space="preserve">DT </w:t>
        </w:r>
      </w:ins>
      <w:r w:rsidR="0020494E">
        <w:rPr>
          <w:rFonts w:ascii="Times New Roman" w:hAnsi="Times New Roman" w:cs="Times New Roman"/>
          <w:sz w:val="24"/>
          <w:szCs w:val="24"/>
        </w:rPr>
        <w:t xml:space="preserve">soybeans (19% of total </w:t>
      </w:r>
      <w:r w:rsidR="0037639F">
        <w:rPr>
          <w:rFonts w:ascii="Times New Roman" w:hAnsi="Times New Roman" w:cs="Times New Roman"/>
          <w:sz w:val="24"/>
          <w:szCs w:val="24"/>
        </w:rPr>
        <w:t>hectares</w:t>
      </w:r>
      <w:r w:rsidR="0020494E">
        <w:rPr>
          <w:rFonts w:ascii="Times New Roman" w:hAnsi="Times New Roman" w:cs="Times New Roman"/>
          <w:sz w:val="24"/>
          <w:szCs w:val="24"/>
        </w:rPr>
        <w:t>)</w:t>
      </w:r>
      <w:r w:rsidR="006822F9">
        <w:rPr>
          <w:rFonts w:ascii="Times New Roman" w:hAnsi="Times New Roman" w:cs="Times New Roman"/>
          <w:sz w:val="24"/>
          <w:szCs w:val="24"/>
        </w:rPr>
        <w:t xml:space="preserve"> in 2017</w:t>
      </w:r>
      <w:r w:rsidR="0020494E">
        <w:rPr>
          <w:rFonts w:ascii="Times New Roman" w:hAnsi="Times New Roman" w:cs="Times New Roman"/>
          <w:sz w:val="24"/>
          <w:szCs w:val="24"/>
        </w:rPr>
        <w:t xml:space="preserve">. When evaluated on a per farm basis, 20% was the average number of </w:t>
      </w:r>
      <w:r w:rsidR="00F513DC">
        <w:rPr>
          <w:rFonts w:ascii="Times New Roman" w:hAnsi="Times New Roman" w:cs="Times New Roman"/>
          <w:sz w:val="24"/>
          <w:szCs w:val="24"/>
        </w:rPr>
        <w:t>hectares</w:t>
      </w:r>
      <w:r w:rsidR="0020494E">
        <w:rPr>
          <w:rFonts w:ascii="Times New Roman" w:hAnsi="Times New Roman" w:cs="Times New Roman"/>
          <w:sz w:val="24"/>
          <w:szCs w:val="24"/>
        </w:rPr>
        <w:t xml:space="preserve"> planted to </w:t>
      </w:r>
      <w:del w:id="248" w:author="MCO" w:date="2018-02-08T09:27:00Z">
        <w:r w:rsidR="0020494E" w:rsidDel="006C673E">
          <w:rPr>
            <w:rFonts w:ascii="Times New Roman" w:hAnsi="Times New Roman" w:cs="Times New Roman"/>
            <w:sz w:val="24"/>
            <w:szCs w:val="24"/>
          </w:rPr>
          <w:delText xml:space="preserve">Xtend </w:delText>
        </w:r>
      </w:del>
      <w:ins w:id="249" w:author="MCO" w:date="2018-02-08T09:27:00Z">
        <w:r w:rsidR="006C673E">
          <w:rPr>
            <w:rFonts w:ascii="Times New Roman" w:hAnsi="Times New Roman" w:cs="Times New Roman"/>
            <w:sz w:val="24"/>
            <w:szCs w:val="24"/>
          </w:rPr>
          <w:t xml:space="preserve">DT </w:t>
        </w:r>
      </w:ins>
      <w:r w:rsidR="0020494E">
        <w:rPr>
          <w:rFonts w:ascii="Times New Roman" w:hAnsi="Times New Roman" w:cs="Times New Roman"/>
          <w:sz w:val="24"/>
          <w:szCs w:val="24"/>
        </w:rPr>
        <w:t xml:space="preserve">soybeans in 2017 (ranging from </w:t>
      </w:r>
      <w:r w:rsidR="003D55F8">
        <w:rPr>
          <w:rFonts w:ascii="Times New Roman" w:hAnsi="Times New Roman" w:cs="Times New Roman"/>
          <w:sz w:val="24"/>
          <w:szCs w:val="24"/>
        </w:rPr>
        <w:t xml:space="preserve">2 </w:t>
      </w:r>
      <w:r w:rsidR="0020494E">
        <w:rPr>
          <w:rFonts w:ascii="Times New Roman" w:hAnsi="Times New Roman" w:cs="Times New Roman"/>
          <w:sz w:val="24"/>
          <w:szCs w:val="24"/>
        </w:rPr>
        <w:t xml:space="preserve">to 100%; data not shown). According to 210 participants, the amount of </w:t>
      </w:r>
      <w:del w:id="250" w:author="MCO" w:date="2018-02-06T15:33:00Z">
        <w:r w:rsidR="0020494E" w:rsidDel="001F6475">
          <w:rPr>
            <w:rFonts w:ascii="Times New Roman" w:hAnsi="Times New Roman" w:cs="Times New Roman"/>
            <w:sz w:val="24"/>
            <w:szCs w:val="24"/>
          </w:rPr>
          <w:delText xml:space="preserve">Xtend </w:delText>
        </w:r>
      </w:del>
      <w:ins w:id="251" w:author="MCO" w:date="2018-02-06T15:33:00Z">
        <w:r w:rsidR="001F6475">
          <w:rPr>
            <w:rFonts w:ascii="Times New Roman" w:hAnsi="Times New Roman" w:cs="Times New Roman"/>
            <w:sz w:val="24"/>
            <w:szCs w:val="24"/>
          </w:rPr>
          <w:t xml:space="preserve">DT soybean </w:t>
        </w:r>
      </w:ins>
      <w:r w:rsidR="009A1633">
        <w:rPr>
          <w:rFonts w:ascii="Times New Roman" w:hAnsi="Times New Roman" w:cs="Times New Roman"/>
          <w:sz w:val="24"/>
          <w:szCs w:val="24"/>
        </w:rPr>
        <w:t>hectares</w:t>
      </w:r>
      <w:r w:rsidR="0020494E">
        <w:rPr>
          <w:rFonts w:ascii="Times New Roman" w:hAnsi="Times New Roman" w:cs="Times New Roman"/>
          <w:sz w:val="24"/>
          <w:szCs w:val="24"/>
        </w:rPr>
        <w:t xml:space="preserve"> will lik</w:t>
      </w:r>
      <w:r w:rsidR="00E55716">
        <w:rPr>
          <w:rFonts w:ascii="Times New Roman" w:hAnsi="Times New Roman" w:cs="Times New Roman"/>
          <w:sz w:val="24"/>
          <w:szCs w:val="24"/>
        </w:rPr>
        <w:t>ely double in 2018 in Nebraska</w:t>
      </w:r>
      <w:r w:rsidR="003D55F8">
        <w:rPr>
          <w:rFonts w:ascii="Times New Roman" w:hAnsi="Times New Roman" w:cs="Times New Roman"/>
          <w:sz w:val="24"/>
          <w:szCs w:val="24"/>
        </w:rPr>
        <w:t>;</w:t>
      </w:r>
      <w:r w:rsidR="00E55716">
        <w:rPr>
          <w:rFonts w:ascii="Times New Roman" w:hAnsi="Times New Roman" w:cs="Times New Roman"/>
          <w:sz w:val="24"/>
          <w:szCs w:val="24"/>
        </w:rPr>
        <w:t xml:space="preserve"> </w:t>
      </w:r>
      <w:r w:rsidR="00965E60">
        <w:rPr>
          <w:rFonts w:ascii="Times New Roman" w:hAnsi="Times New Roman" w:cs="Times New Roman"/>
          <w:sz w:val="24"/>
          <w:szCs w:val="24"/>
        </w:rPr>
        <w:t>27,813</w:t>
      </w:r>
      <w:r w:rsidR="00024CFC">
        <w:rPr>
          <w:rFonts w:ascii="Times New Roman" w:hAnsi="Times New Roman" w:cs="Times New Roman"/>
          <w:sz w:val="24"/>
          <w:szCs w:val="24"/>
        </w:rPr>
        <w:t xml:space="preserve"> out of </w:t>
      </w:r>
      <w:r w:rsidR="00401FF9">
        <w:rPr>
          <w:rFonts w:ascii="Times New Roman" w:hAnsi="Times New Roman" w:cs="Times New Roman"/>
          <w:sz w:val="24"/>
          <w:szCs w:val="24"/>
        </w:rPr>
        <w:t>55,154</w:t>
      </w:r>
      <w:r w:rsidR="00024CFC">
        <w:rPr>
          <w:rFonts w:ascii="Times New Roman" w:hAnsi="Times New Roman" w:cs="Times New Roman"/>
          <w:sz w:val="24"/>
          <w:szCs w:val="24"/>
        </w:rPr>
        <w:t xml:space="preserve"> </w:t>
      </w:r>
      <w:r w:rsidR="00401FF9">
        <w:rPr>
          <w:rFonts w:ascii="Times New Roman" w:hAnsi="Times New Roman" w:cs="Times New Roman"/>
          <w:sz w:val="24"/>
          <w:szCs w:val="24"/>
        </w:rPr>
        <w:t>hectares</w:t>
      </w:r>
      <w:r w:rsidR="00024CFC">
        <w:rPr>
          <w:rFonts w:ascii="Times New Roman" w:hAnsi="Times New Roman" w:cs="Times New Roman"/>
          <w:sz w:val="24"/>
          <w:szCs w:val="24"/>
        </w:rPr>
        <w:t xml:space="preserve"> are likely to be planted to </w:t>
      </w:r>
      <w:ins w:id="252" w:author="MCO" w:date="2018-02-06T15:33:00Z">
        <w:r w:rsidR="001F6475">
          <w:rPr>
            <w:rFonts w:ascii="Times New Roman" w:hAnsi="Times New Roman" w:cs="Times New Roman"/>
            <w:sz w:val="24"/>
            <w:szCs w:val="24"/>
          </w:rPr>
          <w:t>DT soybean</w:t>
        </w:r>
      </w:ins>
      <w:del w:id="253" w:author="MCO" w:date="2018-02-06T15:33:00Z">
        <w:r w:rsidR="00024CFC" w:rsidDel="001F6475">
          <w:rPr>
            <w:rFonts w:ascii="Times New Roman" w:hAnsi="Times New Roman" w:cs="Times New Roman"/>
            <w:sz w:val="24"/>
            <w:szCs w:val="24"/>
          </w:rPr>
          <w:delText>Xtend soybeans</w:delText>
        </w:r>
      </w:del>
      <w:r w:rsidR="00024CFC">
        <w:rPr>
          <w:rFonts w:ascii="Times New Roman" w:hAnsi="Times New Roman" w:cs="Times New Roman"/>
          <w:sz w:val="24"/>
          <w:szCs w:val="24"/>
        </w:rPr>
        <w:t xml:space="preserve"> (50% </w:t>
      </w:r>
      <w:r w:rsidR="00B004FF">
        <w:rPr>
          <w:rFonts w:ascii="Times New Roman" w:hAnsi="Times New Roman" w:cs="Times New Roman"/>
          <w:sz w:val="24"/>
          <w:szCs w:val="24"/>
        </w:rPr>
        <w:t xml:space="preserve">of </w:t>
      </w:r>
      <w:r w:rsidR="00024CFC">
        <w:rPr>
          <w:rFonts w:ascii="Times New Roman" w:hAnsi="Times New Roman" w:cs="Times New Roman"/>
          <w:sz w:val="24"/>
          <w:szCs w:val="24"/>
        </w:rPr>
        <w:t xml:space="preserve">total </w:t>
      </w:r>
      <w:r w:rsidR="00A9547E">
        <w:rPr>
          <w:rFonts w:ascii="Times New Roman" w:hAnsi="Times New Roman" w:cs="Times New Roman"/>
          <w:sz w:val="24"/>
          <w:szCs w:val="24"/>
        </w:rPr>
        <w:t>hectares</w:t>
      </w:r>
      <w:r w:rsidR="00024CFC">
        <w:rPr>
          <w:rFonts w:ascii="Times New Roman" w:hAnsi="Times New Roman" w:cs="Times New Roman"/>
          <w:sz w:val="24"/>
          <w:szCs w:val="24"/>
        </w:rPr>
        <w:t xml:space="preserve">). On a per farm basis average, producers will likely plant 52% of their soybean </w:t>
      </w:r>
      <w:r w:rsidR="0099774D">
        <w:rPr>
          <w:rFonts w:ascii="Times New Roman" w:hAnsi="Times New Roman" w:cs="Times New Roman"/>
          <w:sz w:val="24"/>
          <w:szCs w:val="24"/>
        </w:rPr>
        <w:t>hectares</w:t>
      </w:r>
      <w:r w:rsidR="00024CFC">
        <w:rPr>
          <w:rFonts w:ascii="Times New Roman" w:hAnsi="Times New Roman" w:cs="Times New Roman"/>
          <w:sz w:val="24"/>
          <w:szCs w:val="24"/>
        </w:rPr>
        <w:t xml:space="preserve"> with </w:t>
      </w:r>
      <w:ins w:id="254" w:author="MCO" w:date="2018-02-06T15:34:00Z">
        <w:r w:rsidR="001F6475">
          <w:rPr>
            <w:rFonts w:ascii="Times New Roman" w:hAnsi="Times New Roman" w:cs="Times New Roman"/>
            <w:sz w:val="24"/>
            <w:szCs w:val="24"/>
          </w:rPr>
          <w:t>DT soybean</w:t>
        </w:r>
      </w:ins>
      <w:del w:id="255" w:author="MCO" w:date="2018-02-06T15:34:00Z">
        <w:r w:rsidR="00024CFC" w:rsidDel="001F6475">
          <w:rPr>
            <w:rFonts w:ascii="Times New Roman" w:hAnsi="Times New Roman" w:cs="Times New Roman"/>
            <w:sz w:val="24"/>
            <w:szCs w:val="24"/>
          </w:rPr>
          <w:delText>Xtend soybeans</w:delText>
        </w:r>
      </w:del>
      <w:r w:rsidR="003D55F8">
        <w:rPr>
          <w:rFonts w:ascii="Times New Roman" w:hAnsi="Times New Roman" w:cs="Times New Roman"/>
          <w:sz w:val="24"/>
          <w:szCs w:val="24"/>
        </w:rPr>
        <w:t xml:space="preserve"> (ranging from 2.5 to 100%; data not shown)</w:t>
      </w:r>
      <w:r w:rsidR="00024CFC">
        <w:rPr>
          <w:rFonts w:ascii="Times New Roman" w:hAnsi="Times New Roman" w:cs="Times New Roman"/>
          <w:sz w:val="24"/>
          <w:szCs w:val="24"/>
        </w:rPr>
        <w:t xml:space="preserve">. </w:t>
      </w:r>
      <w:r w:rsidR="00870293">
        <w:rPr>
          <w:rFonts w:ascii="Times New Roman" w:hAnsi="Times New Roman" w:cs="Times New Roman"/>
          <w:sz w:val="24"/>
          <w:szCs w:val="24"/>
        </w:rPr>
        <w:t xml:space="preserve">When asked how many </w:t>
      </w:r>
      <w:ins w:id="256" w:author="MCO" w:date="2018-02-06T15:34:00Z">
        <w:r w:rsidR="001F6475">
          <w:rPr>
            <w:rFonts w:ascii="Times New Roman" w:hAnsi="Times New Roman" w:cs="Times New Roman"/>
            <w:sz w:val="24"/>
            <w:szCs w:val="24"/>
          </w:rPr>
          <w:t>DT soybean</w:t>
        </w:r>
      </w:ins>
      <w:del w:id="257" w:author="MCO" w:date="2018-02-06T15:34:00Z">
        <w:r w:rsidR="00870293" w:rsidDel="001F6475">
          <w:rPr>
            <w:rFonts w:ascii="Times New Roman" w:hAnsi="Times New Roman" w:cs="Times New Roman"/>
            <w:sz w:val="24"/>
            <w:szCs w:val="24"/>
          </w:rPr>
          <w:delText>Xtend soybean</w:delText>
        </w:r>
      </w:del>
      <w:r w:rsidR="00870293">
        <w:rPr>
          <w:rFonts w:ascii="Times New Roman" w:hAnsi="Times New Roman" w:cs="Times New Roman"/>
          <w:sz w:val="24"/>
          <w:szCs w:val="24"/>
        </w:rPr>
        <w:t xml:space="preserve"> </w:t>
      </w:r>
      <w:r w:rsidR="00A9547E">
        <w:rPr>
          <w:rFonts w:ascii="Times New Roman" w:hAnsi="Times New Roman" w:cs="Times New Roman"/>
          <w:sz w:val="24"/>
          <w:szCs w:val="24"/>
        </w:rPr>
        <w:t>hectares</w:t>
      </w:r>
      <w:r w:rsidR="00870293">
        <w:rPr>
          <w:rFonts w:ascii="Times New Roman" w:hAnsi="Times New Roman" w:cs="Times New Roman"/>
          <w:sz w:val="24"/>
          <w:szCs w:val="24"/>
        </w:rPr>
        <w:t xml:space="preserve"> were treated with dicamba in 2017, 109 farmers indicated that </w:t>
      </w:r>
      <w:r w:rsidR="003576CF">
        <w:rPr>
          <w:rFonts w:ascii="Times New Roman" w:hAnsi="Times New Roman" w:cs="Times New Roman"/>
          <w:sz w:val="24"/>
          <w:szCs w:val="24"/>
        </w:rPr>
        <w:t>11,113</w:t>
      </w:r>
      <w:r w:rsidR="00870293">
        <w:rPr>
          <w:rFonts w:ascii="Times New Roman" w:hAnsi="Times New Roman" w:cs="Times New Roman"/>
          <w:sz w:val="24"/>
          <w:szCs w:val="24"/>
        </w:rPr>
        <w:t xml:space="preserve"> out of </w:t>
      </w:r>
      <w:r w:rsidR="003576CF">
        <w:rPr>
          <w:rFonts w:ascii="Times New Roman" w:hAnsi="Times New Roman" w:cs="Times New Roman"/>
          <w:sz w:val="24"/>
          <w:szCs w:val="24"/>
        </w:rPr>
        <w:t>13,817</w:t>
      </w:r>
      <w:r w:rsidR="00870293">
        <w:rPr>
          <w:rFonts w:ascii="Times New Roman" w:hAnsi="Times New Roman" w:cs="Times New Roman"/>
          <w:sz w:val="24"/>
          <w:szCs w:val="24"/>
        </w:rPr>
        <w:t xml:space="preserve"> were (80%</w:t>
      </w:r>
      <w:r w:rsidR="003D55F8">
        <w:rPr>
          <w:rFonts w:ascii="Times New Roman" w:hAnsi="Times New Roman" w:cs="Times New Roman"/>
          <w:sz w:val="24"/>
          <w:szCs w:val="24"/>
        </w:rPr>
        <w:t xml:space="preserve"> of total acres</w:t>
      </w:r>
      <w:r w:rsidR="00870293">
        <w:rPr>
          <w:rFonts w:ascii="Times New Roman" w:hAnsi="Times New Roman" w:cs="Times New Roman"/>
          <w:sz w:val="24"/>
          <w:szCs w:val="24"/>
        </w:rPr>
        <w:t xml:space="preserve">). On a per farm basis, an average of 73.4% of their </w:t>
      </w:r>
      <w:r w:rsidR="003576CF">
        <w:rPr>
          <w:rFonts w:ascii="Times New Roman" w:hAnsi="Times New Roman" w:cs="Times New Roman"/>
          <w:sz w:val="24"/>
          <w:szCs w:val="24"/>
        </w:rPr>
        <w:t>hectares</w:t>
      </w:r>
      <w:r w:rsidR="00870293">
        <w:rPr>
          <w:rFonts w:ascii="Times New Roman" w:hAnsi="Times New Roman" w:cs="Times New Roman"/>
          <w:sz w:val="24"/>
          <w:szCs w:val="24"/>
        </w:rPr>
        <w:t xml:space="preserve"> were treated</w:t>
      </w:r>
      <w:r w:rsidR="003D55F8">
        <w:rPr>
          <w:rFonts w:ascii="Times New Roman" w:hAnsi="Times New Roman" w:cs="Times New Roman"/>
          <w:sz w:val="24"/>
          <w:szCs w:val="24"/>
        </w:rPr>
        <w:t xml:space="preserve">. </w:t>
      </w:r>
      <w:r w:rsidR="00B004FF">
        <w:rPr>
          <w:rFonts w:ascii="Times New Roman" w:hAnsi="Times New Roman" w:cs="Times New Roman"/>
          <w:sz w:val="24"/>
          <w:szCs w:val="24"/>
        </w:rPr>
        <w:t xml:space="preserve">In 2018, 86 farmers indicated that </w:t>
      </w:r>
      <w:r w:rsidR="002944B9">
        <w:rPr>
          <w:rFonts w:ascii="Times New Roman" w:hAnsi="Times New Roman" w:cs="Times New Roman"/>
          <w:sz w:val="24"/>
          <w:szCs w:val="24"/>
        </w:rPr>
        <w:t>17,375</w:t>
      </w:r>
      <w:r w:rsidR="00B004FF">
        <w:rPr>
          <w:rFonts w:ascii="Times New Roman" w:hAnsi="Times New Roman" w:cs="Times New Roman"/>
          <w:sz w:val="24"/>
          <w:szCs w:val="24"/>
        </w:rPr>
        <w:t xml:space="preserve"> out of </w:t>
      </w:r>
      <w:r w:rsidR="00196A5D">
        <w:rPr>
          <w:rFonts w:ascii="Times New Roman" w:hAnsi="Times New Roman" w:cs="Times New Roman"/>
          <w:sz w:val="24"/>
          <w:szCs w:val="24"/>
        </w:rPr>
        <w:t>19,169</w:t>
      </w:r>
      <w:r w:rsidR="00B004FF">
        <w:rPr>
          <w:rFonts w:ascii="Times New Roman" w:hAnsi="Times New Roman" w:cs="Times New Roman"/>
          <w:sz w:val="24"/>
          <w:szCs w:val="24"/>
        </w:rPr>
        <w:t xml:space="preserve"> </w:t>
      </w:r>
      <w:r w:rsidR="00196A5D">
        <w:rPr>
          <w:rFonts w:ascii="Times New Roman" w:hAnsi="Times New Roman" w:cs="Times New Roman"/>
          <w:sz w:val="24"/>
          <w:szCs w:val="24"/>
        </w:rPr>
        <w:t>hectares</w:t>
      </w:r>
      <w:r w:rsidR="00B004FF">
        <w:rPr>
          <w:rFonts w:ascii="Times New Roman" w:hAnsi="Times New Roman" w:cs="Times New Roman"/>
          <w:sz w:val="24"/>
          <w:szCs w:val="24"/>
        </w:rPr>
        <w:t xml:space="preserve"> will be sprayed with dicamba (89% of total </w:t>
      </w:r>
      <w:r w:rsidR="003576CF">
        <w:rPr>
          <w:rFonts w:ascii="Times New Roman" w:hAnsi="Times New Roman" w:cs="Times New Roman"/>
          <w:sz w:val="24"/>
          <w:szCs w:val="24"/>
        </w:rPr>
        <w:t>hectares</w:t>
      </w:r>
      <w:r w:rsidR="00B004FF">
        <w:rPr>
          <w:rFonts w:ascii="Times New Roman" w:hAnsi="Times New Roman" w:cs="Times New Roman"/>
          <w:sz w:val="24"/>
          <w:szCs w:val="24"/>
        </w:rPr>
        <w:t xml:space="preserve">) with an average of 87.5% </w:t>
      </w:r>
      <w:r w:rsidR="003576CF">
        <w:rPr>
          <w:rFonts w:ascii="Times New Roman" w:hAnsi="Times New Roman" w:cs="Times New Roman"/>
          <w:sz w:val="24"/>
          <w:szCs w:val="24"/>
        </w:rPr>
        <w:t>hectares</w:t>
      </w:r>
      <w:r w:rsidR="00B004FF">
        <w:rPr>
          <w:rFonts w:ascii="Times New Roman" w:hAnsi="Times New Roman" w:cs="Times New Roman"/>
          <w:sz w:val="24"/>
          <w:szCs w:val="24"/>
        </w:rPr>
        <w:t xml:space="preserve"> expected to be treated </w:t>
      </w:r>
      <w:r w:rsidR="00B004FF">
        <w:rPr>
          <w:rFonts w:ascii="Times New Roman" w:hAnsi="Times New Roman" w:cs="Times New Roman"/>
          <w:sz w:val="24"/>
          <w:szCs w:val="24"/>
        </w:rPr>
        <w:lastRenderedPageBreak/>
        <w:t>on a per farm basis.</w:t>
      </w:r>
      <w:r w:rsidR="002D3E99">
        <w:rPr>
          <w:rFonts w:ascii="Times New Roman" w:hAnsi="Times New Roman" w:cs="Times New Roman"/>
          <w:sz w:val="24"/>
          <w:szCs w:val="24"/>
        </w:rPr>
        <w:t xml:space="preserve"> </w:t>
      </w:r>
      <w:r w:rsidR="00E90B08" w:rsidRPr="00436134">
        <w:rPr>
          <w:rFonts w:ascii="Times New Roman" w:hAnsi="Times New Roman" w:cs="Times New Roman"/>
          <w:sz w:val="24"/>
          <w:szCs w:val="24"/>
        </w:rPr>
        <w:t xml:space="preserve">These results indicate that the soybean hectares planted with the </w:t>
      </w:r>
      <w:ins w:id="258" w:author="MCO" w:date="2018-02-06T15:34:00Z">
        <w:r w:rsidR="001F6475">
          <w:rPr>
            <w:rFonts w:ascii="Times New Roman" w:hAnsi="Times New Roman" w:cs="Times New Roman"/>
            <w:sz w:val="24"/>
            <w:szCs w:val="24"/>
          </w:rPr>
          <w:t>DT soybean</w:t>
        </w:r>
      </w:ins>
      <w:del w:id="259" w:author="MCO" w:date="2018-02-06T15:34:00Z">
        <w:r w:rsidR="00E90B08" w:rsidRPr="00436134" w:rsidDel="001F6475">
          <w:rPr>
            <w:rFonts w:ascii="Times New Roman" w:hAnsi="Times New Roman" w:cs="Times New Roman"/>
            <w:sz w:val="24"/>
            <w:szCs w:val="24"/>
          </w:rPr>
          <w:delText>Xtend technology</w:delText>
        </w:r>
      </w:del>
      <w:r w:rsidR="00E90B08" w:rsidRPr="00436134">
        <w:rPr>
          <w:rFonts w:ascii="Times New Roman" w:hAnsi="Times New Roman" w:cs="Times New Roman"/>
          <w:sz w:val="24"/>
          <w:szCs w:val="24"/>
        </w:rPr>
        <w:t xml:space="preserve"> and sprayed with dicamba will significantly increase in 2018. </w:t>
      </w:r>
      <w:del w:id="260" w:author="MCO" w:date="2018-02-08T14:17:00Z">
        <w:r w:rsidR="00526C60" w:rsidRPr="0069749C" w:rsidDel="00876AE3">
          <w:rPr>
            <w:rFonts w:ascii="Times New Roman" w:hAnsi="Times New Roman" w:cs="Times New Roman"/>
            <w:color w:val="FFFFFF" w:themeColor="background1"/>
            <w:sz w:val="24"/>
            <w:szCs w:val="24"/>
            <w:rPrChange w:id="261" w:author="MCO" w:date="2018-02-06T11:09:00Z">
              <w:rPr>
                <w:rFonts w:ascii="Times New Roman" w:hAnsi="Times New Roman" w:cs="Times New Roman"/>
                <w:sz w:val="24"/>
                <w:szCs w:val="24"/>
                <w:highlight w:val="yellow"/>
              </w:rPr>
            </w:rPrChange>
          </w:rPr>
          <w:delText xml:space="preserve">Similar trend </w:delText>
        </w:r>
        <w:r w:rsidR="00E90B08" w:rsidRPr="0069749C" w:rsidDel="00876AE3">
          <w:rPr>
            <w:rFonts w:ascii="Times New Roman" w:hAnsi="Times New Roman" w:cs="Times New Roman"/>
            <w:color w:val="FFFFFF" w:themeColor="background1"/>
            <w:sz w:val="24"/>
            <w:szCs w:val="24"/>
            <w:rPrChange w:id="262" w:author="MCO" w:date="2018-02-06T11:09:00Z">
              <w:rPr>
                <w:rFonts w:ascii="Times New Roman" w:hAnsi="Times New Roman" w:cs="Times New Roman"/>
                <w:sz w:val="24"/>
                <w:szCs w:val="24"/>
                <w:highlight w:val="yellow"/>
              </w:rPr>
            </w:rPrChange>
          </w:rPr>
          <w:delText xml:space="preserve">is </w:delText>
        </w:r>
        <w:r w:rsidR="00526C60" w:rsidRPr="0069749C" w:rsidDel="00876AE3">
          <w:rPr>
            <w:rFonts w:ascii="Times New Roman" w:hAnsi="Times New Roman" w:cs="Times New Roman"/>
            <w:color w:val="FFFFFF" w:themeColor="background1"/>
            <w:sz w:val="24"/>
            <w:szCs w:val="24"/>
            <w:rPrChange w:id="263" w:author="MCO" w:date="2018-02-06T11:09:00Z">
              <w:rPr>
                <w:rFonts w:ascii="Times New Roman" w:hAnsi="Times New Roman" w:cs="Times New Roman"/>
                <w:sz w:val="24"/>
                <w:szCs w:val="24"/>
                <w:highlight w:val="yellow"/>
              </w:rPr>
            </w:rPrChange>
          </w:rPr>
          <w:delText xml:space="preserve">observed with </w:delText>
        </w:r>
      </w:del>
      <w:del w:id="264" w:author="MCO" w:date="2018-02-06T15:34:00Z">
        <w:r w:rsidR="00526C60" w:rsidRPr="0069749C" w:rsidDel="001F6475">
          <w:rPr>
            <w:rFonts w:ascii="Times New Roman" w:hAnsi="Times New Roman" w:cs="Times New Roman"/>
            <w:color w:val="FFFFFF" w:themeColor="background1"/>
            <w:sz w:val="24"/>
            <w:szCs w:val="24"/>
            <w:rPrChange w:id="265" w:author="MCO" w:date="2018-02-06T11:09:00Z">
              <w:rPr>
                <w:rFonts w:ascii="Times New Roman" w:hAnsi="Times New Roman" w:cs="Times New Roman"/>
                <w:sz w:val="24"/>
                <w:szCs w:val="24"/>
                <w:highlight w:val="yellow"/>
              </w:rPr>
            </w:rPrChange>
          </w:rPr>
          <w:delText>Xten</w:delText>
        </w:r>
        <w:r w:rsidR="00D946BD" w:rsidRPr="0069749C" w:rsidDel="001F6475">
          <w:rPr>
            <w:rFonts w:ascii="Times New Roman" w:hAnsi="Times New Roman" w:cs="Times New Roman"/>
            <w:color w:val="FFFFFF" w:themeColor="background1"/>
            <w:sz w:val="24"/>
            <w:szCs w:val="24"/>
            <w:rPrChange w:id="266" w:author="MCO" w:date="2018-02-06T11:09:00Z">
              <w:rPr>
                <w:rFonts w:ascii="Times New Roman" w:hAnsi="Times New Roman" w:cs="Times New Roman"/>
                <w:sz w:val="24"/>
                <w:szCs w:val="24"/>
                <w:highlight w:val="yellow"/>
              </w:rPr>
            </w:rPrChange>
          </w:rPr>
          <w:delText xml:space="preserve">d technology </w:delText>
        </w:r>
      </w:del>
      <w:del w:id="267" w:author="MCO" w:date="2018-02-08T14:17:00Z">
        <w:r w:rsidR="00D946BD" w:rsidRPr="0069749C" w:rsidDel="00876AE3">
          <w:rPr>
            <w:rFonts w:ascii="Times New Roman" w:hAnsi="Times New Roman" w:cs="Times New Roman"/>
            <w:color w:val="FFFFFF" w:themeColor="background1"/>
            <w:sz w:val="24"/>
            <w:szCs w:val="24"/>
            <w:rPrChange w:id="268" w:author="MCO" w:date="2018-02-06T11:09:00Z">
              <w:rPr>
                <w:rFonts w:ascii="Times New Roman" w:hAnsi="Times New Roman" w:cs="Times New Roman"/>
                <w:sz w:val="24"/>
                <w:szCs w:val="24"/>
                <w:highlight w:val="yellow"/>
              </w:rPr>
            </w:rPrChange>
          </w:rPr>
          <w:delText>in other US states</w:delText>
        </w:r>
        <w:r w:rsidR="00526C60" w:rsidRPr="0069749C" w:rsidDel="00876AE3">
          <w:rPr>
            <w:rFonts w:ascii="Times New Roman" w:hAnsi="Times New Roman" w:cs="Times New Roman"/>
            <w:color w:val="FFFFFF" w:themeColor="background1"/>
            <w:sz w:val="24"/>
            <w:szCs w:val="24"/>
            <w:rPrChange w:id="269" w:author="MCO" w:date="2018-02-06T11:09:00Z">
              <w:rPr>
                <w:rFonts w:ascii="Times New Roman" w:hAnsi="Times New Roman" w:cs="Times New Roman"/>
                <w:sz w:val="24"/>
                <w:szCs w:val="24"/>
                <w:highlight w:val="yellow"/>
              </w:rPr>
            </w:rPrChange>
          </w:rPr>
          <w:delText xml:space="preserve"> (Reference).</w:delText>
        </w:r>
      </w:del>
      <w:del w:id="270" w:author="MCO" w:date="2018-02-06T15:34:00Z">
        <w:r w:rsidR="00D55EF5" w:rsidRPr="00436134" w:rsidDel="001F6475">
          <w:rPr>
            <w:rFonts w:ascii="Times New Roman" w:hAnsi="Times New Roman" w:cs="Times New Roman"/>
            <w:sz w:val="24"/>
            <w:szCs w:val="24"/>
          </w:rPr>
          <w:delText xml:space="preserve"> </w:delText>
        </w:r>
      </w:del>
    </w:p>
    <w:p w14:paraId="0F824D31" w14:textId="74FA351A" w:rsidR="00870293" w:rsidRPr="00AA7BA1" w:rsidRDefault="003D55F8" w:rsidP="00AA7BA1">
      <w:pPr>
        <w:spacing w:line="480" w:lineRule="auto"/>
        <w:ind w:firstLine="720"/>
        <w:rPr>
          <w:rFonts w:ascii="Times New Roman" w:hAnsi="Times New Roman" w:cs="Times New Roman"/>
          <w:sz w:val="24"/>
          <w:szCs w:val="24"/>
          <w:highlight w:val="yellow"/>
        </w:rPr>
      </w:pPr>
      <w:r w:rsidRPr="003D55F8">
        <w:rPr>
          <w:rFonts w:ascii="Times New Roman" w:hAnsi="Times New Roman" w:cs="Times New Roman"/>
          <w:sz w:val="24"/>
          <w:szCs w:val="24"/>
        </w:rPr>
        <w:t xml:space="preserve">Monsanto anticipates </w:t>
      </w:r>
      <w:r w:rsidR="003220BE" w:rsidRPr="00436134">
        <w:rPr>
          <w:rFonts w:ascii="Times New Roman" w:hAnsi="Times New Roman" w:cs="Times New Roman"/>
          <w:sz w:val="24"/>
          <w:szCs w:val="24"/>
        </w:rPr>
        <w:t xml:space="preserve">nearly 16.2 million hectares </w:t>
      </w:r>
      <w:r>
        <w:rPr>
          <w:rFonts w:ascii="Times New Roman" w:hAnsi="Times New Roman" w:cs="Times New Roman"/>
          <w:sz w:val="24"/>
          <w:szCs w:val="24"/>
        </w:rPr>
        <w:t>planted with DT</w:t>
      </w:r>
      <w:r w:rsidRPr="00436134">
        <w:rPr>
          <w:rFonts w:ascii="Times New Roman" w:hAnsi="Times New Roman" w:cs="Times New Roman"/>
          <w:sz w:val="24"/>
          <w:szCs w:val="24"/>
        </w:rPr>
        <w:t xml:space="preserve"> </w:t>
      </w:r>
      <w:r w:rsidR="003220BE" w:rsidRPr="00436134">
        <w:rPr>
          <w:rFonts w:ascii="Times New Roman" w:hAnsi="Times New Roman" w:cs="Times New Roman"/>
          <w:sz w:val="24"/>
          <w:szCs w:val="24"/>
        </w:rPr>
        <w:t>soybean varieties</w:t>
      </w:r>
      <w:r w:rsidR="001370E4" w:rsidRPr="00436134">
        <w:rPr>
          <w:rFonts w:ascii="Times New Roman" w:hAnsi="Times New Roman" w:cs="Times New Roman"/>
          <w:sz w:val="24"/>
          <w:szCs w:val="24"/>
        </w:rPr>
        <w:t xml:space="preserve"> in 2018, which</w:t>
      </w:r>
      <w:r w:rsidRPr="00436134">
        <w:rPr>
          <w:rFonts w:ascii="Times New Roman" w:hAnsi="Times New Roman" w:cs="Times New Roman"/>
          <w:sz w:val="24"/>
          <w:szCs w:val="24"/>
        </w:rPr>
        <w:t xml:space="preserve"> represents</w:t>
      </w:r>
      <w:r w:rsidR="001370E4" w:rsidRPr="00436134">
        <w:rPr>
          <w:rFonts w:ascii="Times New Roman" w:hAnsi="Times New Roman" w:cs="Times New Roman"/>
          <w:sz w:val="24"/>
          <w:szCs w:val="24"/>
        </w:rPr>
        <w:t xml:space="preserve"> approximately half of </w:t>
      </w:r>
      <w:r w:rsidRPr="00436134">
        <w:rPr>
          <w:rFonts w:ascii="Times New Roman" w:hAnsi="Times New Roman" w:cs="Times New Roman"/>
          <w:sz w:val="24"/>
          <w:szCs w:val="24"/>
        </w:rPr>
        <w:t xml:space="preserve">the </w:t>
      </w:r>
      <w:r w:rsidR="001370E4" w:rsidRPr="00436134">
        <w:rPr>
          <w:rFonts w:ascii="Times New Roman" w:hAnsi="Times New Roman" w:cs="Times New Roman"/>
          <w:sz w:val="24"/>
          <w:szCs w:val="24"/>
        </w:rPr>
        <w:t>total soybean</w:t>
      </w:r>
      <w:r w:rsidRPr="00436134">
        <w:rPr>
          <w:rFonts w:ascii="Times New Roman" w:hAnsi="Times New Roman" w:cs="Times New Roman"/>
          <w:sz w:val="24"/>
          <w:szCs w:val="24"/>
        </w:rPr>
        <w:t xml:space="preserve"> area </w:t>
      </w:r>
      <w:r w:rsidR="001370E4" w:rsidRPr="00436134">
        <w:rPr>
          <w:rFonts w:ascii="Times New Roman" w:hAnsi="Times New Roman" w:cs="Times New Roman"/>
          <w:sz w:val="24"/>
          <w:szCs w:val="24"/>
        </w:rPr>
        <w:t>in the US</w:t>
      </w:r>
      <w:r w:rsidR="003220BE" w:rsidRPr="00436134">
        <w:rPr>
          <w:rFonts w:ascii="Times New Roman" w:hAnsi="Times New Roman" w:cs="Times New Roman"/>
          <w:sz w:val="24"/>
          <w:szCs w:val="24"/>
        </w:rPr>
        <w:t xml:space="preserve">. </w:t>
      </w:r>
      <w:r w:rsidRPr="00436134">
        <w:rPr>
          <w:rFonts w:ascii="Times New Roman" w:hAnsi="Times New Roman" w:cs="Times New Roman"/>
          <w:sz w:val="24"/>
          <w:szCs w:val="24"/>
        </w:rPr>
        <w:t>Farmers</w:t>
      </w:r>
      <w:r w:rsidR="00D55EF5" w:rsidRPr="00436134">
        <w:rPr>
          <w:rFonts w:ascii="Times New Roman" w:hAnsi="Times New Roman" w:cs="Times New Roman"/>
          <w:sz w:val="24"/>
          <w:szCs w:val="24"/>
        </w:rPr>
        <w:t xml:space="preserve"> </w:t>
      </w:r>
      <w:r w:rsidRPr="00436134">
        <w:rPr>
          <w:rFonts w:ascii="Times New Roman" w:hAnsi="Times New Roman" w:cs="Times New Roman"/>
          <w:sz w:val="24"/>
          <w:szCs w:val="24"/>
        </w:rPr>
        <w:t>are</w:t>
      </w:r>
      <w:r w:rsidR="00E00225">
        <w:rPr>
          <w:rFonts w:ascii="Times New Roman" w:hAnsi="Times New Roman" w:cs="Times New Roman"/>
          <w:sz w:val="24"/>
          <w:szCs w:val="24"/>
        </w:rPr>
        <w:t xml:space="preserve"> </w:t>
      </w:r>
      <w:r w:rsidR="00E00225" w:rsidRPr="00221282">
        <w:rPr>
          <w:rFonts w:ascii="Times New Roman" w:hAnsi="Times New Roman" w:cs="Times New Roman"/>
          <w:sz w:val="24"/>
          <w:szCs w:val="24"/>
        </w:rPr>
        <w:t>typically</w:t>
      </w:r>
      <w:r w:rsidRPr="00436134">
        <w:rPr>
          <w:rFonts w:ascii="Times New Roman" w:hAnsi="Times New Roman" w:cs="Times New Roman"/>
          <w:sz w:val="24"/>
          <w:szCs w:val="24"/>
        </w:rPr>
        <w:t xml:space="preserve"> more likely</w:t>
      </w:r>
      <w:r w:rsidR="00D55EF5" w:rsidRPr="00436134">
        <w:rPr>
          <w:rFonts w:ascii="Times New Roman" w:hAnsi="Times New Roman" w:cs="Times New Roman"/>
          <w:sz w:val="24"/>
          <w:szCs w:val="24"/>
        </w:rPr>
        <w:t xml:space="preserve"> to adopt genetic </w:t>
      </w:r>
      <w:r w:rsidR="00E00225" w:rsidRPr="00436134">
        <w:rPr>
          <w:rFonts w:ascii="Times New Roman" w:hAnsi="Times New Roman" w:cs="Times New Roman"/>
          <w:sz w:val="24"/>
          <w:szCs w:val="24"/>
        </w:rPr>
        <w:t xml:space="preserve">engineered </w:t>
      </w:r>
      <w:r w:rsidR="00D55EF5" w:rsidRPr="00436134">
        <w:rPr>
          <w:rFonts w:ascii="Times New Roman" w:hAnsi="Times New Roman" w:cs="Times New Roman"/>
          <w:sz w:val="24"/>
          <w:szCs w:val="24"/>
        </w:rPr>
        <w:t xml:space="preserve">crops </w:t>
      </w:r>
      <w:r w:rsidR="004C6481" w:rsidRPr="00436134">
        <w:rPr>
          <w:rFonts w:ascii="Times New Roman" w:hAnsi="Times New Roman" w:cs="Times New Roman"/>
          <w:sz w:val="24"/>
          <w:szCs w:val="24"/>
        </w:rPr>
        <w:t>with herbicide tolerance</w:t>
      </w:r>
      <w:r w:rsidR="00D946BD" w:rsidRPr="00436134">
        <w:rPr>
          <w:rFonts w:ascii="Times New Roman" w:hAnsi="Times New Roman" w:cs="Times New Roman"/>
          <w:sz w:val="24"/>
          <w:szCs w:val="24"/>
        </w:rPr>
        <w:t xml:space="preserve"> traits </w:t>
      </w:r>
      <w:r w:rsidR="00E00225" w:rsidRPr="00436134">
        <w:rPr>
          <w:rFonts w:ascii="Times New Roman" w:hAnsi="Times New Roman" w:cs="Times New Roman"/>
          <w:sz w:val="24"/>
          <w:szCs w:val="24"/>
        </w:rPr>
        <w:t>when compared to</w:t>
      </w:r>
      <w:r w:rsidR="00D55EF5" w:rsidRPr="00436134">
        <w:rPr>
          <w:rFonts w:ascii="Times New Roman" w:hAnsi="Times New Roman" w:cs="Times New Roman"/>
          <w:sz w:val="24"/>
          <w:szCs w:val="24"/>
        </w:rPr>
        <w:t xml:space="preserve"> other </w:t>
      </w:r>
      <w:r w:rsidR="00D946BD" w:rsidRPr="00436134">
        <w:rPr>
          <w:rFonts w:ascii="Times New Roman" w:hAnsi="Times New Roman" w:cs="Times New Roman"/>
          <w:sz w:val="24"/>
          <w:szCs w:val="24"/>
        </w:rPr>
        <w:t>technologies (e.g., insect</w:t>
      </w:r>
      <w:r w:rsidR="00E00225" w:rsidRPr="00436134">
        <w:rPr>
          <w:rFonts w:ascii="Times New Roman" w:hAnsi="Times New Roman" w:cs="Times New Roman"/>
          <w:sz w:val="24"/>
          <w:szCs w:val="24"/>
        </w:rPr>
        <w:t xml:space="preserve"> and </w:t>
      </w:r>
      <w:r w:rsidR="00E00225" w:rsidRPr="00E00225">
        <w:rPr>
          <w:rFonts w:ascii="Times New Roman" w:hAnsi="Times New Roman" w:cs="Times New Roman"/>
          <w:sz w:val="24"/>
          <w:szCs w:val="24"/>
        </w:rPr>
        <w:t>disease</w:t>
      </w:r>
      <w:r w:rsidR="00E00225" w:rsidRPr="00436134">
        <w:rPr>
          <w:rFonts w:ascii="Times New Roman" w:hAnsi="Times New Roman" w:cs="Times New Roman"/>
          <w:sz w:val="24"/>
          <w:szCs w:val="24"/>
        </w:rPr>
        <w:t xml:space="preserve"> </w:t>
      </w:r>
      <w:r w:rsidR="00E00225" w:rsidRPr="00E00225">
        <w:rPr>
          <w:rFonts w:ascii="Times New Roman" w:hAnsi="Times New Roman" w:cs="Times New Roman"/>
          <w:sz w:val="24"/>
          <w:szCs w:val="24"/>
        </w:rPr>
        <w:t>tolerance</w:t>
      </w:r>
      <w:r w:rsidR="00E00225" w:rsidRPr="00436134">
        <w:rPr>
          <w:rFonts w:ascii="Times New Roman" w:hAnsi="Times New Roman" w:cs="Times New Roman"/>
          <w:sz w:val="24"/>
          <w:szCs w:val="24"/>
        </w:rPr>
        <w:t xml:space="preserve"> </w:t>
      </w:r>
      <w:r w:rsidR="00D946BD" w:rsidRPr="00436134">
        <w:rPr>
          <w:rFonts w:ascii="Times New Roman" w:hAnsi="Times New Roman" w:cs="Times New Roman"/>
          <w:sz w:val="24"/>
          <w:szCs w:val="24"/>
        </w:rPr>
        <w:t xml:space="preserve">traits) </w:t>
      </w:r>
      <w:r w:rsidR="00D946BD" w:rsidRPr="00436134">
        <w:rPr>
          <w:rFonts w:ascii="Times New Roman" w:hAnsi="Times New Roman" w:cs="Times New Roman"/>
          <w:sz w:val="24"/>
          <w:szCs w:val="24"/>
        </w:rPr>
        <w:fldChar w:fldCharType="begin" w:fldLock="1"/>
      </w:r>
      <w:r w:rsidR="00177144" w:rsidRPr="00436134">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436134">
        <w:rPr>
          <w:rFonts w:ascii="Times New Roman" w:hAnsi="Times New Roman" w:cs="Times New Roman"/>
          <w:sz w:val="24"/>
          <w:szCs w:val="24"/>
        </w:rPr>
        <w:fldChar w:fldCharType="separate"/>
      </w:r>
      <w:r w:rsidR="00177144" w:rsidRPr="00436134">
        <w:rPr>
          <w:rFonts w:ascii="Times New Roman" w:hAnsi="Times New Roman" w:cs="Times New Roman"/>
          <w:noProof/>
          <w:sz w:val="24"/>
          <w:szCs w:val="24"/>
        </w:rPr>
        <w:t>(Fernandez-Cornejo et al. 2014, Perry et al. 2016, Service 2007)</w:t>
      </w:r>
      <w:r w:rsidR="00D946BD" w:rsidRPr="00436134">
        <w:rPr>
          <w:rFonts w:ascii="Times New Roman" w:hAnsi="Times New Roman" w:cs="Times New Roman"/>
          <w:sz w:val="24"/>
          <w:szCs w:val="24"/>
        </w:rPr>
        <w:fldChar w:fldCharType="end"/>
      </w:r>
      <w:r w:rsidR="008F6AA1" w:rsidRPr="00436134">
        <w:rPr>
          <w:rFonts w:ascii="Times New Roman" w:hAnsi="Times New Roman" w:cs="Times New Roman"/>
          <w:sz w:val="24"/>
          <w:szCs w:val="24"/>
        </w:rPr>
        <w:t xml:space="preserve">. </w:t>
      </w:r>
      <w:ins w:id="271" w:author="MCO" w:date="2018-02-08T09:28:00Z">
        <w:r w:rsidR="006C673E">
          <w:rPr>
            <w:rFonts w:ascii="Times New Roman" w:hAnsi="Times New Roman" w:cs="Times New Roman"/>
            <w:sz w:val="24"/>
            <w:szCs w:val="24"/>
          </w:rPr>
          <w:t>HT</w:t>
        </w:r>
      </w:ins>
      <w:ins w:id="272" w:author="MCO" w:date="2018-02-06T10:52:00Z">
        <w:r w:rsidR="00E259D3">
          <w:rPr>
            <w:rFonts w:ascii="Times New Roman" w:hAnsi="Times New Roman" w:cs="Times New Roman"/>
            <w:sz w:val="24"/>
            <w:szCs w:val="24"/>
          </w:rPr>
          <w:t xml:space="preserve"> traits have </w:t>
        </w:r>
      </w:ins>
      <w:ins w:id="273" w:author="MCO" w:date="2018-02-06T10:53:00Z">
        <w:r w:rsidR="00E259D3">
          <w:rPr>
            <w:rFonts w:ascii="Times New Roman" w:hAnsi="Times New Roman" w:cs="Times New Roman"/>
            <w:sz w:val="24"/>
            <w:szCs w:val="24"/>
          </w:rPr>
          <w:t xml:space="preserve">simplified the weed management strategies, </w:t>
        </w:r>
      </w:ins>
      <w:ins w:id="274" w:author="MCO" w:date="2018-02-06T10:52:00Z">
        <w:r w:rsidR="00E259D3">
          <w:rPr>
            <w:rFonts w:ascii="Times New Roman" w:hAnsi="Times New Roman" w:cs="Times New Roman"/>
            <w:sz w:val="24"/>
            <w:szCs w:val="24"/>
          </w:rPr>
          <w:t>offered</w:t>
        </w:r>
        <w:r w:rsidR="0054428F">
          <w:rPr>
            <w:rFonts w:ascii="Times New Roman" w:hAnsi="Times New Roman" w:cs="Times New Roman"/>
            <w:sz w:val="24"/>
            <w:szCs w:val="24"/>
          </w:rPr>
          <w:t xml:space="preserve"> significant economic savings, </w:t>
        </w:r>
      </w:ins>
      <w:ins w:id="275" w:author="MCO" w:date="2018-02-06T10:56:00Z">
        <w:r w:rsidR="0054428F">
          <w:rPr>
            <w:rFonts w:ascii="Times New Roman" w:hAnsi="Times New Roman" w:cs="Times New Roman"/>
            <w:sz w:val="24"/>
            <w:szCs w:val="24"/>
          </w:rPr>
          <w:t xml:space="preserve">provided </w:t>
        </w:r>
      </w:ins>
      <w:ins w:id="276" w:author="MCO" w:date="2018-02-06T10:52:00Z">
        <w:r w:rsidR="00E259D3">
          <w:rPr>
            <w:rFonts w:ascii="Times New Roman" w:hAnsi="Times New Roman" w:cs="Times New Roman"/>
            <w:sz w:val="24"/>
            <w:szCs w:val="24"/>
          </w:rPr>
          <w:t xml:space="preserve">herbicide </w:t>
        </w:r>
      </w:ins>
      <w:ins w:id="277" w:author="MCO" w:date="2018-02-06T11:10:00Z">
        <w:r w:rsidR="0069749C">
          <w:rPr>
            <w:rFonts w:ascii="Times New Roman" w:hAnsi="Times New Roman" w:cs="Times New Roman"/>
            <w:sz w:val="24"/>
            <w:szCs w:val="24"/>
          </w:rPr>
          <w:t>efficacy</w:t>
        </w:r>
      </w:ins>
      <w:ins w:id="278" w:author="MCO" w:date="2018-02-06T10:54:00Z">
        <w:r w:rsidR="00E259D3">
          <w:rPr>
            <w:rFonts w:ascii="Times New Roman" w:hAnsi="Times New Roman" w:cs="Times New Roman"/>
            <w:sz w:val="24"/>
            <w:szCs w:val="24"/>
          </w:rPr>
          <w:t xml:space="preserve">, and increase crop yields </w:t>
        </w:r>
        <w:r w:rsidR="00E259D3">
          <w:rPr>
            <w:rFonts w:ascii="Times New Roman" w:hAnsi="Times New Roman" w:cs="Times New Roman"/>
            <w:sz w:val="24"/>
            <w:szCs w:val="24"/>
          </w:rPr>
          <w:fldChar w:fldCharType="begin" w:fldLock="1"/>
        </w:r>
      </w:ins>
      <w:r w:rsidR="00E259D3">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Pr>
          <w:rFonts w:ascii="Times New Roman" w:hAnsi="Times New Roman" w:cs="Times New Roman"/>
          <w:sz w:val="24"/>
          <w:szCs w:val="24"/>
        </w:rPr>
        <w:fldChar w:fldCharType="separate"/>
      </w:r>
      <w:r w:rsidR="00E259D3" w:rsidRPr="00E259D3">
        <w:rPr>
          <w:rFonts w:ascii="Times New Roman" w:hAnsi="Times New Roman" w:cs="Times New Roman"/>
          <w:noProof/>
          <w:sz w:val="24"/>
          <w:szCs w:val="24"/>
        </w:rPr>
        <w:t>(Duke 2015)</w:t>
      </w:r>
      <w:ins w:id="279" w:author="MCO" w:date="2018-02-06T10:54:00Z">
        <w:r w:rsidR="00E259D3">
          <w:rPr>
            <w:rFonts w:ascii="Times New Roman" w:hAnsi="Times New Roman" w:cs="Times New Roman"/>
            <w:sz w:val="24"/>
            <w:szCs w:val="24"/>
          </w:rPr>
          <w:fldChar w:fldCharType="end"/>
        </w:r>
        <w:r w:rsidR="00E259D3">
          <w:rPr>
            <w:rFonts w:ascii="Times New Roman" w:hAnsi="Times New Roman" w:cs="Times New Roman"/>
            <w:sz w:val="24"/>
            <w:szCs w:val="24"/>
          </w:rPr>
          <w:t>.</w:t>
        </w:r>
      </w:ins>
      <w:ins w:id="280" w:author="MCO" w:date="2018-02-06T10:52:00Z">
        <w:r w:rsidR="00E259D3">
          <w:rPr>
            <w:rFonts w:ascii="Times New Roman" w:hAnsi="Times New Roman" w:cs="Times New Roman"/>
            <w:sz w:val="24"/>
            <w:szCs w:val="24"/>
          </w:rPr>
          <w:t xml:space="preserve"> </w:t>
        </w:r>
      </w:ins>
      <w:r w:rsidR="008F6AA1" w:rsidRPr="00436134">
        <w:rPr>
          <w:rFonts w:ascii="Times New Roman" w:hAnsi="Times New Roman" w:cs="Times New Roman"/>
          <w:sz w:val="24"/>
          <w:szCs w:val="24"/>
        </w:rPr>
        <w:t>For example, glyphosate</w:t>
      </w:r>
      <w:r w:rsidR="00E00225" w:rsidRPr="00436134">
        <w:rPr>
          <w:rFonts w:ascii="Times New Roman" w:hAnsi="Times New Roman" w:cs="Times New Roman"/>
          <w:sz w:val="24"/>
          <w:szCs w:val="24"/>
        </w:rPr>
        <w:t>-</w:t>
      </w:r>
      <w:r w:rsidR="008F6AA1" w:rsidRPr="00436134">
        <w:rPr>
          <w:rFonts w:ascii="Times New Roman" w:hAnsi="Times New Roman" w:cs="Times New Roman"/>
          <w:sz w:val="24"/>
          <w:szCs w:val="24"/>
        </w:rPr>
        <w:t xml:space="preserve">tolerant </w:t>
      </w:r>
      <w:r w:rsidR="004D2C71">
        <w:rPr>
          <w:rFonts w:ascii="Times New Roman" w:hAnsi="Times New Roman" w:cs="Times New Roman"/>
          <w:sz w:val="24"/>
          <w:szCs w:val="24"/>
        </w:rPr>
        <w:t xml:space="preserve">(GT) </w:t>
      </w:r>
      <w:r w:rsidR="008F6AA1" w:rsidRPr="00436134">
        <w:rPr>
          <w:rFonts w:ascii="Times New Roman" w:hAnsi="Times New Roman" w:cs="Times New Roman"/>
          <w:sz w:val="24"/>
          <w:szCs w:val="24"/>
        </w:rPr>
        <w:t xml:space="preserve">crops </w:t>
      </w:r>
      <w:ins w:id="281" w:author="MCO" w:date="2018-02-08T09:48:00Z">
        <w:r w:rsidR="00C11A96">
          <w:rPr>
            <w:rFonts w:ascii="Times New Roman" w:hAnsi="Times New Roman" w:cs="Times New Roman"/>
            <w:sz w:val="24"/>
            <w:szCs w:val="24"/>
          </w:rPr>
          <w:t>(Roundup</w:t>
        </w:r>
        <w:r w:rsidR="00C11A96" w:rsidRPr="00C11A96">
          <w:rPr>
            <w:rFonts w:ascii="Times New Roman" w:hAnsi="Times New Roman" w:cs="Times New Roman"/>
            <w:sz w:val="24"/>
            <w:szCs w:val="24"/>
            <w:vertAlign w:val="superscript"/>
            <w:rPrChange w:id="282" w:author="MCO" w:date="2018-02-08T09:48:00Z">
              <w:rPr>
                <w:rFonts w:ascii="Times New Roman" w:hAnsi="Times New Roman" w:cs="Times New Roman"/>
                <w:sz w:val="24"/>
                <w:szCs w:val="24"/>
              </w:rPr>
            </w:rPrChange>
          </w:rPr>
          <w:t>®</w:t>
        </w:r>
        <w:r w:rsidR="00C11A96">
          <w:rPr>
            <w:rFonts w:ascii="Times New Roman" w:hAnsi="Times New Roman" w:cs="Times New Roman"/>
            <w:sz w:val="24"/>
            <w:szCs w:val="24"/>
          </w:rPr>
          <w:t xml:space="preserve"> Ready technology)</w:t>
        </w:r>
      </w:ins>
      <w:ins w:id="283" w:author="MCO" w:date="2018-02-08T14:47:00Z">
        <w:r w:rsidR="00C830FC">
          <w:rPr>
            <w:rFonts w:ascii="Times New Roman" w:hAnsi="Times New Roman" w:cs="Times New Roman"/>
            <w:sz w:val="24"/>
            <w:szCs w:val="24"/>
          </w:rPr>
          <w:t xml:space="preserve"> </w:t>
        </w:r>
      </w:ins>
      <w:r w:rsidR="004C6481" w:rsidRPr="00436134">
        <w:rPr>
          <w:rFonts w:ascii="Times New Roman" w:hAnsi="Times New Roman" w:cs="Times New Roman"/>
          <w:sz w:val="24"/>
          <w:szCs w:val="24"/>
        </w:rPr>
        <w:t>were</w:t>
      </w:r>
      <w:r w:rsidR="008F6AA1" w:rsidRPr="00436134">
        <w:rPr>
          <w:rFonts w:ascii="Times New Roman" w:hAnsi="Times New Roman" w:cs="Times New Roman"/>
          <w:sz w:val="24"/>
          <w:szCs w:val="24"/>
        </w:rPr>
        <w:t xml:space="preserve"> the most adopted technology </w:t>
      </w:r>
      <w:r w:rsidR="00C76241" w:rsidRPr="00436134">
        <w:rPr>
          <w:rFonts w:ascii="Times New Roman" w:hAnsi="Times New Roman" w:cs="Times New Roman"/>
          <w:sz w:val="24"/>
          <w:szCs w:val="24"/>
        </w:rPr>
        <w:t>in the history of modern agriculture</w:t>
      </w:r>
      <w:r w:rsidR="004C6481" w:rsidRPr="00436134">
        <w:rPr>
          <w:rFonts w:ascii="Times New Roman" w:hAnsi="Times New Roman" w:cs="Times New Roman"/>
          <w:sz w:val="24"/>
          <w:szCs w:val="24"/>
        </w:rPr>
        <w:t xml:space="preserve"> </w:t>
      </w:r>
      <w:r w:rsidR="004C6481" w:rsidRPr="00436134">
        <w:rPr>
          <w:rFonts w:ascii="Times New Roman" w:hAnsi="Times New Roman" w:cs="Times New Roman"/>
          <w:sz w:val="24"/>
          <w:szCs w:val="24"/>
        </w:rPr>
        <w:fldChar w:fldCharType="begin" w:fldLock="1"/>
      </w:r>
      <w:r w:rsidR="00F63F4A" w:rsidRPr="00436134">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436134">
        <w:rPr>
          <w:rFonts w:ascii="Times New Roman" w:hAnsi="Times New Roman" w:cs="Times New Roman"/>
          <w:sz w:val="24"/>
          <w:szCs w:val="24"/>
        </w:rPr>
        <w:fldChar w:fldCharType="separate"/>
      </w:r>
      <w:r w:rsidR="00F63F4A" w:rsidRPr="00436134">
        <w:rPr>
          <w:rFonts w:ascii="Times New Roman" w:hAnsi="Times New Roman" w:cs="Times New Roman"/>
          <w:noProof/>
          <w:sz w:val="24"/>
          <w:szCs w:val="24"/>
        </w:rPr>
        <w:t>(Dill et al. 2008, Duke and Powles 2008)</w:t>
      </w:r>
      <w:r w:rsidR="004C6481" w:rsidRPr="00436134">
        <w:rPr>
          <w:rFonts w:ascii="Times New Roman" w:hAnsi="Times New Roman" w:cs="Times New Roman"/>
          <w:sz w:val="24"/>
          <w:szCs w:val="24"/>
        </w:rPr>
        <w:fldChar w:fldCharType="end"/>
      </w:r>
      <w:r w:rsidR="00C76241" w:rsidRPr="00436134">
        <w:rPr>
          <w:rFonts w:ascii="Times New Roman" w:hAnsi="Times New Roman" w:cs="Times New Roman"/>
          <w:sz w:val="24"/>
          <w:szCs w:val="24"/>
        </w:rPr>
        <w:t>.</w:t>
      </w:r>
      <w:ins w:id="284" w:author="MCO" w:date="2018-02-06T15:35:00Z">
        <w:r w:rsidR="001F6475" w:rsidRPr="001F6475">
          <w:rPr>
            <w:rFonts w:ascii="Times New Roman" w:hAnsi="Times New Roman" w:cs="Times New Roman"/>
            <w:sz w:val="24"/>
            <w:szCs w:val="24"/>
          </w:rPr>
          <w:t xml:space="preserve"> </w:t>
        </w:r>
        <w:r w:rsidR="001F6475">
          <w:rPr>
            <w:rFonts w:ascii="Times New Roman" w:hAnsi="Times New Roman" w:cs="Times New Roman"/>
            <w:sz w:val="24"/>
            <w:szCs w:val="24"/>
          </w:rPr>
          <w:t xml:space="preserve">Glyphosate is refereed as “a once-in-a century herbicide” </w:t>
        </w:r>
        <w:r w:rsidR="001F6475">
          <w:rPr>
            <w:rFonts w:ascii="Times New Roman" w:hAnsi="Times New Roman" w:cs="Times New Roman"/>
            <w:sz w:val="24"/>
            <w:szCs w:val="24"/>
          </w:rPr>
          <w:fldChar w:fldCharType="begin" w:fldLock="1"/>
        </w:r>
        <w:r w:rsidR="001F6475">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"mendeley" : { "formattedCitation" : "(Duke and Powles 2008)", "plainTextFormattedCitation" : "(Duke and Powles 2008)", "previouslyFormattedCitation" : "(Duke and Powles 2008)" }, "properties" : {  }, "schema" : "https://github.com/citation-style-language/schema/raw/master/csl-citation.json" }</w:instrText>
        </w:r>
        <w:r w:rsidR="001F6475">
          <w:rPr>
            <w:rFonts w:ascii="Times New Roman" w:hAnsi="Times New Roman" w:cs="Times New Roman"/>
            <w:sz w:val="24"/>
            <w:szCs w:val="24"/>
          </w:rPr>
          <w:fldChar w:fldCharType="separate"/>
        </w:r>
        <w:r w:rsidR="001F6475" w:rsidRPr="005679FC">
          <w:rPr>
            <w:rFonts w:ascii="Times New Roman" w:hAnsi="Times New Roman" w:cs="Times New Roman"/>
            <w:noProof/>
            <w:sz w:val="24"/>
            <w:szCs w:val="24"/>
          </w:rPr>
          <w:t>(Duke and Powles 2008)</w:t>
        </w:r>
        <w:r w:rsidR="001F6475">
          <w:rPr>
            <w:rFonts w:ascii="Times New Roman" w:hAnsi="Times New Roman" w:cs="Times New Roman"/>
            <w:sz w:val="24"/>
            <w:szCs w:val="24"/>
          </w:rPr>
          <w:fldChar w:fldCharType="end"/>
        </w:r>
        <w:r w:rsidR="001F6475">
          <w:rPr>
            <w:rFonts w:ascii="Times New Roman" w:hAnsi="Times New Roman" w:cs="Times New Roman"/>
            <w:sz w:val="24"/>
            <w:szCs w:val="24"/>
          </w:rPr>
          <w:t>.</w:t>
        </w:r>
      </w:ins>
      <w:r w:rsidR="00C76241" w:rsidRPr="00436134">
        <w:rPr>
          <w:rFonts w:ascii="Times New Roman" w:hAnsi="Times New Roman" w:cs="Times New Roman"/>
          <w:sz w:val="24"/>
          <w:szCs w:val="24"/>
        </w:rPr>
        <w:t xml:space="preserve"> Ten years after introduction of </w:t>
      </w:r>
      <w:r w:rsidR="004D2C71">
        <w:rPr>
          <w:rFonts w:ascii="Times New Roman" w:hAnsi="Times New Roman" w:cs="Times New Roman"/>
          <w:sz w:val="24"/>
          <w:szCs w:val="24"/>
        </w:rPr>
        <w:t>GT</w:t>
      </w:r>
      <w:r w:rsidR="00C76241" w:rsidRPr="00436134">
        <w:rPr>
          <w:rFonts w:ascii="Times New Roman" w:hAnsi="Times New Roman" w:cs="Times New Roman"/>
          <w:sz w:val="24"/>
          <w:szCs w:val="24"/>
        </w:rPr>
        <w:t xml:space="preserve"> </w:t>
      </w:r>
      <w:r w:rsidR="004C6481" w:rsidRPr="00436134">
        <w:rPr>
          <w:rFonts w:ascii="Times New Roman" w:hAnsi="Times New Roman" w:cs="Times New Roman"/>
          <w:sz w:val="24"/>
          <w:szCs w:val="24"/>
        </w:rPr>
        <w:t>soybean varieties</w:t>
      </w:r>
      <w:r w:rsidR="00C76241" w:rsidRPr="00436134">
        <w:rPr>
          <w:rFonts w:ascii="Times New Roman" w:hAnsi="Times New Roman" w:cs="Times New Roman"/>
          <w:sz w:val="24"/>
          <w:szCs w:val="24"/>
        </w:rPr>
        <w:t xml:space="preserve">, over 95% of soybean hectares in the US was treated with glyphosate </w:t>
      </w:r>
      <w:r w:rsidR="00C76241" w:rsidRPr="00436134">
        <w:rPr>
          <w:rFonts w:ascii="Times New Roman" w:hAnsi="Times New Roman" w:cs="Times New Roman"/>
          <w:sz w:val="24"/>
          <w:szCs w:val="24"/>
        </w:rPr>
        <w:fldChar w:fldCharType="begin" w:fldLock="1"/>
      </w:r>
      <w:r w:rsidR="00B32B8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436134">
        <w:rPr>
          <w:rFonts w:ascii="Times New Roman" w:hAnsi="Times New Roman" w:cs="Times New Roman"/>
          <w:sz w:val="24"/>
          <w:szCs w:val="24"/>
        </w:rPr>
        <w:fldChar w:fldCharType="separate"/>
      </w:r>
      <w:r w:rsidR="00F63F4A" w:rsidRPr="00436134">
        <w:rPr>
          <w:rFonts w:ascii="Times New Roman" w:hAnsi="Times New Roman" w:cs="Times New Roman"/>
          <w:noProof/>
          <w:sz w:val="24"/>
          <w:szCs w:val="24"/>
        </w:rPr>
        <w:t>(Benbrook 2016, Bonny 2008)</w:t>
      </w:r>
      <w:r w:rsidR="00C76241" w:rsidRPr="00436134">
        <w:rPr>
          <w:rFonts w:ascii="Times New Roman" w:hAnsi="Times New Roman" w:cs="Times New Roman"/>
          <w:sz w:val="24"/>
          <w:szCs w:val="24"/>
        </w:rPr>
        <w:fldChar w:fldCharType="end"/>
      </w:r>
      <w:r w:rsidR="00C76241" w:rsidRPr="00436134">
        <w:rPr>
          <w:rFonts w:ascii="Times New Roman" w:hAnsi="Times New Roman" w:cs="Times New Roman"/>
          <w:sz w:val="24"/>
          <w:szCs w:val="24"/>
        </w:rPr>
        <w:t>.</w:t>
      </w:r>
      <w:r w:rsidR="00C76241">
        <w:rPr>
          <w:rFonts w:ascii="Times New Roman" w:hAnsi="Times New Roman" w:cs="Times New Roman"/>
          <w:sz w:val="24"/>
          <w:szCs w:val="24"/>
        </w:rPr>
        <w:t xml:space="preserve"> </w:t>
      </w:r>
      <w:ins w:id="285" w:author="MCO" w:date="2018-02-06T16:06:00Z">
        <w:r w:rsidR="006736AA">
          <w:rPr>
            <w:rFonts w:ascii="Times New Roman" w:hAnsi="Times New Roman" w:cs="Times New Roman"/>
            <w:sz w:val="24"/>
            <w:szCs w:val="24"/>
          </w:rPr>
          <w:t>However</w:t>
        </w:r>
      </w:ins>
      <w:ins w:id="286" w:author="MCO" w:date="2018-02-06T11:28:00Z">
        <w:r w:rsidR="00A27E03">
          <w:rPr>
            <w:rFonts w:ascii="Times New Roman" w:hAnsi="Times New Roman" w:cs="Times New Roman"/>
            <w:sz w:val="24"/>
            <w:szCs w:val="24"/>
          </w:rPr>
          <w:t>,</w:t>
        </w:r>
      </w:ins>
      <w:ins w:id="287" w:author="MCO" w:date="2018-02-06T10:58:00Z">
        <w:r w:rsidR="005679FC">
          <w:rPr>
            <w:rFonts w:ascii="Times New Roman" w:hAnsi="Times New Roman" w:cs="Times New Roman"/>
            <w:sz w:val="24"/>
            <w:szCs w:val="24"/>
          </w:rPr>
          <w:t xml:space="preserve"> </w:t>
        </w:r>
      </w:ins>
      <w:ins w:id="288" w:author="MCO" w:date="2018-02-06T11:14:00Z">
        <w:r w:rsidR="0069749C">
          <w:rPr>
            <w:rFonts w:ascii="Times New Roman" w:hAnsi="Times New Roman" w:cs="Times New Roman"/>
            <w:sz w:val="24"/>
            <w:szCs w:val="24"/>
          </w:rPr>
          <w:t>dicamba</w:t>
        </w:r>
      </w:ins>
      <w:ins w:id="289" w:author="MCO" w:date="2018-02-06T11:18:00Z">
        <w:r w:rsidR="00173333">
          <w:rPr>
            <w:rFonts w:ascii="Times New Roman" w:hAnsi="Times New Roman" w:cs="Times New Roman"/>
            <w:sz w:val="24"/>
            <w:szCs w:val="24"/>
          </w:rPr>
          <w:t xml:space="preserve"> is not as effective</w:t>
        </w:r>
      </w:ins>
      <w:ins w:id="290" w:author="MCO" w:date="2018-02-08T09:30:00Z">
        <w:r w:rsidR="006C673E">
          <w:rPr>
            <w:rFonts w:ascii="Times New Roman" w:hAnsi="Times New Roman" w:cs="Times New Roman"/>
            <w:sz w:val="24"/>
            <w:szCs w:val="24"/>
          </w:rPr>
          <w:t xml:space="preserve"> </w:t>
        </w:r>
      </w:ins>
      <w:ins w:id="291" w:author="MCO" w:date="2018-02-06T11:18:00Z">
        <w:r w:rsidR="00173333">
          <w:rPr>
            <w:rFonts w:ascii="Times New Roman" w:hAnsi="Times New Roman" w:cs="Times New Roman"/>
            <w:sz w:val="24"/>
            <w:szCs w:val="24"/>
          </w:rPr>
          <w:t>as glyphosate</w:t>
        </w:r>
      </w:ins>
      <w:ins w:id="292" w:author="MCO" w:date="2018-02-08T09:30:00Z">
        <w:r w:rsidR="006C673E">
          <w:rPr>
            <w:rFonts w:ascii="Times New Roman" w:hAnsi="Times New Roman" w:cs="Times New Roman"/>
            <w:sz w:val="24"/>
            <w:szCs w:val="24"/>
          </w:rPr>
          <w:t>.</w:t>
        </w:r>
      </w:ins>
      <w:ins w:id="293" w:author="MCO" w:date="2018-02-06T11:21:00Z">
        <w:r w:rsidR="00173333">
          <w:rPr>
            <w:rFonts w:ascii="Times New Roman" w:hAnsi="Times New Roman" w:cs="Times New Roman"/>
            <w:sz w:val="24"/>
            <w:szCs w:val="24"/>
          </w:rPr>
          <w:t xml:space="preserve"> </w:t>
        </w:r>
      </w:ins>
      <w:ins w:id="294" w:author="MCO" w:date="2018-02-08T09:30:00Z">
        <w:r w:rsidR="006C673E">
          <w:rPr>
            <w:rFonts w:ascii="Times New Roman" w:hAnsi="Times New Roman" w:cs="Times New Roman"/>
            <w:sz w:val="24"/>
            <w:szCs w:val="24"/>
          </w:rPr>
          <w:t>Dicamba</w:t>
        </w:r>
      </w:ins>
      <w:ins w:id="295" w:author="MCO" w:date="2018-02-06T16:06:00Z">
        <w:r w:rsidR="006736AA">
          <w:rPr>
            <w:rFonts w:ascii="Times New Roman" w:hAnsi="Times New Roman" w:cs="Times New Roman"/>
            <w:sz w:val="24"/>
            <w:szCs w:val="24"/>
          </w:rPr>
          <w:t xml:space="preserve"> </w:t>
        </w:r>
      </w:ins>
      <w:ins w:id="296" w:author="MCO" w:date="2018-02-06T11:14:00Z">
        <w:r w:rsidR="0069749C">
          <w:rPr>
            <w:rFonts w:ascii="Times New Roman" w:hAnsi="Times New Roman" w:cs="Times New Roman"/>
            <w:sz w:val="24"/>
            <w:szCs w:val="24"/>
          </w:rPr>
          <w:t>does control only broadleaf weed species</w:t>
        </w:r>
      </w:ins>
      <w:ins w:id="297" w:author="MCO" w:date="2018-02-06T11:21:00Z">
        <w:r w:rsidR="00173333">
          <w:rPr>
            <w:rFonts w:ascii="Times New Roman" w:hAnsi="Times New Roman" w:cs="Times New Roman"/>
            <w:sz w:val="24"/>
            <w:szCs w:val="24"/>
          </w:rPr>
          <w:t xml:space="preserve">, and </w:t>
        </w:r>
      </w:ins>
      <w:ins w:id="298" w:author="MCO" w:date="2018-02-06T11:22:00Z">
        <w:r w:rsidR="00173333">
          <w:rPr>
            <w:rFonts w:ascii="Times New Roman" w:hAnsi="Times New Roman" w:cs="Times New Roman"/>
            <w:sz w:val="24"/>
            <w:szCs w:val="24"/>
          </w:rPr>
          <w:t>require</w:t>
        </w:r>
      </w:ins>
      <w:ins w:id="299" w:author="MCO" w:date="2018-02-06T11:29:00Z">
        <w:r w:rsidR="00A27E03">
          <w:rPr>
            <w:rFonts w:ascii="Times New Roman" w:hAnsi="Times New Roman" w:cs="Times New Roman"/>
            <w:sz w:val="24"/>
            <w:szCs w:val="24"/>
          </w:rPr>
          <w:t>s</w:t>
        </w:r>
      </w:ins>
      <w:ins w:id="300" w:author="MCO" w:date="2018-02-06T11:22:00Z">
        <w:r w:rsidR="00A27E03">
          <w:rPr>
            <w:rFonts w:ascii="Times New Roman" w:hAnsi="Times New Roman" w:cs="Times New Roman"/>
            <w:sz w:val="24"/>
            <w:szCs w:val="24"/>
          </w:rPr>
          <w:t xml:space="preserve"> </w:t>
        </w:r>
      </w:ins>
      <w:ins w:id="301" w:author="MCO" w:date="2018-02-06T15:36:00Z">
        <w:r w:rsidR="001F6475">
          <w:rPr>
            <w:rFonts w:ascii="Times New Roman" w:hAnsi="Times New Roman" w:cs="Times New Roman"/>
            <w:sz w:val="24"/>
            <w:szCs w:val="24"/>
          </w:rPr>
          <w:t xml:space="preserve">more </w:t>
        </w:r>
      </w:ins>
      <w:ins w:id="302" w:author="MCO" w:date="2018-02-06T11:22:00Z">
        <w:r w:rsidR="00A27E03">
          <w:rPr>
            <w:rFonts w:ascii="Times New Roman" w:hAnsi="Times New Roman" w:cs="Times New Roman"/>
            <w:sz w:val="24"/>
            <w:szCs w:val="24"/>
          </w:rPr>
          <w:t>regulation</w:t>
        </w:r>
        <w:r w:rsidR="00173333">
          <w:rPr>
            <w:rFonts w:ascii="Times New Roman" w:hAnsi="Times New Roman" w:cs="Times New Roman"/>
            <w:sz w:val="24"/>
            <w:szCs w:val="24"/>
          </w:rPr>
          <w:t xml:space="preserve"> and training</w:t>
        </w:r>
      </w:ins>
      <w:ins w:id="303" w:author="MCO" w:date="2018-02-06T11:15:00Z">
        <w:r w:rsidR="0069749C">
          <w:rPr>
            <w:rFonts w:ascii="Times New Roman" w:hAnsi="Times New Roman" w:cs="Times New Roman"/>
            <w:sz w:val="24"/>
            <w:szCs w:val="24"/>
          </w:rPr>
          <w:t>.</w:t>
        </w:r>
      </w:ins>
      <w:ins w:id="304" w:author="MCO" w:date="2018-02-06T11:14:00Z">
        <w:r w:rsidR="0069749C">
          <w:rPr>
            <w:rFonts w:ascii="Times New Roman" w:hAnsi="Times New Roman" w:cs="Times New Roman"/>
            <w:sz w:val="24"/>
            <w:szCs w:val="24"/>
          </w:rPr>
          <w:t xml:space="preserve"> Therefore,</w:t>
        </w:r>
      </w:ins>
      <w:ins w:id="305" w:author="MCO" w:date="2018-02-06T11:12:00Z">
        <w:r w:rsidR="0069749C">
          <w:rPr>
            <w:rFonts w:ascii="Times New Roman" w:hAnsi="Times New Roman" w:cs="Times New Roman"/>
            <w:sz w:val="24"/>
            <w:szCs w:val="24"/>
          </w:rPr>
          <w:t xml:space="preserve"> </w:t>
        </w:r>
      </w:ins>
      <w:ins w:id="306" w:author="MCO" w:date="2018-02-06T11:23:00Z">
        <w:r w:rsidR="00173333">
          <w:rPr>
            <w:rFonts w:ascii="Times New Roman" w:hAnsi="Times New Roman" w:cs="Times New Roman"/>
            <w:sz w:val="24"/>
            <w:szCs w:val="24"/>
          </w:rPr>
          <w:t xml:space="preserve">the </w:t>
        </w:r>
      </w:ins>
      <w:ins w:id="307" w:author="MCO" w:date="2018-02-08T14:17:00Z">
        <w:r w:rsidR="00876AE3">
          <w:rPr>
            <w:rFonts w:ascii="Times New Roman" w:hAnsi="Times New Roman" w:cs="Times New Roman"/>
            <w:sz w:val="24"/>
            <w:szCs w:val="24"/>
          </w:rPr>
          <w:t>use</w:t>
        </w:r>
      </w:ins>
      <w:ins w:id="308" w:author="MCO" w:date="2018-02-06T11:23:00Z">
        <w:r w:rsidR="00173333">
          <w:rPr>
            <w:rFonts w:ascii="Times New Roman" w:hAnsi="Times New Roman" w:cs="Times New Roman"/>
            <w:sz w:val="24"/>
            <w:szCs w:val="24"/>
          </w:rPr>
          <w:t xml:space="preserve"> of DT soybeans </w:t>
        </w:r>
      </w:ins>
      <w:ins w:id="309" w:author="MCO" w:date="2018-02-06T11:25:00Z">
        <w:r w:rsidR="00173333">
          <w:rPr>
            <w:rFonts w:ascii="Times New Roman" w:hAnsi="Times New Roman" w:cs="Times New Roman"/>
            <w:sz w:val="24"/>
            <w:szCs w:val="24"/>
          </w:rPr>
          <w:t xml:space="preserve">might not </w:t>
        </w:r>
      </w:ins>
      <w:ins w:id="310" w:author="MCO" w:date="2018-02-06T11:26:00Z">
        <w:r w:rsidR="00173333">
          <w:rPr>
            <w:rFonts w:ascii="Times New Roman" w:hAnsi="Times New Roman" w:cs="Times New Roman"/>
            <w:sz w:val="24"/>
            <w:szCs w:val="24"/>
          </w:rPr>
          <w:t>simplify</w:t>
        </w:r>
      </w:ins>
      <w:ins w:id="311" w:author="MCO" w:date="2018-02-06T11:25:00Z">
        <w:r w:rsidR="00173333">
          <w:rPr>
            <w:rFonts w:ascii="Times New Roman" w:hAnsi="Times New Roman" w:cs="Times New Roman"/>
            <w:sz w:val="24"/>
            <w:szCs w:val="24"/>
          </w:rPr>
          <w:t xml:space="preserve"> the weed management</w:t>
        </w:r>
      </w:ins>
      <w:ins w:id="312" w:author="MCO" w:date="2018-02-06T11:29:00Z">
        <w:r w:rsidR="00A27E03">
          <w:rPr>
            <w:rFonts w:ascii="Times New Roman" w:hAnsi="Times New Roman" w:cs="Times New Roman"/>
            <w:sz w:val="24"/>
            <w:szCs w:val="24"/>
          </w:rPr>
          <w:t>,</w:t>
        </w:r>
      </w:ins>
      <w:ins w:id="313" w:author="MCO" w:date="2018-02-06T11:25:00Z">
        <w:r w:rsidR="00173333">
          <w:rPr>
            <w:rFonts w:ascii="Times New Roman" w:hAnsi="Times New Roman" w:cs="Times New Roman"/>
            <w:sz w:val="24"/>
            <w:szCs w:val="24"/>
          </w:rPr>
          <w:t xml:space="preserve"> and </w:t>
        </w:r>
      </w:ins>
      <w:ins w:id="314" w:author="MCO" w:date="2018-02-06T16:06:00Z">
        <w:r w:rsidR="006736AA">
          <w:rPr>
            <w:rFonts w:ascii="Times New Roman" w:hAnsi="Times New Roman" w:cs="Times New Roman"/>
            <w:sz w:val="24"/>
            <w:szCs w:val="24"/>
          </w:rPr>
          <w:t xml:space="preserve">it would be </w:t>
        </w:r>
      </w:ins>
      <w:ins w:id="315" w:author="MCO" w:date="2018-02-06T11:25:00Z">
        <w:r w:rsidR="00173333">
          <w:rPr>
            <w:rFonts w:ascii="Times New Roman" w:hAnsi="Times New Roman" w:cs="Times New Roman"/>
            <w:sz w:val="24"/>
            <w:szCs w:val="24"/>
          </w:rPr>
          <w:t>depend</w:t>
        </w:r>
      </w:ins>
      <w:ins w:id="316" w:author="MCO" w:date="2018-02-06T15:54:00Z">
        <w:r w:rsidR="00A82CDC">
          <w:rPr>
            <w:rFonts w:ascii="Times New Roman" w:hAnsi="Times New Roman" w:cs="Times New Roman"/>
            <w:sz w:val="24"/>
            <w:szCs w:val="24"/>
          </w:rPr>
          <w:t>ent</w:t>
        </w:r>
      </w:ins>
      <w:ins w:id="317" w:author="MCO" w:date="2018-02-06T11:25:00Z">
        <w:r w:rsidR="00173333">
          <w:rPr>
            <w:rFonts w:ascii="Times New Roman" w:hAnsi="Times New Roman" w:cs="Times New Roman"/>
            <w:sz w:val="24"/>
            <w:szCs w:val="24"/>
          </w:rPr>
          <w:t xml:space="preserve"> on </w:t>
        </w:r>
      </w:ins>
      <w:ins w:id="318" w:author="MCO" w:date="2018-02-06T16:07:00Z">
        <w:r w:rsidR="006736AA">
          <w:rPr>
            <w:rFonts w:ascii="Times New Roman" w:hAnsi="Times New Roman" w:cs="Times New Roman"/>
            <w:sz w:val="24"/>
            <w:szCs w:val="24"/>
          </w:rPr>
          <w:t>growers’</w:t>
        </w:r>
      </w:ins>
      <w:ins w:id="319" w:author="MCO" w:date="2018-02-06T11:25:00Z">
        <w:r w:rsidR="00173333">
          <w:rPr>
            <w:rFonts w:ascii="Times New Roman" w:hAnsi="Times New Roman" w:cs="Times New Roman"/>
            <w:sz w:val="24"/>
            <w:szCs w:val="24"/>
          </w:rPr>
          <w:t xml:space="preserve"> willingness to </w:t>
        </w:r>
      </w:ins>
      <w:ins w:id="320" w:author="MCO" w:date="2018-02-06T11:27:00Z">
        <w:r w:rsidR="00173333">
          <w:rPr>
            <w:rFonts w:ascii="Times New Roman" w:hAnsi="Times New Roman" w:cs="Times New Roman"/>
            <w:sz w:val="24"/>
            <w:szCs w:val="24"/>
          </w:rPr>
          <w:t xml:space="preserve">adapt </w:t>
        </w:r>
      </w:ins>
      <w:ins w:id="321" w:author="MCO" w:date="2018-02-06T11:29:00Z">
        <w:r w:rsidR="00A27E03">
          <w:rPr>
            <w:rFonts w:ascii="Times New Roman" w:hAnsi="Times New Roman" w:cs="Times New Roman"/>
            <w:sz w:val="24"/>
            <w:szCs w:val="24"/>
          </w:rPr>
          <w:t xml:space="preserve">to dicamba </w:t>
        </w:r>
      </w:ins>
      <w:ins w:id="322" w:author="MCO" w:date="2018-02-06T15:50:00Z">
        <w:r w:rsidR="00354B69">
          <w:rPr>
            <w:rFonts w:ascii="Times New Roman" w:hAnsi="Times New Roman" w:cs="Times New Roman"/>
            <w:sz w:val="24"/>
            <w:szCs w:val="24"/>
          </w:rPr>
          <w:t>application restrictions</w:t>
        </w:r>
      </w:ins>
      <w:ins w:id="323" w:author="MCO" w:date="2018-02-06T11:28:00Z">
        <w:r w:rsidR="00173333">
          <w:rPr>
            <w:rFonts w:ascii="Times New Roman" w:hAnsi="Times New Roman" w:cs="Times New Roman"/>
            <w:sz w:val="24"/>
            <w:szCs w:val="24"/>
          </w:rPr>
          <w:t>.</w:t>
        </w:r>
      </w:ins>
    </w:p>
    <w:p w14:paraId="14D81909" w14:textId="16D0ECF1" w:rsidR="00622981" w:rsidRDefault="0057498E" w:rsidP="00E00225">
      <w:pPr>
        <w:spacing w:line="480" w:lineRule="auto"/>
        <w:ind w:firstLine="720"/>
        <w:rPr>
          <w:rFonts w:ascii="Times New Roman" w:hAnsi="Times New Roman" w:cs="Times New Roman"/>
          <w:sz w:val="24"/>
          <w:szCs w:val="24"/>
        </w:rPr>
      </w:pPr>
      <w:r w:rsidRPr="0021032A">
        <w:rPr>
          <w:rFonts w:ascii="Times New Roman" w:hAnsi="Times New Roman" w:cs="Times New Roman"/>
          <w:sz w:val="24"/>
          <w:szCs w:val="24"/>
        </w:rPr>
        <w:t>When asked whether they own a sprayer and spray their herbicide programs, 65% of respondents (total response = 218) reported they do</w:t>
      </w:r>
      <w:r w:rsidR="00622981" w:rsidRPr="0021032A">
        <w:rPr>
          <w:rFonts w:ascii="Times New Roman" w:hAnsi="Times New Roman" w:cs="Times New Roman"/>
          <w:sz w:val="24"/>
          <w:szCs w:val="24"/>
        </w:rPr>
        <w:t>.</w:t>
      </w:r>
      <w:r w:rsidR="0021032A" w:rsidRPr="0021032A">
        <w:rPr>
          <w:rFonts w:ascii="Times New Roman" w:hAnsi="Times New Roman" w:cs="Times New Roman"/>
          <w:sz w:val="24"/>
          <w:szCs w:val="24"/>
        </w:rPr>
        <w:t xml:space="preserve"> In terms of acreage,</w:t>
      </w:r>
      <w:r w:rsidR="00622981" w:rsidRPr="0021032A">
        <w:rPr>
          <w:rFonts w:ascii="Times New Roman" w:hAnsi="Times New Roman" w:cs="Times New Roman"/>
          <w:sz w:val="24"/>
          <w:szCs w:val="24"/>
        </w:rPr>
        <w:t xml:space="preserve"> </w:t>
      </w:r>
      <w:r w:rsidRPr="0021032A">
        <w:rPr>
          <w:rFonts w:ascii="Times New Roman" w:hAnsi="Times New Roman" w:cs="Times New Roman"/>
          <w:sz w:val="24"/>
          <w:szCs w:val="24"/>
        </w:rPr>
        <w:t xml:space="preserve">71% of the </w:t>
      </w:r>
      <w:r w:rsidR="008A096B">
        <w:rPr>
          <w:rFonts w:ascii="Times New Roman" w:hAnsi="Times New Roman" w:cs="Times New Roman"/>
          <w:sz w:val="24"/>
          <w:szCs w:val="24"/>
        </w:rPr>
        <w:t>hectares</w:t>
      </w:r>
      <w:r w:rsidRPr="0021032A">
        <w:rPr>
          <w:rFonts w:ascii="Times New Roman" w:hAnsi="Times New Roman" w:cs="Times New Roman"/>
          <w:sz w:val="24"/>
          <w:szCs w:val="24"/>
        </w:rPr>
        <w:t xml:space="preserve"> surveyed</w:t>
      </w:r>
      <w:r w:rsidR="00622981" w:rsidRPr="0021032A">
        <w:rPr>
          <w:rFonts w:ascii="Times New Roman" w:hAnsi="Times New Roman" w:cs="Times New Roman"/>
          <w:sz w:val="24"/>
          <w:szCs w:val="24"/>
        </w:rPr>
        <w:t xml:space="preserve"> </w:t>
      </w:r>
      <w:r w:rsidR="00E55716">
        <w:rPr>
          <w:rFonts w:ascii="Times New Roman" w:hAnsi="Times New Roman" w:cs="Times New Roman"/>
          <w:sz w:val="24"/>
          <w:szCs w:val="24"/>
        </w:rPr>
        <w:t>were</w:t>
      </w:r>
      <w:r w:rsidR="00622981" w:rsidRPr="0021032A">
        <w:rPr>
          <w:rFonts w:ascii="Times New Roman" w:hAnsi="Times New Roman" w:cs="Times New Roman"/>
          <w:sz w:val="24"/>
          <w:szCs w:val="24"/>
        </w:rPr>
        <w:t xml:space="preserve"> sprayed by the farmer</w:t>
      </w:r>
      <w:r w:rsidRPr="0021032A">
        <w:rPr>
          <w:rFonts w:ascii="Times New Roman" w:hAnsi="Times New Roman" w:cs="Times New Roman"/>
          <w:sz w:val="24"/>
          <w:szCs w:val="24"/>
        </w:rPr>
        <w:t xml:space="preserve"> (</w:t>
      </w:r>
      <w:r w:rsidR="0021032A" w:rsidRPr="0021032A">
        <w:rPr>
          <w:rFonts w:ascii="Times New Roman" w:hAnsi="Times New Roman" w:cs="Times New Roman"/>
          <w:sz w:val="24"/>
          <w:szCs w:val="24"/>
        </w:rPr>
        <w:t>out of a total of</w:t>
      </w:r>
      <w:r w:rsidRPr="0021032A">
        <w:rPr>
          <w:rFonts w:ascii="Times New Roman" w:hAnsi="Times New Roman" w:cs="Times New Roman"/>
          <w:sz w:val="24"/>
          <w:szCs w:val="24"/>
        </w:rPr>
        <w:t xml:space="preserve"> </w:t>
      </w:r>
      <w:r w:rsidR="0090109E">
        <w:rPr>
          <w:rFonts w:ascii="Times New Roman" w:hAnsi="Times New Roman" w:cs="Times New Roman"/>
          <w:sz w:val="24"/>
          <w:szCs w:val="24"/>
        </w:rPr>
        <w:t>51,950</w:t>
      </w:r>
      <w:r w:rsidRPr="0021032A">
        <w:rPr>
          <w:rFonts w:ascii="Times New Roman" w:hAnsi="Times New Roman" w:cs="Times New Roman"/>
          <w:sz w:val="24"/>
          <w:szCs w:val="24"/>
        </w:rPr>
        <w:t xml:space="preserve"> </w:t>
      </w:r>
      <w:r w:rsidR="0090109E">
        <w:rPr>
          <w:rFonts w:ascii="Times New Roman" w:hAnsi="Times New Roman" w:cs="Times New Roman"/>
          <w:sz w:val="24"/>
          <w:szCs w:val="24"/>
        </w:rPr>
        <w:t>hectares</w:t>
      </w:r>
      <w:r w:rsidRPr="0021032A">
        <w:rPr>
          <w:rFonts w:ascii="Times New Roman" w:hAnsi="Times New Roman" w:cs="Times New Roman"/>
          <w:sz w:val="24"/>
          <w:szCs w:val="24"/>
        </w:rPr>
        <w:t xml:space="preserve">). When </w:t>
      </w:r>
      <w:r w:rsidR="0021032A">
        <w:rPr>
          <w:rFonts w:ascii="Times New Roman" w:hAnsi="Times New Roman" w:cs="Times New Roman"/>
          <w:sz w:val="24"/>
          <w:szCs w:val="24"/>
        </w:rPr>
        <w:t xml:space="preserve">sorting the data and </w:t>
      </w:r>
      <w:r w:rsidR="00E55716">
        <w:rPr>
          <w:rFonts w:ascii="Times New Roman" w:hAnsi="Times New Roman" w:cs="Times New Roman"/>
          <w:sz w:val="24"/>
          <w:szCs w:val="24"/>
        </w:rPr>
        <w:t>evaluating</w:t>
      </w:r>
      <w:r w:rsidRPr="0021032A">
        <w:rPr>
          <w:rFonts w:ascii="Times New Roman" w:hAnsi="Times New Roman" w:cs="Times New Roman"/>
          <w:sz w:val="24"/>
          <w:szCs w:val="24"/>
        </w:rPr>
        <w:t xml:space="preserve"> whether</w:t>
      </w:r>
      <w:r w:rsidR="0021032A">
        <w:rPr>
          <w:rFonts w:ascii="Times New Roman" w:hAnsi="Times New Roman" w:cs="Times New Roman"/>
          <w:sz w:val="24"/>
          <w:szCs w:val="24"/>
        </w:rPr>
        <w:t xml:space="preserve"> those who sprayed</w:t>
      </w:r>
      <w:r w:rsidRPr="0021032A">
        <w:rPr>
          <w:rFonts w:ascii="Times New Roman" w:hAnsi="Times New Roman" w:cs="Times New Roman"/>
          <w:sz w:val="24"/>
          <w:szCs w:val="24"/>
        </w:rPr>
        <w:t xml:space="preserve"> dicamba </w:t>
      </w:r>
      <w:r w:rsidR="0021032A">
        <w:rPr>
          <w:rFonts w:ascii="Times New Roman" w:hAnsi="Times New Roman" w:cs="Times New Roman"/>
          <w:sz w:val="24"/>
          <w:szCs w:val="24"/>
        </w:rPr>
        <w:t xml:space="preserve">in </w:t>
      </w:r>
      <w:del w:id="324" w:author="MCO" w:date="2018-02-06T15:37:00Z">
        <w:r w:rsidR="0021032A" w:rsidDel="001F6475">
          <w:rPr>
            <w:rFonts w:ascii="Times New Roman" w:hAnsi="Times New Roman" w:cs="Times New Roman"/>
            <w:sz w:val="24"/>
            <w:szCs w:val="24"/>
          </w:rPr>
          <w:delText xml:space="preserve">Xtend </w:delText>
        </w:r>
      </w:del>
      <w:ins w:id="325" w:author="MCO" w:date="2018-02-06T15:37:00Z">
        <w:r w:rsidR="001F6475">
          <w:rPr>
            <w:rFonts w:ascii="Times New Roman" w:hAnsi="Times New Roman" w:cs="Times New Roman"/>
            <w:sz w:val="24"/>
            <w:szCs w:val="24"/>
          </w:rPr>
          <w:t xml:space="preserve">DT </w:t>
        </w:r>
      </w:ins>
      <w:r w:rsidR="0021032A">
        <w:rPr>
          <w:rFonts w:ascii="Times New Roman" w:hAnsi="Times New Roman" w:cs="Times New Roman"/>
          <w:sz w:val="24"/>
          <w:szCs w:val="24"/>
        </w:rPr>
        <w:t xml:space="preserve">soybeans in 2017 own a sprayer (total of 90 answers), </w:t>
      </w:r>
      <w:r w:rsidR="00622981" w:rsidRPr="0021032A">
        <w:rPr>
          <w:rFonts w:ascii="Times New Roman" w:hAnsi="Times New Roman" w:cs="Times New Roman"/>
          <w:sz w:val="24"/>
          <w:szCs w:val="24"/>
        </w:rPr>
        <w:t>71% of respondents</w:t>
      </w:r>
      <w:r w:rsidR="0021032A">
        <w:rPr>
          <w:rFonts w:ascii="Times New Roman" w:hAnsi="Times New Roman" w:cs="Times New Roman"/>
          <w:sz w:val="24"/>
          <w:szCs w:val="24"/>
        </w:rPr>
        <w:t xml:space="preserve"> reported they</w:t>
      </w:r>
      <w:r w:rsidR="00622981" w:rsidRPr="0021032A">
        <w:rPr>
          <w:rFonts w:ascii="Times New Roman" w:hAnsi="Times New Roman" w:cs="Times New Roman"/>
          <w:sz w:val="24"/>
          <w:szCs w:val="24"/>
        </w:rPr>
        <w:t xml:space="preserve"> </w:t>
      </w:r>
      <w:r w:rsidR="0021032A">
        <w:rPr>
          <w:rFonts w:ascii="Times New Roman" w:hAnsi="Times New Roman" w:cs="Times New Roman"/>
          <w:sz w:val="24"/>
          <w:szCs w:val="24"/>
        </w:rPr>
        <w:t xml:space="preserve">do, representing </w:t>
      </w:r>
      <w:r w:rsidR="00622981" w:rsidRPr="0021032A">
        <w:rPr>
          <w:rFonts w:ascii="Times New Roman" w:hAnsi="Times New Roman" w:cs="Times New Roman"/>
          <w:sz w:val="24"/>
          <w:szCs w:val="24"/>
        </w:rPr>
        <w:t xml:space="preserve">81% of </w:t>
      </w:r>
      <w:r w:rsidR="0021032A">
        <w:rPr>
          <w:rFonts w:ascii="Times New Roman" w:hAnsi="Times New Roman" w:cs="Times New Roman"/>
          <w:sz w:val="24"/>
          <w:szCs w:val="24"/>
        </w:rPr>
        <w:t xml:space="preserve">the </w:t>
      </w:r>
      <w:r w:rsidR="00A9547E">
        <w:rPr>
          <w:rFonts w:ascii="Times New Roman" w:hAnsi="Times New Roman" w:cs="Times New Roman"/>
          <w:sz w:val="24"/>
          <w:szCs w:val="24"/>
        </w:rPr>
        <w:t>hectares</w:t>
      </w:r>
      <w:r w:rsidR="0021032A">
        <w:rPr>
          <w:rFonts w:ascii="Times New Roman" w:hAnsi="Times New Roman" w:cs="Times New Roman"/>
          <w:sz w:val="24"/>
          <w:szCs w:val="24"/>
        </w:rPr>
        <w:t xml:space="preserve"> surveyed</w:t>
      </w:r>
      <w:r w:rsidR="00622981" w:rsidRPr="0021032A">
        <w:rPr>
          <w:rFonts w:ascii="Times New Roman" w:hAnsi="Times New Roman" w:cs="Times New Roman"/>
          <w:sz w:val="24"/>
          <w:szCs w:val="24"/>
        </w:rPr>
        <w:t xml:space="preserve"> (total </w:t>
      </w:r>
      <w:r w:rsidR="0021032A">
        <w:rPr>
          <w:rFonts w:ascii="Times New Roman" w:hAnsi="Times New Roman" w:cs="Times New Roman"/>
          <w:sz w:val="24"/>
          <w:szCs w:val="24"/>
        </w:rPr>
        <w:t>of</w:t>
      </w:r>
      <w:r w:rsidR="00622981" w:rsidRPr="0021032A">
        <w:rPr>
          <w:rFonts w:ascii="Times New Roman" w:hAnsi="Times New Roman" w:cs="Times New Roman"/>
          <w:sz w:val="24"/>
          <w:szCs w:val="24"/>
        </w:rPr>
        <w:t xml:space="preserve"> </w:t>
      </w:r>
      <w:r w:rsidR="008A096B">
        <w:rPr>
          <w:rFonts w:ascii="Times New Roman" w:hAnsi="Times New Roman" w:cs="Times New Roman"/>
          <w:sz w:val="24"/>
          <w:szCs w:val="24"/>
        </w:rPr>
        <w:t>12,154 hectares</w:t>
      </w:r>
      <w:r w:rsidR="00622981" w:rsidRPr="0021032A">
        <w:rPr>
          <w:rFonts w:ascii="Times New Roman" w:hAnsi="Times New Roman" w:cs="Times New Roman"/>
          <w:sz w:val="24"/>
          <w:szCs w:val="24"/>
        </w:rPr>
        <w:t>).</w:t>
      </w:r>
      <w:r w:rsidR="0021032A">
        <w:rPr>
          <w:rFonts w:ascii="Times New Roman" w:hAnsi="Times New Roman" w:cs="Times New Roman"/>
          <w:sz w:val="24"/>
          <w:szCs w:val="24"/>
        </w:rPr>
        <w:t xml:space="preserve"> </w:t>
      </w:r>
      <w:r w:rsidR="00E55716">
        <w:rPr>
          <w:rFonts w:ascii="Times New Roman" w:hAnsi="Times New Roman" w:cs="Times New Roman"/>
          <w:sz w:val="24"/>
          <w:szCs w:val="24"/>
        </w:rPr>
        <w:t xml:space="preserve">These results indicate the importance </w:t>
      </w:r>
      <w:r w:rsidR="0021032A">
        <w:rPr>
          <w:rFonts w:ascii="Times New Roman" w:hAnsi="Times New Roman" w:cs="Times New Roman"/>
          <w:sz w:val="24"/>
          <w:szCs w:val="24"/>
        </w:rPr>
        <w:t xml:space="preserve">of pesticide application training, </w:t>
      </w:r>
      <w:r w:rsidR="0021032A">
        <w:rPr>
          <w:rFonts w:ascii="Times New Roman" w:hAnsi="Times New Roman" w:cs="Times New Roman"/>
          <w:sz w:val="24"/>
          <w:szCs w:val="24"/>
        </w:rPr>
        <w:lastRenderedPageBreak/>
        <w:t xml:space="preserve">particularly </w:t>
      </w:r>
      <w:r w:rsidR="00E00225">
        <w:rPr>
          <w:rFonts w:ascii="Times New Roman" w:hAnsi="Times New Roman" w:cs="Times New Roman"/>
          <w:sz w:val="24"/>
          <w:szCs w:val="24"/>
        </w:rPr>
        <w:t xml:space="preserve">for the </w:t>
      </w:r>
      <w:r w:rsidR="0021032A">
        <w:rPr>
          <w:rFonts w:ascii="Times New Roman" w:hAnsi="Times New Roman" w:cs="Times New Roman"/>
          <w:sz w:val="24"/>
          <w:szCs w:val="24"/>
        </w:rPr>
        <w:t xml:space="preserve">application of the new auxin formulations in </w:t>
      </w:r>
      <w:del w:id="326" w:author="MCO" w:date="2018-02-06T15:37:00Z">
        <w:r w:rsidR="0021032A" w:rsidDel="001F6475">
          <w:rPr>
            <w:rFonts w:ascii="Times New Roman" w:hAnsi="Times New Roman" w:cs="Times New Roman"/>
            <w:sz w:val="24"/>
            <w:szCs w:val="24"/>
          </w:rPr>
          <w:delText xml:space="preserve">Xtend </w:delText>
        </w:r>
      </w:del>
      <w:ins w:id="327" w:author="MCO" w:date="2018-02-06T15:37:00Z">
        <w:r w:rsidR="001F6475">
          <w:rPr>
            <w:rFonts w:ascii="Times New Roman" w:hAnsi="Times New Roman" w:cs="Times New Roman"/>
            <w:sz w:val="24"/>
            <w:szCs w:val="24"/>
          </w:rPr>
          <w:t xml:space="preserve">DT </w:t>
        </w:r>
      </w:ins>
      <w:r w:rsidR="0021032A">
        <w:rPr>
          <w:rFonts w:ascii="Times New Roman" w:hAnsi="Times New Roman" w:cs="Times New Roman"/>
          <w:sz w:val="24"/>
          <w:szCs w:val="24"/>
        </w:rPr>
        <w:t>soybeans</w:t>
      </w:r>
      <w:r w:rsidR="001370E4">
        <w:rPr>
          <w:rFonts w:ascii="Times New Roman" w:hAnsi="Times New Roman" w:cs="Times New Roman"/>
          <w:sz w:val="24"/>
          <w:szCs w:val="24"/>
        </w:rPr>
        <w:t xml:space="preserve"> to non-commercial applicators. </w:t>
      </w:r>
      <w:r w:rsidR="00E00225">
        <w:rPr>
          <w:rFonts w:ascii="Times New Roman" w:hAnsi="Times New Roman" w:cs="Times New Roman"/>
          <w:sz w:val="24"/>
          <w:szCs w:val="24"/>
        </w:rPr>
        <w:t xml:space="preserve">Results from </w:t>
      </w:r>
      <w:r w:rsidR="00E00225" w:rsidRPr="004D2C71">
        <w:rPr>
          <w:rFonts w:ascii="Times New Roman" w:hAnsi="Times New Roman" w:cs="Times New Roman"/>
          <w:sz w:val="24"/>
          <w:szCs w:val="24"/>
        </w:rPr>
        <w:t>a</w:t>
      </w:r>
      <w:r w:rsidR="00625FBD" w:rsidRPr="004D2C71">
        <w:rPr>
          <w:rFonts w:ascii="Times New Roman" w:hAnsi="Times New Roman" w:cs="Times New Roman"/>
          <w:sz w:val="24"/>
          <w:szCs w:val="24"/>
        </w:rPr>
        <w:t xml:space="preserve"> survey </w:t>
      </w:r>
      <w:r w:rsidR="00E00225" w:rsidRPr="004D2C71">
        <w:rPr>
          <w:rFonts w:ascii="Times New Roman" w:hAnsi="Times New Roman" w:cs="Times New Roman"/>
          <w:sz w:val="24"/>
          <w:szCs w:val="24"/>
        </w:rPr>
        <w:t xml:space="preserve">conducted by </w:t>
      </w:r>
      <w:r w:rsidR="00E00225" w:rsidRPr="004D2C71">
        <w:rPr>
          <w:rFonts w:ascii="Times New Roman" w:hAnsi="Times New Roman" w:cs="Times New Roman"/>
          <w:noProof/>
          <w:sz w:val="24"/>
          <w:szCs w:val="24"/>
        </w:rPr>
        <w:t xml:space="preserve">Bish and Bradley (2017) demonstrated </w:t>
      </w:r>
      <w:r w:rsidR="00625FBD" w:rsidRPr="004D2C71">
        <w:rPr>
          <w:rFonts w:ascii="Times New Roman" w:hAnsi="Times New Roman" w:cs="Times New Roman"/>
          <w:sz w:val="24"/>
          <w:szCs w:val="24"/>
        </w:rPr>
        <w:t xml:space="preserve">the necessity </w:t>
      </w:r>
      <w:r w:rsidR="00E00225" w:rsidRPr="004D2C71">
        <w:rPr>
          <w:rFonts w:ascii="Times New Roman" w:hAnsi="Times New Roman" w:cs="Times New Roman"/>
          <w:sz w:val="24"/>
          <w:szCs w:val="24"/>
        </w:rPr>
        <w:t>for</w:t>
      </w:r>
      <w:r w:rsidR="001370E4" w:rsidRPr="004D2C71">
        <w:rPr>
          <w:rFonts w:ascii="Times New Roman" w:hAnsi="Times New Roman" w:cs="Times New Roman"/>
          <w:sz w:val="24"/>
          <w:szCs w:val="24"/>
        </w:rPr>
        <w:t xml:space="preserve"> </w:t>
      </w:r>
      <w:r w:rsidR="00E00225" w:rsidRPr="004D2C71">
        <w:rPr>
          <w:rFonts w:ascii="Times New Roman" w:hAnsi="Times New Roman" w:cs="Times New Roman"/>
          <w:sz w:val="24"/>
          <w:szCs w:val="24"/>
        </w:rPr>
        <w:t xml:space="preserve">additional </w:t>
      </w:r>
      <w:r w:rsidR="00625FBD" w:rsidRPr="004D2C71">
        <w:rPr>
          <w:rFonts w:ascii="Times New Roman" w:hAnsi="Times New Roman" w:cs="Times New Roman"/>
          <w:sz w:val="24"/>
          <w:szCs w:val="24"/>
        </w:rPr>
        <w:t xml:space="preserve">training </w:t>
      </w:r>
      <w:r w:rsidR="00E00225" w:rsidRPr="004D2C71">
        <w:rPr>
          <w:rFonts w:ascii="Times New Roman" w:hAnsi="Times New Roman" w:cs="Times New Roman"/>
          <w:sz w:val="24"/>
          <w:szCs w:val="24"/>
        </w:rPr>
        <w:t xml:space="preserve">for those </w:t>
      </w:r>
      <w:r w:rsidR="00E00225">
        <w:rPr>
          <w:rFonts w:ascii="Times New Roman" w:hAnsi="Times New Roman" w:cs="Times New Roman"/>
          <w:sz w:val="24"/>
          <w:szCs w:val="24"/>
        </w:rPr>
        <w:t>spraying dicamba in DT soybeans</w:t>
      </w:r>
      <w:ins w:id="328" w:author="Rodrigo Werle" w:date="2018-02-05T16:37:00Z">
        <w:r w:rsidR="00E00225" w:rsidRPr="00B81CAC">
          <w:rPr>
            <w:rFonts w:ascii="Times New Roman" w:hAnsi="Times New Roman" w:cs="Times New Roman"/>
            <w:sz w:val="24"/>
            <w:szCs w:val="24"/>
            <w:rPrChange w:id="329" w:author="MCO" w:date="2018-02-06T15:41:00Z">
              <w:rPr>
                <w:rFonts w:ascii="Times New Roman" w:hAnsi="Times New Roman" w:cs="Times New Roman"/>
                <w:sz w:val="24"/>
                <w:szCs w:val="24"/>
                <w:highlight w:val="yellow"/>
              </w:rPr>
            </w:rPrChange>
          </w:rPr>
          <w:t xml:space="preserve">. </w:t>
        </w:r>
      </w:ins>
      <w:ins w:id="330" w:author="MCO" w:date="2018-02-08T13:56:00Z">
        <w:r w:rsidR="00377FD5">
          <w:rPr>
            <w:rFonts w:ascii="Times New Roman" w:hAnsi="Times New Roman" w:cs="Times New Roman"/>
            <w:sz w:val="24"/>
            <w:szCs w:val="24"/>
          </w:rPr>
          <w:t xml:space="preserve">Extensive applicator training was conducted in </w:t>
        </w:r>
      </w:ins>
      <w:ins w:id="331" w:author="MCO" w:date="2018-02-08T14:18:00Z">
        <w:r w:rsidR="00876AE3">
          <w:rPr>
            <w:rFonts w:ascii="Times New Roman" w:hAnsi="Times New Roman" w:cs="Times New Roman"/>
            <w:sz w:val="24"/>
            <w:szCs w:val="24"/>
          </w:rPr>
          <w:t xml:space="preserve">some </w:t>
        </w:r>
      </w:ins>
      <w:ins w:id="332" w:author="MCO" w:date="2018-02-08T13:59:00Z">
        <w:r w:rsidR="00377FD5">
          <w:rPr>
            <w:rFonts w:ascii="Times New Roman" w:hAnsi="Times New Roman" w:cs="Times New Roman"/>
            <w:sz w:val="24"/>
            <w:szCs w:val="24"/>
          </w:rPr>
          <w:t xml:space="preserve">US </w:t>
        </w:r>
      </w:ins>
      <w:ins w:id="333" w:author="MCO" w:date="2018-02-08T13:56:00Z">
        <w:r w:rsidR="00377FD5">
          <w:rPr>
            <w:rFonts w:ascii="Times New Roman" w:hAnsi="Times New Roman" w:cs="Times New Roman"/>
            <w:sz w:val="24"/>
            <w:szCs w:val="24"/>
          </w:rPr>
          <w:t xml:space="preserve">states </w:t>
        </w:r>
      </w:ins>
      <w:ins w:id="334" w:author="MCO" w:date="2018-02-08T13:57:00Z">
        <w:r w:rsidR="00377FD5">
          <w:rPr>
            <w:rFonts w:ascii="Times New Roman" w:hAnsi="Times New Roman" w:cs="Times New Roman"/>
            <w:sz w:val="24"/>
            <w:szCs w:val="24"/>
          </w:rPr>
          <w:t xml:space="preserve">(Alabama, Georgia and North Carolina) </w:t>
        </w:r>
      </w:ins>
      <w:ins w:id="335" w:author="MCO" w:date="2018-02-08T13:56:00Z">
        <w:r w:rsidR="00377FD5">
          <w:rPr>
            <w:rFonts w:ascii="Times New Roman" w:hAnsi="Times New Roman" w:cs="Times New Roman"/>
            <w:sz w:val="24"/>
            <w:szCs w:val="24"/>
          </w:rPr>
          <w:t>with f</w:t>
        </w:r>
      </w:ins>
      <w:ins w:id="336" w:author="MCO" w:date="2018-02-08T13:51:00Z">
        <w:r w:rsidR="00DD2BAB">
          <w:rPr>
            <w:rFonts w:ascii="Times New Roman" w:hAnsi="Times New Roman" w:cs="Times New Roman"/>
            <w:sz w:val="24"/>
            <w:szCs w:val="24"/>
          </w:rPr>
          <w:t xml:space="preserve">ewer </w:t>
        </w:r>
      </w:ins>
      <w:ins w:id="337" w:author="MCO" w:date="2018-02-08T13:56:00Z">
        <w:r w:rsidR="00377FD5">
          <w:rPr>
            <w:rFonts w:ascii="Times New Roman" w:hAnsi="Times New Roman" w:cs="Times New Roman"/>
            <w:sz w:val="24"/>
            <w:szCs w:val="24"/>
          </w:rPr>
          <w:t>off-target movement of dicamba</w:t>
        </w:r>
      </w:ins>
      <w:ins w:id="338" w:author="MCO" w:date="2018-02-08T13:51:00Z">
        <w:r w:rsidR="00DD2BAB">
          <w:rPr>
            <w:rFonts w:ascii="Times New Roman" w:hAnsi="Times New Roman" w:cs="Times New Roman"/>
            <w:sz w:val="24"/>
            <w:szCs w:val="24"/>
          </w:rPr>
          <w:t xml:space="preserve"> </w:t>
        </w:r>
      </w:ins>
      <w:ins w:id="339" w:author="MCO" w:date="2018-02-08T14:00:00Z">
        <w:r w:rsidR="00377FD5">
          <w:rPr>
            <w:rFonts w:ascii="Times New Roman" w:hAnsi="Times New Roman" w:cs="Times New Roman"/>
            <w:sz w:val="24"/>
            <w:szCs w:val="24"/>
          </w:rPr>
          <w:t xml:space="preserve">reported </w:t>
        </w:r>
      </w:ins>
      <w:ins w:id="340" w:author="MCO" w:date="2018-02-08T13:52:00Z">
        <w:r w:rsidR="00DD2BAB">
          <w:rPr>
            <w:rFonts w:ascii="Times New Roman" w:hAnsi="Times New Roman" w:cs="Times New Roman"/>
            <w:sz w:val="24"/>
            <w:szCs w:val="24"/>
          </w:rPr>
          <w:t>(Steckel, 2017)</w:t>
        </w:r>
      </w:ins>
      <w:ins w:id="341" w:author="MCO" w:date="2018-02-08T13:51:00Z">
        <w:r w:rsidR="00377FD5">
          <w:rPr>
            <w:rFonts w:ascii="Times New Roman" w:hAnsi="Times New Roman" w:cs="Times New Roman"/>
            <w:sz w:val="24"/>
            <w:szCs w:val="24"/>
          </w:rPr>
          <w:t>.</w:t>
        </w:r>
      </w:ins>
      <w:commentRangeStart w:id="342"/>
      <w:ins w:id="343" w:author="Rodrigo Werle" w:date="2018-02-05T16:37:00Z">
        <w:del w:id="344" w:author="MCO" w:date="2018-02-08T13:03:00Z">
          <w:r w:rsidR="00E00225" w:rsidRPr="00751C18" w:rsidDel="00CE4CEC">
            <w:rPr>
              <w:rFonts w:ascii="Times New Roman" w:hAnsi="Times New Roman" w:cs="Times New Roman"/>
              <w:sz w:val="24"/>
              <w:szCs w:val="24"/>
            </w:rPr>
            <w:delText xml:space="preserve">For the 2018 growing season, </w:delText>
          </w:r>
        </w:del>
      </w:ins>
      <w:del w:id="345" w:author="MCO" w:date="2018-02-08T13:03:00Z">
        <w:r w:rsidR="00625FBD" w:rsidRPr="00751C18" w:rsidDel="00CE4CEC">
          <w:rPr>
            <w:rFonts w:ascii="Times New Roman" w:hAnsi="Times New Roman" w:cs="Times New Roman"/>
            <w:sz w:val="24"/>
            <w:szCs w:val="24"/>
          </w:rPr>
          <w:delText xml:space="preserve">the </w:delText>
        </w:r>
      </w:del>
      <w:ins w:id="346" w:author="Rodrigo Werle" w:date="2018-02-05T16:37:00Z">
        <w:del w:id="347" w:author="MCO" w:date="2018-02-08T13:03:00Z">
          <w:r w:rsidR="00E00225" w:rsidRPr="00751C18" w:rsidDel="00CE4CEC">
            <w:rPr>
              <w:rFonts w:ascii="Times New Roman" w:hAnsi="Times New Roman" w:cs="Times New Roman"/>
              <w:sz w:val="24"/>
              <w:szCs w:val="24"/>
            </w:rPr>
            <w:delText>US E</w:delText>
          </w:r>
        </w:del>
      </w:ins>
      <w:del w:id="348" w:author="MCO" w:date="2018-02-08T13:03:00Z">
        <w:r w:rsidR="00625FBD" w:rsidRPr="00751C18" w:rsidDel="00CE4CEC">
          <w:rPr>
            <w:rFonts w:ascii="Times New Roman" w:hAnsi="Times New Roman" w:cs="Times New Roman"/>
            <w:sz w:val="24"/>
            <w:szCs w:val="24"/>
          </w:rPr>
          <w:delText xml:space="preserve">nvironmental </w:delText>
        </w:r>
      </w:del>
      <w:ins w:id="349" w:author="Rodrigo Werle" w:date="2018-02-05T16:37:00Z">
        <w:del w:id="350" w:author="MCO" w:date="2018-02-08T13:03:00Z">
          <w:r w:rsidR="00E00225" w:rsidRPr="00751C18" w:rsidDel="00CE4CEC">
            <w:rPr>
              <w:rFonts w:ascii="Times New Roman" w:hAnsi="Times New Roman" w:cs="Times New Roman"/>
              <w:sz w:val="24"/>
              <w:szCs w:val="24"/>
            </w:rPr>
            <w:delText>P</w:delText>
          </w:r>
        </w:del>
      </w:ins>
      <w:del w:id="351" w:author="MCO" w:date="2018-02-08T13:03:00Z">
        <w:r w:rsidR="00625FBD" w:rsidRPr="00751C18" w:rsidDel="00CE4CEC">
          <w:rPr>
            <w:rFonts w:ascii="Times New Roman" w:hAnsi="Times New Roman" w:cs="Times New Roman"/>
            <w:sz w:val="24"/>
            <w:szCs w:val="24"/>
          </w:rPr>
          <w:delText xml:space="preserve">rotection </w:delText>
        </w:r>
      </w:del>
      <w:ins w:id="352" w:author="Rodrigo Werle" w:date="2018-02-05T16:37:00Z">
        <w:del w:id="353" w:author="MCO" w:date="2018-02-08T13:03:00Z">
          <w:r w:rsidR="00E00225" w:rsidRPr="00751C18" w:rsidDel="00CE4CEC">
            <w:rPr>
              <w:rFonts w:ascii="Times New Roman" w:hAnsi="Times New Roman" w:cs="Times New Roman"/>
              <w:sz w:val="24"/>
              <w:szCs w:val="24"/>
            </w:rPr>
            <w:delText>A</w:delText>
          </w:r>
        </w:del>
      </w:ins>
      <w:del w:id="354" w:author="MCO" w:date="2018-02-08T13:03:00Z">
        <w:r w:rsidR="00625FBD" w:rsidRPr="00751C18" w:rsidDel="00CE4CEC">
          <w:rPr>
            <w:rFonts w:ascii="Times New Roman" w:hAnsi="Times New Roman" w:cs="Times New Roman"/>
            <w:sz w:val="24"/>
            <w:szCs w:val="24"/>
          </w:rPr>
          <w:delText xml:space="preserve">gency (EPA) </w:delText>
        </w:r>
        <w:r w:rsidR="000B57C3" w:rsidRPr="00751C18" w:rsidDel="00CE4CEC">
          <w:rPr>
            <w:rFonts w:ascii="Times New Roman" w:hAnsi="Times New Roman" w:cs="Times New Roman"/>
            <w:sz w:val="24"/>
            <w:szCs w:val="24"/>
          </w:rPr>
          <w:delText>and manufacturers agreed with l</w:delText>
        </w:r>
        <w:r w:rsidR="00EE6C80" w:rsidRPr="00751C18" w:rsidDel="00CE4CEC">
          <w:rPr>
            <w:rFonts w:ascii="Times New Roman" w:hAnsi="Times New Roman" w:cs="Times New Roman"/>
            <w:sz w:val="24"/>
            <w:szCs w:val="24"/>
          </w:rPr>
          <w:delText xml:space="preserve">abel changes and </w:delText>
        </w:r>
        <w:r w:rsidR="006168ED" w:rsidRPr="00751C18" w:rsidDel="00CE4CEC">
          <w:rPr>
            <w:rFonts w:ascii="Times New Roman" w:hAnsi="Times New Roman" w:cs="Times New Roman"/>
            <w:sz w:val="24"/>
            <w:szCs w:val="24"/>
          </w:rPr>
          <w:delText>restriction</w:delText>
        </w:r>
        <w:r w:rsidR="001370E4" w:rsidRPr="00751C18" w:rsidDel="00CE4CEC">
          <w:rPr>
            <w:rFonts w:ascii="Times New Roman" w:hAnsi="Times New Roman" w:cs="Times New Roman"/>
            <w:sz w:val="24"/>
            <w:szCs w:val="24"/>
          </w:rPr>
          <w:delText>s</w:delText>
        </w:r>
        <w:r w:rsidR="00EE6C80" w:rsidRPr="00751C18" w:rsidDel="00CE4CEC">
          <w:rPr>
            <w:rFonts w:ascii="Times New Roman" w:hAnsi="Times New Roman" w:cs="Times New Roman"/>
            <w:sz w:val="24"/>
            <w:szCs w:val="24"/>
          </w:rPr>
          <w:delText xml:space="preserve"> for </w:delText>
        </w:r>
        <w:r w:rsidR="00625FBD" w:rsidRPr="00751C18" w:rsidDel="00CE4CEC">
          <w:rPr>
            <w:rFonts w:ascii="Times New Roman" w:hAnsi="Times New Roman" w:cs="Times New Roman"/>
            <w:sz w:val="24"/>
            <w:szCs w:val="24"/>
          </w:rPr>
          <w:delText xml:space="preserve">dicamba </w:delText>
        </w:r>
        <w:r w:rsidR="00EE6C80" w:rsidRPr="00751C18" w:rsidDel="00CE4CEC">
          <w:rPr>
            <w:rFonts w:ascii="Times New Roman" w:hAnsi="Times New Roman" w:cs="Times New Roman"/>
            <w:sz w:val="24"/>
            <w:szCs w:val="24"/>
          </w:rPr>
          <w:delText>application</w:delText>
        </w:r>
      </w:del>
      <w:ins w:id="355" w:author="Rodrigo Werle" w:date="2018-02-05T16:37:00Z">
        <w:del w:id="356" w:author="MCO" w:date="2018-02-08T13:03:00Z">
          <w:r w:rsidR="00E00225" w:rsidRPr="00751C18" w:rsidDel="00CE4CEC">
            <w:rPr>
              <w:rFonts w:ascii="Times New Roman" w:hAnsi="Times New Roman" w:cs="Times New Roman"/>
              <w:sz w:val="24"/>
              <w:szCs w:val="24"/>
            </w:rPr>
            <w:delText xml:space="preserve">s on DT soybeans. </w:delText>
          </w:r>
        </w:del>
      </w:ins>
      <w:del w:id="357" w:author="MCO" w:date="2018-02-06T15:39:00Z">
        <w:r w:rsidR="006168ED" w:rsidRPr="00751C18" w:rsidDel="00B81CAC">
          <w:rPr>
            <w:rFonts w:ascii="Times New Roman" w:hAnsi="Times New Roman" w:cs="Times New Roman"/>
            <w:sz w:val="24"/>
            <w:szCs w:val="24"/>
          </w:rPr>
          <w:delText>Some the r</w:delText>
        </w:r>
      </w:del>
      <w:del w:id="358" w:author="MCO" w:date="2018-02-08T13:03:00Z">
        <w:r w:rsidR="006168ED" w:rsidRPr="00751C18" w:rsidDel="00CE4CEC">
          <w:rPr>
            <w:rFonts w:ascii="Times New Roman" w:hAnsi="Times New Roman" w:cs="Times New Roman"/>
            <w:sz w:val="24"/>
            <w:szCs w:val="24"/>
          </w:rPr>
          <w:delText xml:space="preserve">egulations </w:delText>
        </w:r>
      </w:del>
      <w:del w:id="359" w:author="MCO" w:date="2018-02-06T15:39:00Z">
        <w:r w:rsidR="006168ED" w:rsidRPr="00751C18" w:rsidDel="00B81CAC">
          <w:rPr>
            <w:rFonts w:ascii="Times New Roman" w:hAnsi="Times New Roman" w:cs="Times New Roman"/>
            <w:sz w:val="24"/>
            <w:szCs w:val="24"/>
          </w:rPr>
          <w:delText>include</w:delText>
        </w:r>
      </w:del>
      <w:ins w:id="360" w:author="Rodrigo Werle" w:date="2018-02-05T16:37:00Z">
        <w:del w:id="361" w:author="MCO" w:date="2018-02-06T15:39:00Z">
          <w:r w:rsidR="00E00225" w:rsidRPr="00751C18" w:rsidDel="00B81CAC">
            <w:rPr>
              <w:rFonts w:ascii="Times New Roman" w:hAnsi="Times New Roman" w:cs="Times New Roman"/>
              <w:sz w:val="24"/>
              <w:szCs w:val="24"/>
            </w:rPr>
            <w:delText xml:space="preserve"> </w:delText>
          </w:r>
        </w:del>
        <w:del w:id="362" w:author="MCO" w:date="2018-02-08T09:31:00Z">
          <w:r w:rsidR="00E00225" w:rsidRPr="00751C18" w:rsidDel="006C673E">
            <w:rPr>
              <w:rFonts w:ascii="Times New Roman" w:hAnsi="Times New Roman" w:cs="Times New Roman"/>
              <w:sz w:val="24"/>
              <w:szCs w:val="24"/>
            </w:rPr>
            <w:delText xml:space="preserve">auxin </w:delText>
          </w:r>
        </w:del>
      </w:ins>
      <w:del w:id="363" w:author="MCO" w:date="2018-02-08T09:31:00Z">
        <w:r w:rsidR="006168ED" w:rsidRPr="00751C18" w:rsidDel="006C673E">
          <w:rPr>
            <w:rFonts w:ascii="Times New Roman" w:hAnsi="Times New Roman" w:cs="Times New Roman"/>
            <w:sz w:val="24"/>
            <w:szCs w:val="24"/>
          </w:rPr>
          <w:delText xml:space="preserve">specific </w:delText>
        </w:r>
      </w:del>
      <w:del w:id="364" w:author="MCO" w:date="2018-02-08T13:03:00Z">
        <w:r w:rsidR="006168ED" w:rsidRPr="00751C18" w:rsidDel="00CE4CEC">
          <w:rPr>
            <w:rFonts w:ascii="Times New Roman" w:hAnsi="Times New Roman" w:cs="Times New Roman"/>
            <w:sz w:val="24"/>
            <w:szCs w:val="24"/>
          </w:rPr>
          <w:delText xml:space="preserve">application training, </w:delText>
        </w:r>
      </w:del>
      <w:ins w:id="365" w:author="Rodrigo Werle" w:date="2018-02-05T16:39:00Z">
        <w:del w:id="366" w:author="MCO" w:date="2018-02-08T13:03:00Z">
          <w:r w:rsidR="003606BE" w:rsidDel="00CE4CEC">
            <w:rPr>
              <w:rFonts w:ascii="Times New Roman" w:hAnsi="Times New Roman" w:cs="Times New Roman"/>
              <w:sz w:val="24"/>
              <w:szCs w:val="24"/>
            </w:rPr>
            <w:delText>re</w:delText>
          </w:r>
        </w:del>
      </w:ins>
      <w:ins w:id="367" w:author="Rodrigo Werle" w:date="2018-02-05T16:40:00Z">
        <w:del w:id="368" w:author="MCO" w:date="2018-02-08T13:03:00Z">
          <w:r w:rsidR="003606BE" w:rsidDel="00CE4CEC">
            <w:rPr>
              <w:rFonts w:ascii="Times New Roman" w:hAnsi="Times New Roman" w:cs="Times New Roman"/>
              <w:sz w:val="24"/>
              <w:szCs w:val="24"/>
            </w:rPr>
            <w:delText xml:space="preserve">cord keeping, </w:delText>
          </w:r>
        </w:del>
      </w:ins>
      <w:del w:id="369" w:author="MCO" w:date="2018-02-08T13:03:00Z">
        <w:r w:rsidR="003220BE" w:rsidRPr="00751C18" w:rsidDel="00CE4CEC">
          <w:rPr>
            <w:rFonts w:ascii="Times New Roman" w:hAnsi="Times New Roman" w:cs="Times New Roman"/>
            <w:sz w:val="24"/>
            <w:szCs w:val="24"/>
          </w:rPr>
          <w:delText>time of day for dicamba application</w:delText>
        </w:r>
        <w:r w:rsidR="006168ED" w:rsidRPr="00751C18" w:rsidDel="00CE4CEC">
          <w:rPr>
            <w:rFonts w:ascii="Times New Roman" w:hAnsi="Times New Roman" w:cs="Times New Roman"/>
            <w:sz w:val="24"/>
            <w:szCs w:val="24"/>
          </w:rPr>
          <w:delText>,</w:delText>
        </w:r>
        <w:r w:rsidR="001370E4" w:rsidRPr="00751C18" w:rsidDel="00CE4CEC">
          <w:rPr>
            <w:rFonts w:ascii="Times New Roman" w:hAnsi="Times New Roman" w:cs="Times New Roman"/>
            <w:sz w:val="24"/>
            <w:szCs w:val="24"/>
          </w:rPr>
          <w:delText xml:space="preserve"> </w:delText>
        </w:r>
      </w:del>
      <w:ins w:id="370" w:author="Rodrigo Werle" w:date="2018-02-05T16:38:00Z">
        <w:del w:id="371" w:author="MCO" w:date="2018-02-08T13:03:00Z">
          <w:r w:rsidR="00E00225" w:rsidRPr="00751C18" w:rsidDel="00CE4CEC">
            <w:rPr>
              <w:rFonts w:ascii="Times New Roman" w:hAnsi="Times New Roman" w:cs="Times New Roman"/>
              <w:sz w:val="24"/>
              <w:szCs w:val="24"/>
            </w:rPr>
            <w:delText xml:space="preserve">and </w:delText>
          </w:r>
        </w:del>
      </w:ins>
      <w:del w:id="372" w:author="MCO" w:date="2018-02-08T13:03:00Z">
        <w:r w:rsidR="001370E4" w:rsidRPr="00751C18" w:rsidDel="00CE4CEC">
          <w:rPr>
            <w:rFonts w:ascii="Times New Roman" w:hAnsi="Times New Roman" w:cs="Times New Roman"/>
            <w:sz w:val="24"/>
            <w:szCs w:val="24"/>
          </w:rPr>
          <w:delText>wind speed</w:delText>
        </w:r>
      </w:del>
      <w:ins w:id="373" w:author="Rodrigo Werle" w:date="2018-02-05T16:40:00Z">
        <w:del w:id="374" w:author="MCO" w:date="2018-02-08T13:03:00Z">
          <w:r w:rsidR="003606BE" w:rsidDel="00CE4CEC">
            <w:rPr>
              <w:rFonts w:ascii="Times New Roman" w:hAnsi="Times New Roman" w:cs="Times New Roman"/>
              <w:sz w:val="24"/>
              <w:szCs w:val="24"/>
            </w:rPr>
            <w:delText xml:space="preserve"> and direction</w:delText>
          </w:r>
        </w:del>
      </w:ins>
      <w:ins w:id="375" w:author="Rodrigo Werle" w:date="2018-02-05T16:38:00Z">
        <w:del w:id="376" w:author="MCO" w:date="2018-02-08T13:03:00Z">
          <w:r w:rsidR="00E00225" w:rsidRPr="003606BE" w:rsidDel="00CE4CEC">
            <w:rPr>
              <w:rFonts w:ascii="Times New Roman" w:hAnsi="Times New Roman" w:cs="Times New Roman"/>
              <w:sz w:val="24"/>
              <w:szCs w:val="24"/>
            </w:rPr>
            <w:delText>.</w:delText>
          </w:r>
        </w:del>
      </w:ins>
      <w:commentRangeEnd w:id="342"/>
      <w:ins w:id="377" w:author="Rodrigo Werle" w:date="2018-02-05T16:39:00Z">
        <w:del w:id="378" w:author="MCO" w:date="2018-02-08T13:03:00Z">
          <w:r w:rsidR="003606BE" w:rsidDel="00CE4CEC">
            <w:rPr>
              <w:rStyle w:val="CommentReference"/>
            </w:rPr>
            <w:commentReference w:id="342"/>
          </w:r>
        </w:del>
      </w:ins>
    </w:p>
    <w:p w14:paraId="414525A4" w14:textId="77777777" w:rsidR="00870293" w:rsidRDefault="00870293" w:rsidP="00D232E1">
      <w:pPr>
        <w:spacing w:line="480" w:lineRule="auto"/>
        <w:ind w:firstLine="720"/>
        <w:rPr>
          <w:rFonts w:ascii="Times New Roman" w:hAnsi="Times New Roman" w:cs="Times New Roman"/>
          <w:sz w:val="24"/>
          <w:szCs w:val="24"/>
        </w:rPr>
      </w:pPr>
    </w:p>
    <w:p w14:paraId="14C1E756" w14:textId="3CFB61E5" w:rsidR="00B004FF" w:rsidRDefault="00F1642D" w:rsidP="00436134">
      <w:pPr>
        <w:spacing w:line="480" w:lineRule="auto"/>
        <w:outlineLvl w:val="0"/>
        <w:rPr>
          <w:rFonts w:ascii="Times New Roman" w:hAnsi="Times New Roman" w:cs="Times New Roman"/>
          <w:b/>
          <w:i/>
          <w:sz w:val="24"/>
          <w:szCs w:val="24"/>
        </w:rPr>
      </w:pPr>
      <w:del w:id="379" w:author="MCO" w:date="2018-02-08T09:34:00Z">
        <w:r w:rsidRPr="0079210B" w:rsidDel="00D778CC">
          <w:rPr>
            <w:rFonts w:ascii="Times New Roman" w:hAnsi="Times New Roman" w:cs="Times New Roman"/>
            <w:b/>
            <w:i/>
            <w:sz w:val="24"/>
            <w:szCs w:val="24"/>
            <w:highlight w:val="yellow"/>
            <w:rPrChange w:id="380" w:author="MCO" w:date="2018-02-06T15:44:00Z">
              <w:rPr>
                <w:rFonts w:ascii="Times New Roman" w:hAnsi="Times New Roman" w:cs="Times New Roman"/>
                <w:b/>
                <w:i/>
                <w:sz w:val="24"/>
                <w:szCs w:val="24"/>
              </w:rPr>
            </w:rPrChange>
          </w:rPr>
          <w:delText xml:space="preserve">Xtend </w:delText>
        </w:r>
      </w:del>
      <w:ins w:id="381" w:author="MCO" w:date="2018-02-08T09:34:00Z">
        <w:r w:rsidR="00D778CC">
          <w:rPr>
            <w:rFonts w:ascii="Times New Roman" w:hAnsi="Times New Roman" w:cs="Times New Roman"/>
            <w:b/>
            <w:i/>
            <w:sz w:val="24"/>
            <w:szCs w:val="24"/>
            <w:highlight w:val="yellow"/>
          </w:rPr>
          <w:t>DT soybean</w:t>
        </w:r>
        <w:r w:rsidR="00D778CC" w:rsidRPr="0079210B">
          <w:rPr>
            <w:rFonts w:ascii="Times New Roman" w:hAnsi="Times New Roman" w:cs="Times New Roman"/>
            <w:b/>
            <w:i/>
            <w:sz w:val="24"/>
            <w:szCs w:val="24"/>
            <w:highlight w:val="yellow"/>
            <w:rPrChange w:id="382" w:author="MCO" w:date="2018-02-06T15:44:00Z">
              <w:rPr>
                <w:rFonts w:ascii="Times New Roman" w:hAnsi="Times New Roman" w:cs="Times New Roman"/>
                <w:b/>
                <w:i/>
                <w:sz w:val="24"/>
                <w:szCs w:val="24"/>
              </w:rPr>
            </w:rPrChange>
          </w:rPr>
          <w:t xml:space="preserve"> </w:t>
        </w:r>
      </w:ins>
      <w:r w:rsidRPr="0079210B">
        <w:rPr>
          <w:rFonts w:ascii="Times New Roman" w:hAnsi="Times New Roman" w:cs="Times New Roman"/>
          <w:b/>
          <w:i/>
          <w:sz w:val="24"/>
          <w:szCs w:val="24"/>
          <w:highlight w:val="yellow"/>
          <w:rPrChange w:id="383" w:author="MCO" w:date="2018-02-06T15:44:00Z">
            <w:rPr>
              <w:rFonts w:ascii="Times New Roman" w:hAnsi="Times New Roman" w:cs="Times New Roman"/>
              <w:b/>
              <w:i/>
              <w:sz w:val="24"/>
              <w:szCs w:val="24"/>
            </w:rPr>
          </w:rPrChange>
        </w:rPr>
        <w:t>technology</w:t>
      </w:r>
      <w:r w:rsidRPr="00F1642D">
        <w:rPr>
          <w:rFonts w:ascii="Times New Roman" w:hAnsi="Times New Roman" w:cs="Times New Roman"/>
          <w:b/>
          <w:i/>
          <w:sz w:val="24"/>
          <w:szCs w:val="24"/>
        </w:rPr>
        <w:t xml:space="preserve"> and sprayed dicamba during the 2017 growing season</w:t>
      </w:r>
    </w:p>
    <w:p w14:paraId="6DD49127" w14:textId="77777777" w:rsidR="00F172CE" w:rsidRPr="00F172CE" w:rsidRDefault="00F172CE" w:rsidP="00436134">
      <w:pPr>
        <w:spacing w:line="480" w:lineRule="auto"/>
        <w:outlineLvl w:val="0"/>
        <w:rPr>
          <w:rFonts w:ascii="Times New Roman" w:hAnsi="Times New Roman" w:cs="Times New Roman"/>
          <w:i/>
          <w:sz w:val="24"/>
          <w:szCs w:val="24"/>
        </w:rPr>
      </w:pPr>
      <w:r w:rsidRPr="00F172CE">
        <w:rPr>
          <w:rFonts w:ascii="Times New Roman" w:hAnsi="Times New Roman" w:cs="Times New Roman"/>
          <w:i/>
          <w:sz w:val="24"/>
          <w:szCs w:val="24"/>
        </w:rPr>
        <w:t>Nozzle selection</w:t>
      </w:r>
      <w:r>
        <w:rPr>
          <w:rFonts w:ascii="Times New Roman" w:hAnsi="Times New Roman" w:cs="Times New Roman"/>
          <w:i/>
          <w:sz w:val="24"/>
          <w:szCs w:val="24"/>
        </w:rPr>
        <w:t xml:space="preserve"> – application related </w:t>
      </w:r>
    </w:p>
    <w:p w14:paraId="0ED166E1" w14:textId="4C371AA6" w:rsidR="00E55716" w:rsidRDefault="00E55716" w:rsidP="00E557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dicamba formulation, 55%, 38% and 7% of total </w:t>
      </w:r>
      <w:r w:rsidR="00A9547E">
        <w:rPr>
          <w:rFonts w:ascii="Times New Roman" w:hAnsi="Times New Roman" w:cs="Times New Roman"/>
          <w:sz w:val="24"/>
          <w:szCs w:val="24"/>
        </w:rPr>
        <w:t>hectares</w:t>
      </w:r>
      <w:r>
        <w:rPr>
          <w:rFonts w:ascii="Times New Roman" w:hAnsi="Times New Roman" w:cs="Times New Roman"/>
          <w:sz w:val="24"/>
          <w:szCs w:val="24"/>
        </w:rPr>
        <w:t xml:space="preserve"> represented in the survey (</w:t>
      </w:r>
      <w:r w:rsidR="00DC618D">
        <w:rPr>
          <w:rFonts w:ascii="Times New Roman" w:hAnsi="Times New Roman" w:cs="Times New Roman"/>
          <w:sz w:val="24"/>
          <w:szCs w:val="24"/>
        </w:rPr>
        <w:t>11,664</w:t>
      </w:r>
      <w:r>
        <w:rPr>
          <w:rFonts w:ascii="Times New Roman" w:hAnsi="Times New Roman" w:cs="Times New Roman"/>
          <w:sz w:val="24"/>
          <w:szCs w:val="24"/>
        </w:rPr>
        <w:t xml:space="preserve"> </w:t>
      </w:r>
      <w:r w:rsidR="00DC618D">
        <w:rPr>
          <w:rFonts w:ascii="Times New Roman" w:hAnsi="Times New Roman" w:cs="Times New Roman"/>
          <w:sz w:val="24"/>
          <w:szCs w:val="24"/>
        </w:rPr>
        <w:t>hectares</w:t>
      </w:r>
      <w:r>
        <w:rPr>
          <w:rFonts w:ascii="Times New Roman" w:hAnsi="Times New Roman" w:cs="Times New Roman"/>
          <w:sz w:val="24"/>
          <w:szCs w:val="24"/>
        </w:rPr>
        <w:t>; 86 responses) were treated with Xtendimax</w:t>
      </w:r>
      <w:ins w:id="384" w:author="MCO" w:date="2018-02-06T15:44:00Z">
        <w:r w:rsidR="0079210B" w:rsidRPr="00F35405">
          <w:rPr>
            <w:rFonts w:ascii="Times New Roman" w:hAnsi="Times New Roman" w:cs="Times New Roman"/>
            <w:sz w:val="24"/>
            <w:szCs w:val="24"/>
            <w:vertAlign w:val="superscript"/>
          </w:rPr>
          <w:t>®</w:t>
        </w:r>
      </w:ins>
      <w:r>
        <w:rPr>
          <w:rFonts w:ascii="Times New Roman" w:hAnsi="Times New Roman" w:cs="Times New Roman"/>
          <w:sz w:val="24"/>
          <w:szCs w:val="24"/>
        </w:rPr>
        <w:t>, Engenia</w:t>
      </w:r>
      <w:ins w:id="385" w:author="MCO" w:date="2018-02-06T15:44:00Z">
        <w:r w:rsidR="0079210B" w:rsidRPr="00F35405">
          <w:rPr>
            <w:rFonts w:ascii="Times New Roman" w:hAnsi="Times New Roman" w:cs="Times New Roman"/>
            <w:sz w:val="24"/>
            <w:szCs w:val="24"/>
            <w:vertAlign w:val="superscript"/>
          </w:rPr>
          <w:t>®</w:t>
        </w:r>
      </w:ins>
      <w:r>
        <w:rPr>
          <w:rFonts w:ascii="Times New Roman" w:hAnsi="Times New Roman" w:cs="Times New Roman"/>
          <w:sz w:val="24"/>
          <w:szCs w:val="24"/>
        </w:rPr>
        <w:t xml:space="preserve">, and </w:t>
      </w:r>
      <w:del w:id="386" w:author="MCO" w:date="2018-02-08T09:35:00Z">
        <w:r w:rsidDel="00D778CC">
          <w:rPr>
            <w:rFonts w:ascii="Times New Roman" w:hAnsi="Times New Roman" w:cs="Times New Roman"/>
            <w:sz w:val="24"/>
            <w:szCs w:val="24"/>
          </w:rPr>
          <w:delText>Fexapan</w:delText>
        </w:r>
      </w:del>
      <w:ins w:id="387" w:author="MCO" w:date="2018-02-08T09:35:00Z">
        <w:r w:rsidR="00D778CC">
          <w:rPr>
            <w:rFonts w:ascii="Times New Roman" w:hAnsi="Times New Roman" w:cs="Times New Roman"/>
            <w:sz w:val="24"/>
            <w:szCs w:val="24"/>
          </w:rPr>
          <w:t>FeXapan</w:t>
        </w:r>
      </w:ins>
      <w:del w:id="388" w:author="MCO" w:date="2018-02-06T15:44:00Z">
        <w:r w:rsidDel="0079210B">
          <w:rPr>
            <w:rFonts w:ascii="Times New Roman" w:hAnsi="Times New Roman" w:cs="Times New Roman"/>
            <w:sz w:val="24"/>
            <w:szCs w:val="24"/>
          </w:rPr>
          <w:delText xml:space="preserve"> </w:delText>
        </w:r>
      </w:del>
      <w:ins w:id="389" w:author="MCO" w:date="2018-02-06T15:44:00Z">
        <w:r w:rsidR="0079210B" w:rsidRPr="00F35405">
          <w:rPr>
            <w:rFonts w:ascii="Times New Roman" w:hAnsi="Times New Roman" w:cs="Times New Roman"/>
            <w:sz w:val="24"/>
            <w:szCs w:val="24"/>
            <w:vertAlign w:val="superscript"/>
          </w:rPr>
          <w:t>®</w:t>
        </w:r>
        <w:r w:rsidR="0079210B">
          <w:rPr>
            <w:rFonts w:ascii="Times New Roman" w:hAnsi="Times New Roman" w:cs="Times New Roman"/>
            <w:sz w:val="24"/>
            <w:szCs w:val="24"/>
            <w:vertAlign w:val="superscript"/>
          </w:rPr>
          <w:t xml:space="preserve"> </w:t>
        </w:r>
      </w:ins>
      <w:r>
        <w:rPr>
          <w:rFonts w:ascii="Times New Roman" w:hAnsi="Times New Roman" w:cs="Times New Roman"/>
          <w:sz w:val="24"/>
          <w:szCs w:val="24"/>
        </w:rPr>
        <w:t>herbicides, respectively. On a per farm basis, 58%, 37%, and 5% of respondents used Xtendimax</w:t>
      </w:r>
      <w:ins w:id="390" w:author="MCO" w:date="2018-02-06T15:44:00Z">
        <w:r w:rsidR="0079210B" w:rsidRPr="00F35405">
          <w:rPr>
            <w:rFonts w:ascii="Times New Roman" w:hAnsi="Times New Roman" w:cs="Times New Roman"/>
            <w:sz w:val="24"/>
            <w:szCs w:val="24"/>
            <w:vertAlign w:val="superscript"/>
          </w:rPr>
          <w:t>®</w:t>
        </w:r>
      </w:ins>
      <w:r>
        <w:rPr>
          <w:rFonts w:ascii="Times New Roman" w:hAnsi="Times New Roman" w:cs="Times New Roman"/>
          <w:sz w:val="24"/>
          <w:szCs w:val="24"/>
        </w:rPr>
        <w:t>, Engenia</w:t>
      </w:r>
      <w:ins w:id="391" w:author="MCO" w:date="2018-02-06T15:44:00Z">
        <w:r w:rsidR="0079210B" w:rsidRPr="00F35405">
          <w:rPr>
            <w:rFonts w:ascii="Times New Roman" w:hAnsi="Times New Roman" w:cs="Times New Roman"/>
            <w:sz w:val="24"/>
            <w:szCs w:val="24"/>
            <w:vertAlign w:val="superscript"/>
          </w:rPr>
          <w:t>®</w:t>
        </w:r>
      </w:ins>
      <w:r>
        <w:rPr>
          <w:rFonts w:ascii="Times New Roman" w:hAnsi="Times New Roman" w:cs="Times New Roman"/>
          <w:sz w:val="24"/>
          <w:szCs w:val="24"/>
        </w:rPr>
        <w:t xml:space="preserve">, and </w:t>
      </w:r>
      <w:del w:id="392" w:author="MCO" w:date="2018-02-08T09:35:00Z">
        <w:r w:rsidDel="00D778CC">
          <w:rPr>
            <w:rFonts w:ascii="Times New Roman" w:hAnsi="Times New Roman" w:cs="Times New Roman"/>
            <w:sz w:val="24"/>
            <w:szCs w:val="24"/>
          </w:rPr>
          <w:delText>Fexapan</w:delText>
        </w:r>
      </w:del>
      <w:ins w:id="393" w:author="MCO" w:date="2018-02-08T09:35:00Z">
        <w:r w:rsidR="00D778CC">
          <w:rPr>
            <w:rFonts w:ascii="Times New Roman" w:hAnsi="Times New Roman" w:cs="Times New Roman"/>
            <w:sz w:val="24"/>
            <w:szCs w:val="24"/>
          </w:rPr>
          <w:t>FeXapan</w:t>
        </w:r>
      </w:ins>
      <w:ins w:id="394" w:author="MCO" w:date="2018-02-06T15:45:00Z">
        <w:r w:rsidR="0079210B" w:rsidRPr="00F35405">
          <w:rPr>
            <w:rFonts w:ascii="Times New Roman" w:hAnsi="Times New Roman" w:cs="Times New Roman"/>
            <w:sz w:val="24"/>
            <w:szCs w:val="24"/>
            <w:vertAlign w:val="superscript"/>
          </w:rPr>
          <w:t>®</w:t>
        </w:r>
      </w:ins>
      <w:r>
        <w:rPr>
          <w:rFonts w:ascii="Times New Roman" w:hAnsi="Times New Roman" w:cs="Times New Roman"/>
          <w:sz w:val="24"/>
          <w:szCs w:val="24"/>
        </w:rPr>
        <w:t>, respectively.</w:t>
      </w:r>
      <w:r w:rsidR="003606BE">
        <w:rPr>
          <w:rFonts w:ascii="Times New Roman" w:hAnsi="Times New Roman" w:cs="Times New Roman"/>
          <w:sz w:val="24"/>
          <w:szCs w:val="24"/>
        </w:rPr>
        <w:t xml:space="preserve"> These three are the only commercial products labeled for application in DT soybeans. </w:t>
      </w:r>
      <w:r>
        <w:rPr>
          <w:rFonts w:ascii="Times New Roman" w:hAnsi="Times New Roman" w:cs="Times New Roman"/>
          <w:sz w:val="24"/>
          <w:szCs w:val="24"/>
        </w:rPr>
        <w:t>No farmer indicated the use of a non-labeled dicamba formulation (e.g., Banvel</w:t>
      </w:r>
      <w:ins w:id="395" w:author="MCO" w:date="2018-02-06T15:45:00Z">
        <w:r w:rsidR="0079210B" w:rsidRPr="00F35405">
          <w:rPr>
            <w:rFonts w:ascii="Times New Roman" w:hAnsi="Times New Roman" w:cs="Times New Roman"/>
            <w:sz w:val="24"/>
            <w:szCs w:val="24"/>
            <w:vertAlign w:val="superscript"/>
          </w:rPr>
          <w:t>®</w:t>
        </w:r>
      </w:ins>
      <w:r>
        <w:rPr>
          <w:rFonts w:ascii="Times New Roman" w:hAnsi="Times New Roman" w:cs="Times New Roman"/>
          <w:sz w:val="24"/>
          <w:szCs w:val="24"/>
        </w:rPr>
        <w:t>, Clarity</w:t>
      </w:r>
      <w:ins w:id="396" w:author="MCO" w:date="2018-02-06T15:45:00Z">
        <w:r w:rsidR="0079210B" w:rsidRPr="00F35405">
          <w:rPr>
            <w:rFonts w:ascii="Times New Roman" w:hAnsi="Times New Roman" w:cs="Times New Roman"/>
            <w:sz w:val="24"/>
            <w:szCs w:val="24"/>
            <w:vertAlign w:val="superscript"/>
          </w:rPr>
          <w:t>®</w:t>
        </w:r>
      </w:ins>
      <w:r>
        <w:rPr>
          <w:rFonts w:ascii="Times New Roman" w:hAnsi="Times New Roman" w:cs="Times New Roman"/>
          <w:sz w:val="24"/>
          <w:szCs w:val="24"/>
        </w:rPr>
        <w:t xml:space="preserve">, etc.) in </w:t>
      </w:r>
      <w:del w:id="397" w:author="MCO" w:date="2018-02-06T15:45:00Z">
        <w:r w:rsidDel="0079210B">
          <w:rPr>
            <w:rFonts w:ascii="Times New Roman" w:hAnsi="Times New Roman" w:cs="Times New Roman"/>
            <w:sz w:val="24"/>
            <w:szCs w:val="24"/>
          </w:rPr>
          <w:delText xml:space="preserve">Xtend </w:delText>
        </w:r>
      </w:del>
      <w:ins w:id="398" w:author="MCO" w:date="2018-02-06T15:45:00Z">
        <w:r w:rsidR="0079210B">
          <w:rPr>
            <w:rFonts w:ascii="Times New Roman" w:hAnsi="Times New Roman" w:cs="Times New Roman"/>
            <w:sz w:val="24"/>
            <w:szCs w:val="24"/>
          </w:rPr>
          <w:t xml:space="preserve">DT </w:t>
        </w:r>
      </w:ins>
      <w:r>
        <w:rPr>
          <w:rFonts w:ascii="Times New Roman" w:hAnsi="Times New Roman" w:cs="Times New Roman"/>
          <w:sz w:val="24"/>
          <w:szCs w:val="24"/>
        </w:rPr>
        <w:t xml:space="preserve">soybeans </w:t>
      </w:r>
      <w:r w:rsidR="003606BE">
        <w:rPr>
          <w:rFonts w:ascii="Times New Roman" w:hAnsi="Times New Roman" w:cs="Times New Roman"/>
          <w:sz w:val="24"/>
          <w:szCs w:val="24"/>
        </w:rPr>
        <w:t xml:space="preserve">in Nebraska </w:t>
      </w:r>
      <w:r>
        <w:rPr>
          <w:rFonts w:ascii="Times New Roman" w:hAnsi="Times New Roman" w:cs="Times New Roman"/>
          <w:sz w:val="24"/>
          <w:szCs w:val="24"/>
        </w:rPr>
        <w:t xml:space="preserve">during the 2017 growing season.  </w:t>
      </w:r>
    </w:p>
    <w:p w14:paraId="2AF39E79" w14:textId="5133241C" w:rsidR="00220AB3" w:rsidRDefault="00410680" w:rsidP="001923B1">
      <w:pPr>
        <w:spacing w:line="480" w:lineRule="auto"/>
        <w:ind w:firstLine="720"/>
        <w:rPr>
          <w:ins w:id="399" w:author="MCO" w:date="2018-02-06T16:48:00Z"/>
          <w:rFonts w:ascii="Times New Roman" w:hAnsi="Times New Roman" w:cs="Times New Roman"/>
          <w:sz w:val="24"/>
          <w:szCs w:val="24"/>
        </w:rPr>
      </w:pPr>
      <w:r>
        <w:rPr>
          <w:rFonts w:ascii="Times New Roman" w:hAnsi="Times New Roman" w:cs="Times New Roman"/>
          <w:sz w:val="24"/>
          <w:szCs w:val="24"/>
        </w:rPr>
        <w:t xml:space="preserve">Complete responses from 89 farmers representing a total of </w:t>
      </w:r>
      <w:r w:rsidR="003079C1">
        <w:rPr>
          <w:rFonts w:ascii="Times New Roman" w:hAnsi="Times New Roman" w:cs="Times New Roman"/>
          <w:sz w:val="24"/>
          <w:szCs w:val="24"/>
        </w:rPr>
        <w:t>11,862</w:t>
      </w:r>
      <w:r w:rsidR="00F172CE">
        <w:rPr>
          <w:rFonts w:ascii="Times New Roman" w:hAnsi="Times New Roman" w:cs="Times New Roman"/>
          <w:sz w:val="24"/>
          <w:szCs w:val="24"/>
        </w:rPr>
        <w:t xml:space="preserve"> </w:t>
      </w:r>
      <w:del w:id="400" w:author="MCO" w:date="2018-02-06T15:45:00Z">
        <w:r w:rsidR="00F172CE" w:rsidDel="0079210B">
          <w:rPr>
            <w:rFonts w:ascii="Times New Roman" w:hAnsi="Times New Roman" w:cs="Times New Roman"/>
            <w:sz w:val="24"/>
            <w:szCs w:val="24"/>
          </w:rPr>
          <w:delText xml:space="preserve">Xtend </w:delText>
        </w:r>
      </w:del>
      <w:ins w:id="401" w:author="MCO" w:date="2018-02-06T15:45:00Z">
        <w:r w:rsidR="0079210B">
          <w:rPr>
            <w:rFonts w:ascii="Times New Roman" w:hAnsi="Times New Roman" w:cs="Times New Roman"/>
            <w:sz w:val="24"/>
            <w:szCs w:val="24"/>
          </w:rPr>
          <w:t xml:space="preserve">DT </w:t>
        </w:r>
      </w:ins>
      <w:r w:rsidR="00F172CE">
        <w:rPr>
          <w:rFonts w:ascii="Times New Roman" w:hAnsi="Times New Roman" w:cs="Times New Roman"/>
          <w:sz w:val="24"/>
          <w:szCs w:val="24"/>
        </w:rPr>
        <w:t>soybean</w:t>
      </w:r>
      <w:r>
        <w:rPr>
          <w:rFonts w:ascii="Times New Roman" w:hAnsi="Times New Roman" w:cs="Times New Roman"/>
          <w:sz w:val="24"/>
          <w:szCs w:val="24"/>
        </w:rPr>
        <w:t xml:space="preserve"> </w:t>
      </w:r>
      <w:r w:rsidR="003079C1">
        <w:rPr>
          <w:rFonts w:ascii="Times New Roman" w:hAnsi="Times New Roman" w:cs="Times New Roman"/>
          <w:sz w:val="24"/>
          <w:szCs w:val="24"/>
        </w:rPr>
        <w:t>hectares</w:t>
      </w:r>
      <w:r w:rsidR="00F172CE">
        <w:rPr>
          <w:rFonts w:ascii="Times New Roman" w:hAnsi="Times New Roman" w:cs="Times New Roman"/>
          <w:sz w:val="24"/>
          <w:szCs w:val="24"/>
        </w:rPr>
        <w:t xml:space="preserve"> sprayed with dicamba</w:t>
      </w:r>
      <w:r>
        <w:rPr>
          <w:rFonts w:ascii="Times New Roman" w:hAnsi="Times New Roman" w:cs="Times New Roman"/>
          <w:sz w:val="24"/>
          <w:szCs w:val="24"/>
        </w:rPr>
        <w:t xml:space="preserve"> were selected to investigate tank-mix product used alongside dicamba in </w:t>
      </w:r>
      <w:del w:id="402" w:author="MCO" w:date="2018-02-06T15:45:00Z">
        <w:r w:rsidDel="0079210B">
          <w:rPr>
            <w:rFonts w:ascii="Times New Roman" w:hAnsi="Times New Roman" w:cs="Times New Roman"/>
            <w:sz w:val="24"/>
            <w:szCs w:val="24"/>
          </w:rPr>
          <w:delText xml:space="preserve">Xtend </w:delText>
        </w:r>
      </w:del>
      <w:ins w:id="403" w:author="MCO" w:date="2018-02-06T15:45:00Z">
        <w:r w:rsidR="0079210B">
          <w:rPr>
            <w:rFonts w:ascii="Times New Roman" w:hAnsi="Times New Roman" w:cs="Times New Roman"/>
            <w:sz w:val="24"/>
            <w:szCs w:val="24"/>
          </w:rPr>
          <w:t xml:space="preserve">DT </w:t>
        </w:r>
      </w:ins>
      <w:r>
        <w:rPr>
          <w:rFonts w:ascii="Times New Roman" w:hAnsi="Times New Roman" w:cs="Times New Roman"/>
          <w:sz w:val="24"/>
          <w:szCs w:val="24"/>
        </w:rPr>
        <w:t xml:space="preserve">soybeans POST-emergence applications. </w:t>
      </w:r>
      <w:r w:rsidR="00E55716">
        <w:rPr>
          <w:rFonts w:ascii="Times New Roman" w:hAnsi="Times New Roman" w:cs="Times New Roman"/>
          <w:sz w:val="24"/>
          <w:szCs w:val="24"/>
        </w:rPr>
        <w:t>When asked whether glyphosate was tank-mixed with dicamba, 82%, 15% and 3% of respondents</w:t>
      </w:r>
      <w:r>
        <w:rPr>
          <w:rFonts w:ascii="Times New Roman" w:hAnsi="Times New Roman" w:cs="Times New Roman"/>
          <w:sz w:val="24"/>
          <w:szCs w:val="24"/>
        </w:rPr>
        <w:t xml:space="preserve"> </w:t>
      </w:r>
      <w:r w:rsidR="00E55716">
        <w:rPr>
          <w:rFonts w:ascii="Times New Roman" w:hAnsi="Times New Roman" w:cs="Times New Roman"/>
          <w:sz w:val="24"/>
          <w:szCs w:val="24"/>
        </w:rPr>
        <w:t xml:space="preserve">reported yes, no and not sure, respectively, which represented </w:t>
      </w:r>
      <w:r w:rsidR="00C50D37">
        <w:rPr>
          <w:rFonts w:ascii="Times New Roman" w:hAnsi="Times New Roman" w:cs="Times New Roman"/>
          <w:sz w:val="24"/>
          <w:szCs w:val="24"/>
        </w:rPr>
        <w:t xml:space="preserve">84%, 15% and 1% of </w:t>
      </w:r>
      <w:r>
        <w:rPr>
          <w:rFonts w:ascii="Times New Roman" w:hAnsi="Times New Roman" w:cs="Times New Roman"/>
          <w:sz w:val="24"/>
          <w:szCs w:val="24"/>
        </w:rPr>
        <w:t xml:space="preserve">total </w:t>
      </w:r>
      <w:r w:rsidR="003079C1">
        <w:rPr>
          <w:rFonts w:ascii="Times New Roman" w:hAnsi="Times New Roman" w:cs="Times New Roman"/>
          <w:sz w:val="24"/>
          <w:szCs w:val="24"/>
        </w:rPr>
        <w:t>hectares</w:t>
      </w:r>
      <w:r w:rsidR="00C50D37">
        <w:rPr>
          <w:rFonts w:ascii="Times New Roman" w:hAnsi="Times New Roman" w:cs="Times New Roman"/>
          <w:sz w:val="24"/>
          <w:szCs w:val="24"/>
        </w:rPr>
        <w:t xml:space="preserve">. </w:t>
      </w:r>
      <w:r>
        <w:rPr>
          <w:rFonts w:ascii="Times New Roman" w:hAnsi="Times New Roman" w:cs="Times New Roman"/>
          <w:sz w:val="24"/>
          <w:szCs w:val="24"/>
        </w:rPr>
        <w:t>When asked whether a POST-emergence herbicide other than glyphosate was tank-mixed with dicamba, 28%, 57%, and 15% said yes, no and not sure, respectively, which represent</w:t>
      </w:r>
      <w:r w:rsidR="003079C1">
        <w:rPr>
          <w:rFonts w:ascii="Times New Roman" w:hAnsi="Times New Roman" w:cs="Times New Roman"/>
          <w:sz w:val="24"/>
          <w:szCs w:val="24"/>
        </w:rPr>
        <w:t>ed 29%, 59%, and 12% of total hectares</w:t>
      </w:r>
      <w:r>
        <w:rPr>
          <w:rFonts w:ascii="Times New Roman" w:hAnsi="Times New Roman" w:cs="Times New Roman"/>
          <w:sz w:val="24"/>
          <w:szCs w:val="24"/>
        </w:rPr>
        <w:t>. ACCase inhibitors (WSSA Group 1</w:t>
      </w:r>
      <w:r w:rsidR="00F172CE">
        <w:rPr>
          <w:rFonts w:ascii="Times New Roman" w:hAnsi="Times New Roman" w:cs="Times New Roman"/>
          <w:sz w:val="24"/>
          <w:szCs w:val="24"/>
        </w:rPr>
        <w:t xml:space="preserve">; e.g., </w:t>
      </w:r>
      <w:proofErr w:type="spellStart"/>
      <w:r w:rsidR="00F172CE">
        <w:rPr>
          <w:rFonts w:ascii="Times New Roman" w:hAnsi="Times New Roman" w:cs="Times New Roman"/>
          <w:sz w:val="24"/>
          <w:szCs w:val="24"/>
        </w:rPr>
        <w:t>clethodim</w:t>
      </w:r>
      <w:proofErr w:type="spellEnd"/>
      <w:r>
        <w:rPr>
          <w:rFonts w:ascii="Times New Roman" w:hAnsi="Times New Roman" w:cs="Times New Roman"/>
          <w:sz w:val="24"/>
          <w:szCs w:val="24"/>
        </w:rPr>
        <w:t>) followed by PPO inhibitors (WSSA Group 14</w:t>
      </w:r>
      <w:r w:rsidR="00F172CE">
        <w:rPr>
          <w:rFonts w:ascii="Times New Roman" w:hAnsi="Times New Roman" w:cs="Times New Roman"/>
          <w:sz w:val="24"/>
          <w:szCs w:val="24"/>
        </w:rPr>
        <w:t xml:space="preserve">; e.g., </w:t>
      </w:r>
      <w:r w:rsidR="00F172CE">
        <w:rPr>
          <w:rFonts w:ascii="Times New Roman" w:hAnsi="Times New Roman" w:cs="Times New Roman"/>
          <w:sz w:val="24"/>
          <w:szCs w:val="24"/>
        </w:rPr>
        <w:lastRenderedPageBreak/>
        <w:t>fomesafen</w:t>
      </w:r>
      <w:r>
        <w:rPr>
          <w:rFonts w:ascii="Times New Roman" w:hAnsi="Times New Roman" w:cs="Times New Roman"/>
          <w:sz w:val="24"/>
          <w:szCs w:val="24"/>
        </w:rPr>
        <w:t>)</w:t>
      </w:r>
      <w:r w:rsidR="00E55716">
        <w:rPr>
          <w:rFonts w:ascii="Times New Roman" w:hAnsi="Times New Roman" w:cs="Times New Roman"/>
          <w:sz w:val="24"/>
          <w:szCs w:val="24"/>
        </w:rPr>
        <w:t xml:space="preserve"> </w:t>
      </w:r>
      <w:r>
        <w:rPr>
          <w:rFonts w:ascii="Times New Roman" w:hAnsi="Times New Roman" w:cs="Times New Roman"/>
          <w:sz w:val="24"/>
          <w:szCs w:val="24"/>
        </w:rPr>
        <w:t xml:space="preserve">were the main answers (data not shown). When asked whether </w:t>
      </w:r>
      <w:r w:rsidR="003079C1">
        <w:rPr>
          <w:rFonts w:ascii="Times New Roman" w:hAnsi="Times New Roman" w:cs="Times New Roman"/>
          <w:sz w:val="24"/>
          <w:szCs w:val="24"/>
        </w:rPr>
        <w:t>a</w:t>
      </w:r>
      <w:ins w:id="404" w:author="MCO" w:date="2018-02-06T15:45:00Z">
        <w:r w:rsidR="0079210B">
          <w:rPr>
            <w:rFonts w:ascii="Times New Roman" w:hAnsi="Times New Roman" w:cs="Times New Roman"/>
            <w:sz w:val="24"/>
            <w:szCs w:val="24"/>
          </w:rPr>
          <w:t>n</w:t>
        </w:r>
      </w:ins>
      <w:r>
        <w:rPr>
          <w:rFonts w:ascii="Times New Roman" w:hAnsi="Times New Roman" w:cs="Times New Roman"/>
          <w:sz w:val="24"/>
          <w:szCs w:val="24"/>
        </w:rPr>
        <w:t xml:space="preserve"> herbicide with soil residual activity was added to the tank mix with dicamba, 25%, 53% and 22% of farmers reported yes, no, and not sure, respectively, </w:t>
      </w:r>
      <w:r w:rsidR="001923B1">
        <w:rPr>
          <w:rFonts w:ascii="Times New Roman" w:hAnsi="Times New Roman" w:cs="Times New Roman"/>
          <w:sz w:val="24"/>
          <w:szCs w:val="24"/>
        </w:rPr>
        <w:t>which represented</w:t>
      </w:r>
      <w:r w:rsidR="003079C1">
        <w:rPr>
          <w:rFonts w:ascii="Times New Roman" w:hAnsi="Times New Roman" w:cs="Times New Roman"/>
          <w:sz w:val="24"/>
          <w:szCs w:val="24"/>
        </w:rPr>
        <w:t xml:space="preserve"> 27%, 52% and 21% of total hectares</w:t>
      </w:r>
      <w:r w:rsidR="001923B1">
        <w:rPr>
          <w:rFonts w:ascii="Times New Roman" w:hAnsi="Times New Roman" w:cs="Times New Roman"/>
          <w:sz w:val="24"/>
          <w:szCs w:val="24"/>
        </w:rPr>
        <w:t xml:space="preserve">. Long-chain fatty acid inhibitors (Group 15; e.g., acetochlor, </w:t>
      </w:r>
      <w:r w:rsidR="00E006B4">
        <w:rPr>
          <w:rFonts w:ascii="Times New Roman" w:hAnsi="Times New Roman" w:cs="Times New Roman"/>
          <w:i/>
          <w:sz w:val="24"/>
          <w:szCs w:val="24"/>
        </w:rPr>
        <w:t>S</w:t>
      </w:r>
      <w:r w:rsidR="001923B1">
        <w:rPr>
          <w:rFonts w:ascii="Times New Roman" w:hAnsi="Times New Roman" w:cs="Times New Roman"/>
          <w:sz w:val="24"/>
          <w:szCs w:val="24"/>
        </w:rPr>
        <w:t>-metolachlor, and dimethenamid-</w:t>
      </w:r>
      <w:r w:rsidR="00C4315C">
        <w:rPr>
          <w:rFonts w:ascii="Times New Roman" w:hAnsi="Times New Roman" w:cs="Times New Roman"/>
          <w:sz w:val="24"/>
          <w:szCs w:val="24"/>
        </w:rPr>
        <w:t>P) were the predominant answer</w:t>
      </w:r>
      <w:ins w:id="405" w:author="Rodrigo Werle" w:date="2018-02-05T16:44:00Z">
        <w:r w:rsidR="003606BE">
          <w:rPr>
            <w:rFonts w:ascii="Times New Roman" w:hAnsi="Times New Roman" w:cs="Times New Roman"/>
            <w:sz w:val="24"/>
            <w:szCs w:val="24"/>
          </w:rPr>
          <w:t>.</w:t>
        </w:r>
      </w:ins>
      <w:r w:rsidR="000863D8" w:rsidRPr="00751C18">
        <w:rPr>
          <w:rFonts w:ascii="Times New Roman" w:hAnsi="Times New Roman" w:cs="Times New Roman"/>
          <w:sz w:val="24"/>
          <w:szCs w:val="24"/>
        </w:rPr>
        <w:t xml:space="preserve"> </w:t>
      </w:r>
      <w:r w:rsidR="00F172CE">
        <w:rPr>
          <w:rFonts w:ascii="Times New Roman" w:hAnsi="Times New Roman" w:cs="Times New Roman"/>
          <w:sz w:val="24"/>
          <w:szCs w:val="24"/>
        </w:rPr>
        <w:t xml:space="preserve">Complete responses from 63 farmers representing a total of </w:t>
      </w:r>
      <w:r w:rsidR="00EF29D2">
        <w:rPr>
          <w:rFonts w:ascii="Times New Roman" w:hAnsi="Times New Roman" w:cs="Times New Roman"/>
          <w:sz w:val="24"/>
          <w:szCs w:val="24"/>
        </w:rPr>
        <w:t>9,098</w:t>
      </w:r>
      <w:r w:rsidR="00F172CE">
        <w:rPr>
          <w:rFonts w:ascii="Times New Roman" w:hAnsi="Times New Roman" w:cs="Times New Roman"/>
          <w:sz w:val="24"/>
          <w:szCs w:val="24"/>
        </w:rPr>
        <w:t xml:space="preserve"> </w:t>
      </w:r>
      <w:del w:id="406" w:author="MCO" w:date="2018-02-06T15:46:00Z">
        <w:r w:rsidR="00F172CE" w:rsidDel="0079210B">
          <w:rPr>
            <w:rFonts w:ascii="Times New Roman" w:hAnsi="Times New Roman" w:cs="Times New Roman"/>
            <w:sz w:val="24"/>
            <w:szCs w:val="24"/>
          </w:rPr>
          <w:delText xml:space="preserve">Xtend </w:delText>
        </w:r>
      </w:del>
      <w:ins w:id="407" w:author="MCO" w:date="2018-02-06T15:46:00Z">
        <w:r w:rsidR="0079210B">
          <w:rPr>
            <w:rFonts w:ascii="Times New Roman" w:hAnsi="Times New Roman" w:cs="Times New Roman"/>
            <w:sz w:val="24"/>
            <w:szCs w:val="24"/>
          </w:rPr>
          <w:t xml:space="preserve">DT </w:t>
        </w:r>
      </w:ins>
      <w:r w:rsidR="00F172CE">
        <w:rPr>
          <w:rFonts w:ascii="Times New Roman" w:hAnsi="Times New Roman" w:cs="Times New Roman"/>
          <w:sz w:val="24"/>
          <w:szCs w:val="24"/>
        </w:rPr>
        <w:t xml:space="preserve">soybean </w:t>
      </w:r>
      <w:r w:rsidR="00EF29D2">
        <w:rPr>
          <w:rFonts w:ascii="Times New Roman" w:hAnsi="Times New Roman" w:cs="Times New Roman"/>
          <w:sz w:val="24"/>
          <w:szCs w:val="24"/>
        </w:rPr>
        <w:t>hectares</w:t>
      </w:r>
      <w:r w:rsidR="00F172CE">
        <w:rPr>
          <w:rFonts w:ascii="Times New Roman" w:hAnsi="Times New Roman" w:cs="Times New Roman"/>
          <w:sz w:val="24"/>
          <w:szCs w:val="24"/>
        </w:rPr>
        <w:t xml:space="preserve"> sprayed with dicamba indicated that 11%, 48%, 3%, 8%, 17%, 2% and 11% sprayed dicamba alone, with glyphosate, with a POST-emergence other than glyphosate, with glyphosate and another POST-emergence, with glyphosate and a soil-residual product, with glyphosate plus another POST and a residual product, respectively. In terms of </w:t>
      </w:r>
      <w:r w:rsidR="00EF29D2">
        <w:rPr>
          <w:rFonts w:ascii="Times New Roman" w:hAnsi="Times New Roman" w:cs="Times New Roman"/>
          <w:sz w:val="24"/>
          <w:szCs w:val="24"/>
        </w:rPr>
        <w:t>hectares</w:t>
      </w:r>
      <w:r w:rsidR="00F172CE">
        <w:rPr>
          <w:rFonts w:ascii="Times New Roman" w:hAnsi="Times New Roman" w:cs="Times New Roman"/>
          <w:sz w:val="24"/>
          <w:szCs w:val="24"/>
        </w:rPr>
        <w:t xml:space="preserve"> surveyed, 14%, 44%, 1%, 8%, 18%, 3%, and 13% were sprayed with the aforementioned tank-mixes, respectively. </w:t>
      </w:r>
      <w:r w:rsidR="00461262">
        <w:rPr>
          <w:rFonts w:ascii="Times New Roman" w:hAnsi="Times New Roman" w:cs="Times New Roman"/>
          <w:sz w:val="24"/>
          <w:szCs w:val="24"/>
        </w:rPr>
        <w:t xml:space="preserve">When asked whether the </w:t>
      </w:r>
      <w:del w:id="408" w:author="MCO" w:date="2018-02-06T15:46:00Z">
        <w:r w:rsidR="00461262" w:rsidDel="0079210B">
          <w:rPr>
            <w:rFonts w:ascii="Times New Roman" w:hAnsi="Times New Roman" w:cs="Times New Roman"/>
            <w:sz w:val="24"/>
            <w:szCs w:val="24"/>
          </w:rPr>
          <w:delText xml:space="preserve">Xtend </w:delText>
        </w:r>
      </w:del>
      <w:ins w:id="409" w:author="MCO" w:date="2018-02-06T15:46:00Z">
        <w:r w:rsidR="0079210B">
          <w:rPr>
            <w:rFonts w:ascii="Times New Roman" w:hAnsi="Times New Roman" w:cs="Times New Roman"/>
            <w:sz w:val="24"/>
            <w:szCs w:val="24"/>
          </w:rPr>
          <w:t xml:space="preserve">DT </w:t>
        </w:r>
      </w:ins>
      <w:r w:rsidR="00461262">
        <w:rPr>
          <w:rFonts w:ascii="Times New Roman" w:hAnsi="Times New Roman" w:cs="Times New Roman"/>
          <w:sz w:val="24"/>
          <w:szCs w:val="24"/>
        </w:rPr>
        <w:t xml:space="preserve">technology and dicamba application improved weed management in soybeans, 93% of farmers responded yes, representing 95% of total </w:t>
      </w:r>
      <w:r w:rsidR="00EF29D2">
        <w:rPr>
          <w:rFonts w:ascii="Times New Roman" w:hAnsi="Times New Roman" w:cs="Times New Roman"/>
          <w:sz w:val="24"/>
          <w:szCs w:val="24"/>
        </w:rPr>
        <w:t>hectares</w:t>
      </w:r>
      <w:r w:rsidR="00461262">
        <w:rPr>
          <w:rFonts w:ascii="Times New Roman" w:hAnsi="Times New Roman" w:cs="Times New Roman"/>
          <w:sz w:val="24"/>
          <w:szCs w:val="24"/>
        </w:rPr>
        <w:t xml:space="preserve"> surveyed (76 responses and a total of </w:t>
      </w:r>
      <w:r w:rsidR="00EF29D2">
        <w:rPr>
          <w:rFonts w:ascii="Times New Roman" w:hAnsi="Times New Roman" w:cs="Times New Roman"/>
          <w:sz w:val="24"/>
          <w:szCs w:val="24"/>
        </w:rPr>
        <w:t>10,882 hectares</w:t>
      </w:r>
      <w:r w:rsidR="00461262">
        <w:rPr>
          <w:rFonts w:ascii="Times New Roman" w:hAnsi="Times New Roman" w:cs="Times New Roman"/>
          <w:sz w:val="24"/>
          <w:szCs w:val="24"/>
        </w:rPr>
        <w:t xml:space="preserve"> of </w:t>
      </w:r>
      <w:del w:id="410" w:author="MCO" w:date="2018-02-06T15:46:00Z">
        <w:r w:rsidR="00461262" w:rsidDel="0079210B">
          <w:rPr>
            <w:rFonts w:ascii="Times New Roman" w:hAnsi="Times New Roman" w:cs="Times New Roman"/>
            <w:sz w:val="24"/>
            <w:szCs w:val="24"/>
          </w:rPr>
          <w:delText xml:space="preserve">Xtend </w:delText>
        </w:r>
      </w:del>
      <w:ins w:id="411" w:author="MCO" w:date="2018-02-06T15:46:00Z">
        <w:r w:rsidR="0079210B">
          <w:rPr>
            <w:rFonts w:ascii="Times New Roman" w:hAnsi="Times New Roman" w:cs="Times New Roman"/>
            <w:sz w:val="24"/>
            <w:szCs w:val="24"/>
          </w:rPr>
          <w:t xml:space="preserve">DT </w:t>
        </w:r>
      </w:ins>
      <w:r w:rsidR="00461262">
        <w:rPr>
          <w:rFonts w:ascii="Times New Roman" w:hAnsi="Times New Roman" w:cs="Times New Roman"/>
          <w:sz w:val="24"/>
          <w:szCs w:val="24"/>
        </w:rPr>
        <w:t>soybeans sprayed with dicamba</w:t>
      </w:r>
      <w:r w:rsidR="003606BE">
        <w:rPr>
          <w:rFonts w:ascii="Times New Roman" w:hAnsi="Times New Roman" w:cs="Times New Roman"/>
          <w:sz w:val="24"/>
          <w:szCs w:val="24"/>
        </w:rPr>
        <w:t xml:space="preserve"> in 2017</w:t>
      </w:r>
      <w:r w:rsidR="00461262">
        <w:rPr>
          <w:rFonts w:ascii="Times New Roman" w:hAnsi="Times New Roman" w:cs="Times New Roman"/>
          <w:sz w:val="24"/>
          <w:szCs w:val="24"/>
        </w:rPr>
        <w:t>).</w:t>
      </w:r>
    </w:p>
    <w:p w14:paraId="32BC0DF7" w14:textId="47386DD9" w:rsidR="00461262" w:rsidDel="00EC39DB" w:rsidRDefault="00D778CC" w:rsidP="001923B1">
      <w:pPr>
        <w:spacing w:line="480" w:lineRule="auto"/>
        <w:ind w:firstLine="720"/>
        <w:rPr>
          <w:del w:id="412" w:author="MCO" w:date="2018-02-06T16:51:00Z"/>
          <w:rFonts w:ascii="Times New Roman" w:hAnsi="Times New Roman" w:cs="Times New Roman"/>
          <w:sz w:val="24"/>
          <w:szCs w:val="24"/>
        </w:rPr>
      </w:pPr>
      <w:ins w:id="413" w:author="MCO" w:date="2018-02-08T09:36:00Z">
        <w:r>
          <w:rPr>
            <w:rFonts w:ascii="Times New Roman" w:hAnsi="Times New Roman" w:cs="Times New Roman"/>
            <w:sz w:val="24"/>
            <w:szCs w:val="24"/>
          </w:rPr>
          <w:t xml:space="preserve">Our </w:t>
        </w:r>
      </w:ins>
      <w:del w:id="414" w:author="MCO" w:date="2018-02-06T16:48:00Z">
        <w:r w:rsidR="00461262" w:rsidDel="00220AB3">
          <w:rPr>
            <w:rFonts w:ascii="Times New Roman" w:hAnsi="Times New Roman" w:cs="Times New Roman"/>
            <w:sz w:val="24"/>
            <w:szCs w:val="24"/>
          </w:rPr>
          <w:delText xml:space="preserve"> </w:delText>
        </w:r>
      </w:del>
      <w:ins w:id="415" w:author="MCO" w:date="2018-02-08T09:36:00Z">
        <w:r>
          <w:rPr>
            <w:rFonts w:ascii="Times New Roman" w:hAnsi="Times New Roman" w:cs="Times New Roman"/>
            <w:sz w:val="24"/>
            <w:szCs w:val="24"/>
          </w:rPr>
          <w:t>r</w:t>
        </w:r>
      </w:ins>
      <w:ins w:id="416" w:author="MCO" w:date="2018-02-06T15:55:00Z">
        <w:r w:rsidR="00A82CDC">
          <w:rPr>
            <w:rFonts w:ascii="Times New Roman" w:hAnsi="Times New Roman" w:cs="Times New Roman"/>
            <w:sz w:val="24"/>
            <w:szCs w:val="24"/>
          </w:rPr>
          <w:t>esult</w:t>
        </w:r>
      </w:ins>
      <w:ins w:id="417" w:author="MCO" w:date="2018-02-06T16:00:00Z">
        <w:r w:rsidR="006736AA">
          <w:rPr>
            <w:rFonts w:ascii="Times New Roman" w:hAnsi="Times New Roman" w:cs="Times New Roman"/>
            <w:sz w:val="24"/>
            <w:szCs w:val="24"/>
          </w:rPr>
          <w:t>s</w:t>
        </w:r>
      </w:ins>
      <w:ins w:id="418" w:author="MCO" w:date="2018-02-06T15:55:00Z">
        <w:r w:rsidR="00A82CDC">
          <w:rPr>
            <w:rFonts w:ascii="Times New Roman" w:hAnsi="Times New Roman" w:cs="Times New Roman"/>
            <w:sz w:val="24"/>
            <w:szCs w:val="24"/>
          </w:rPr>
          <w:t xml:space="preserve"> showed h</w:t>
        </w:r>
        <w:r w:rsidR="00A82CDC" w:rsidRPr="004D2C71">
          <w:rPr>
            <w:rFonts w:ascii="Times New Roman" w:hAnsi="Times New Roman" w:cs="Times New Roman"/>
            <w:sz w:val="24"/>
            <w:szCs w:val="24"/>
          </w:rPr>
          <w:t>igh reliance on dicamba for POST</w:t>
        </w:r>
        <w:r w:rsidR="00A82CDC">
          <w:rPr>
            <w:rFonts w:ascii="Times New Roman" w:hAnsi="Times New Roman" w:cs="Times New Roman"/>
            <w:sz w:val="24"/>
            <w:szCs w:val="24"/>
          </w:rPr>
          <w:t>-application</w:t>
        </w:r>
        <w:r w:rsidR="00A82CDC" w:rsidRPr="004D2C71">
          <w:rPr>
            <w:rFonts w:ascii="Times New Roman" w:hAnsi="Times New Roman" w:cs="Times New Roman"/>
            <w:sz w:val="24"/>
            <w:szCs w:val="24"/>
          </w:rPr>
          <w:t xml:space="preserve"> </w:t>
        </w:r>
      </w:ins>
      <w:ins w:id="419" w:author="MCO" w:date="2018-02-06T16:52:00Z">
        <w:r w:rsidR="00EC39DB">
          <w:rPr>
            <w:rFonts w:ascii="Times New Roman" w:hAnsi="Times New Roman" w:cs="Times New Roman"/>
            <w:sz w:val="24"/>
            <w:szCs w:val="24"/>
          </w:rPr>
          <w:t xml:space="preserve">for </w:t>
        </w:r>
      </w:ins>
      <w:ins w:id="420" w:author="MCO" w:date="2018-02-06T15:55:00Z">
        <w:r>
          <w:rPr>
            <w:rFonts w:ascii="Times New Roman" w:hAnsi="Times New Roman" w:cs="Times New Roman"/>
            <w:sz w:val="24"/>
            <w:szCs w:val="24"/>
          </w:rPr>
          <w:t>troublesome weed</w:t>
        </w:r>
      </w:ins>
      <w:ins w:id="421" w:author="MCO" w:date="2018-02-08T09:36:00Z">
        <w:r>
          <w:rPr>
            <w:rFonts w:ascii="Times New Roman" w:hAnsi="Times New Roman" w:cs="Times New Roman"/>
            <w:sz w:val="24"/>
            <w:szCs w:val="24"/>
          </w:rPr>
          <w:t xml:space="preserve"> control</w:t>
        </w:r>
      </w:ins>
      <w:ins w:id="422" w:author="MCO" w:date="2018-02-06T16:52:00Z">
        <w:r w:rsidR="00EC39DB">
          <w:rPr>
            <w:rFonts w:ascii="Times New Roman" w:hAnsi="Times New Roman" w:cs="Times New Roman"/>
            <w:sz w:val="24"/>
            <w:szCs w:val="24"/>
          </w:rPr>
          <w:t xml:space="preserve"> or for combating </w:t>
        </w:r>
      </w:ins>
      <w:ins w:id="423" w:author="MCO" w:date="2018-02-06T16:53:00Z">
        <w:r w:rsidR="00EC39DB">
          <w:rPr>
            <w:rFonts w:ascii="Times New Roman" w:hAnsi="Times New Roman" w:cs="Times New Roman"/>
            <w:sz w:val="24"/>
            <w:szCs w:val="24"/>
          </w:rPr>
          <w:t>GR weeds</w:t>
        </w:r>
      </w:ins>
      <w:ins w:id="424" w:author="MCO" w:date="2018-02-06T15:55:00Z">
        <w:r w:rsidR="00A82CDC" w:rsidRPr="004D2C71">
          <w:rPr>
            <w:rFonts w:ascii="Times New Roman" w:hAnsi="Times New Roman" w:cs="Times New Roman"/>
            <w:sz w:val="24"/>
            <w:szCs w:val="24"/>
          </w:rPr>
          <w:t xml:space="preserve"> (e.g., waterhemp, Palmer amaranth, horseweed, giant ragweed, kochia, etc.)</w:t>
        </w:r>
      </w:ins>
      <w:ins w:id="425" w:author="MCO" w:date="2018-02-06T15:56:00Z">
        <w:r w:rsidR="00A82CDC">
          <w:rPr>
            <w:rFonts w:ascii="Times New Roman" w:hAnsi="Times New Roman" w:cs="Times New Roman"/>
            <w:sz w:val="24"/>
            <w:szCs w:val="24"/>
          </w:rPr>
          <w:t>.</w:t>
        </w:r>
      </w:ins>
      <w:ins w:id="426" w:author="MCO" w:date="2018-02-06T16:50:00Z">
        <w:r w:rsidR="00EC39DB" w:rsidRPr="00EC39DB">
          <w:rPr>
            <w:rFonts w:ascii="Times New Roman" w:hAnsi="Times New Roman" w:cs="Times New Roman"/>
            <w:sz w:val="24"/>
            <w:szCs w:val="24"/>
          </w:rPr>
          <w:t xml:space="preserve"> </w:t>
        </w:r>
      </w:ins>
      <w:ins w:id="427" w:author="MCO" w:date="2018-02-08T09:37:00Z">
        <w:r>
          <w:rPr>
            <w:rFonts w:ascii="Times New Roman" w:hAnsi="Times New Roman" w:cs="Times New Roman"/>
            <w:sz w:val="24"/>
            <w:szCs w:val="24"/>
          </w:rPr>
          <w:t xml:space="preserve">In the past decade, </w:t>
        </w:r>
      </w:ins>
    </w:p>
    <w:p w14:paraId="4A80C33D" w14:textId="74D103D3" w:rsidR="00381BF1" w:rsidRDefault="00D778CC" w:rsidP="00381BF1">
      <w:pPr>
        <w:spacing w:line="480" w:lineRule="auto"/>
        <w:ind w:firstLine="720"/>
        <w:rPr>
          <w:ins w:id="428" w:author="MCO" w:date="2018-02-06T16:13:00Z"/>
          <w:rFonts w:ascii="Times New Roman" w:hAnsi="Times New Roman" w:cs="Times New Roman"/>
          <w:sz w:val="24"/>
          <w:szCs w:val="24"/>
        </w:rPr>
      </w:pPr>
      <w:ins w:id="429" w:author="MCO" w:date="2018-02-08T09:37:00Z">
        <w:r>
          <w:rPr>
            <w:rFonts w:ascii="Times New Roman" w:hAnsi="Times New Roman" w:cs="Times New Roman"/>
            <w:sz w:val="24"/>
            <w:szCs w:val="24"/>
          </w:rPr>
          <w:t>l</w:t>
        </w:r>
      </w:ins>
      <w:ins w:id="430" w:author="MCO" w:date="2018-02-06T16:12:00Z">
        <w:r w:rsidR="00381BF1" w:rsidRPr="004D2C71">
          <w:rPr>
            <w:rFonts w:ascii="Times New Roman" w:hAnsi="Times New Roman" w:cs="Times New Roman"/>
            <w:sz w:val="24"/>
            <w:szCs w:val="24"/>
          </w:rPr>
          <w:t xml:space="preserve">ess diversity of herbicides and </w:t>
        </w:r>
      </w:ins>
      <w:ins w:id="431" w:author="MCO" w:date="2018-02-06T16:32:00Z">
        <w:r w:rsidR="00B20185">
          <w:rPr>
            <w:rFonts w:ascii="Times New Roman" w:hAnsi="Times New Roman" w:cs="Times New Roman"/>
            <w:sz w:val="24"/>
            <w:szCs w:val="24"/>
          </w:rPr>
          <w:t>reliance</w:t>
        </w:r>
      </w:ins>
      <w:ins w:id="432" w:author="MCO" w:date="2018-02-06T16:12:00Z">
        <w:r w:rsidR="00381BF1" w:rsidRPr="004D2C71">
          <w:rPr>
            <w:rFonts w:ascii="Times New Roman" w:hAnsi="Times New Roman" w:cs="Times New Roman"/>
            <w:sz w:val="24"/>
            <w:szCs w:val="24"/>
          </w:rPr>
          <w:t xml:space="preserve"> on</w:t>
        </w:r>
      </w:ins>
      <w:ins w:id="433" w:author="MCO" w:date="2018-02-08T09:37:00Z">
        <w:r>
          <w:rPr>
            <w:rFonts w:ascii="Times New Roman" w:hAnsi="Times New Roman" w:cs="Times New Roman"/>
            <w:sz w:val="24"/>
            <w:szCs w:val="24"/>
          </w:rPr>
          <w:t xml:space="preserve"> glyphosate</w:t>
        </w:r>
      </w:ins>
      <w:ins w:id="434" w:author="MCO" w:date="2018-02-06T16:12:00Z">
        <w:r w:rsidR="00381BF1" w:rsidRPr="004D2C71">
          <w:rPr>
            <w:rFonts w:ascii="Times New Roman" w:hAnsi="Times New Roman" w:cs="Times New Roman"/>
            <w:sz w:val="24"/>
            <w:szCs w:val="24"/>
          </w:rPr>
          <w:t xml:space="preserve"> </w:t>
        </w:r>
        <w:r w:rsidR="00381BF1">
          <w:rPr>
            <w:rFonts w:ascii="Times New Roman" w:hAnsi="Times New Roman" w:cs="Times New Roman"/>
            <w:sz w:val="24"/>
            <w:szCs w:val="24"/>
          </w:rPr>
          <w:t xml:space="preserve">POST-application </w:t>
        </w:r>
        <w:r w:rsidR="00381BF1" w:rsidRPr="004D2C71">
          <w:rPr>
            <w:rFonts w:ascii="Times New Roman" w:hAnsi="Times New Roman" w:cs="Times New Roman"/>
            <w:sz w:val="24"/>
            <w:szCs w:val="24"/>
          </w:rPr>
          <w:t xml:space="preserve">in </w:t>
        </w:r>
      </w:ins>
      <w:ins w:id="435" w:author="MCO" w:date="2018-02-06T16:14:00Z">
        <w:r w:rsidR="00381BF1">
          <w:rPr>
            <w:rFonts w:ascii="Times New Roman" w:hAnsi="Times New Roman" w:cs="Times New Roman"/>
            <w:sz w:val="24"/>
            <w:szCs w:val="24"/>
          </w:rPr>
          <w:t>soybeans</w:t>
        </w:r>
      </w:ins>
      <w:ins w:id="436" w:author="MCO" w:date="2018-02-06T16:12:00Z">
        <w:r w:rsidR="00381BF1" w:rsidRPr="004D2C71">
          <w:rPr>
            <w:rFonts w:ascii="Times New Roman" w:hAnsi="Times New Roman" w:cs="Times New Roman"/>
            <w:sz w:val="24"/>
            <w:szCs w:val="24"/>
          </w:rPr>
          <w:t xml:space="preserve"> resulted in the rapid increase of </w:t>
        </w:r>
        <w:r w:rsidR="00381BF1">
          <w:rPr>
            <w:rFonts w:ascii="Times New Roman" w:hAnsi="Times New Roman" w:cs="Times New Roman"/>
            <w:sz w:val="24"/>
            <w:szCs w:val="24"/>
          </w:rPr>
          <w:t>GR</w:t>
        </w:r>
        <w:r w:rsidR="00E73265">
          <w:rPr>
            <w:rFonts w:ascii="Times New Roman" w:hAnsi="Times New Roman" w:cs="Times New Roman"/>
            <w:sz w:val="24"/>
            <w:szCs w:val="24"/>
          </w:rPr>
          <w:t xml:space="preserve"> weeds</w:t>
        </w:r>
      </w:ins>
      <w:ins w:id="437" w:author="MCO" w:date="2018-02-06T16:29:00Z">
        <w:r w:rsidR="00E73265">
          <w:rPr>
            <w:rFonts w:ascii="Times New Roman" w:hAnsi="Times New Roman" w:cs="Times New Roman"/>
            <w:sz w:val="24"/>
            <w:szCs w:val="24"/>
          </w:rPr>
          <w:t xml:space="preserve"> </w:t>
        </w:r>
      </w:ins>
      <w:ins w:id="438" w:author="MCO" w:date="2018-02-06T16:12:00Z">
        <w:r w:rsidR="00381BF1" w:rsidRPr="004D2C71">
          <w:rPr>
            <w:rFonts w:ascii="Times New Roman" w:hAnsi="Times New Roman" w:cs="Times New Roman"/>
            <w:sz w:val="24"/>
            <w:szCs w:val="24"/>
          </w:rPr>
          <w:t>(Heap, 2018</w:t>
        </w:r>
      </w:ins>
      <w:ins w:id="439" w:author="MCO" w:date="2018-02-08T14:48:00Z">
        <w:r w:rsidR="00C830FC">
          <w:rPr>
            <w:rFonts w:ascii="Times New Roman" w:hAnsi="Times New Roman" w:cs="Times New Roman"/>
            <w:sz w:val="24"/>
            <w:szCs w:val="24"/>
          </w:rPr>
          <w:t>b</w:t>
        </w:r>
      </w:ins>
      <w:ins w:id="440" w:author="MCO" w:date="2018-02-06T16:12:00Z">
        <w:r w:rsidR="00381BF1" w:rsidRPr="004D2C71">
          <w:rPr>
            <w:rFonts w:ascii="Times New Roman" w:hAnsi="Times New Roman" w:cs="Times New Roman"/>
            <w:sz w:val="24"/>
            <w:szCs w:val="24"/>
          </w:rPr>
          <w:t xml:space="preserve">). </w:t>
        </w:r>
      </w:ins>
      <w:ins w:id="441" w:author="MCO" w:date="2018-02-06T16:13:00Z">
        <w:r w:rsidR="00381BF1" w:rsidRPr="004D2C71">
          <w:rPr>
            <w:rFonts w:ascii="Times New Roman" w:hAnsi="Times New Roman" w:cs="Times New Roman"/>
            <w:sz w:val="24"/>
            <w:szCs w:val="24"/>
          </w:rPr>
          <w:t xml:space="preserve">The dramatic evolution of </w:t>
        </w:r>
        <w:r w:rsidR="00381BF1">
          <w:rPr>
            <w:rFonts w:ascii="Times New Roman" w:hAnsi="Times New Roman" w:cs="Times New Roman"/>
            <w:sz w:val="24"/>
            <w:szCs w:val="24"/>
          </w:rPr>
          <w:t>GR</w:t>
        </w:r>
        <w:r w:rsidR="00381BF1" w:rsidRPr="004D2C71">
          <w:rPr>
            <w:rFonts w:ascii="Times New Roman" w:hAnsi="Times New Roman" w:cs="Times New Roman"/>
            <w:sz w:val="24"/>
            <w:szCs w:val="24"/>
          </w:rPr>
          <w:t xml:space="preserve"> weeds in the US was</w:t>
        </w:r>
        <w:r w:rsidR="00381BF1">
          <w:rPr>
            <w:rFonts w:ascii="Times New Roman" w:hAnsi="Times New Roman" w:cs="Times New Roman"/>
            <w:sz w:val="24"/>
            <w:szCs w:val="24"/>
          </w:rPr>
          <w:t xml:space="preserve">, in part, a reason </w:t>
        </w:r>
        <w:r w:rsidR="00381BF1" w:rsidRPr="004D2C71">
          <w:rPr>
            <w:rFonts w:ascii="Times New Roman" w:hAnsi="Times New Roman" w:cs="Times New Roman"/>
            <w:sz w:val="24"/>
            <w:szCs w:val="24"/>
          </w:rPr>
          <w:t>for launching</w:t>
        </w:r>
      </w:ins>
      <w:ins w:id="442" w:author="MCO" w:date="2018-02-08T15:12:00Z">
        <w:r w:rsidR="00C74359">
          <w:rPr>
            <w:rFonts w:ascii="Times New Roman" w:hAnsi="Times New Roman" w:cs="Times New Roman"/>
            <w:sz w:val="24"/>
            <w:szCs w:val="24"/>
          </w:rPr>
          <w:t xml:space="preserve"> the</w:t>
        </w:r>
      </w:ins>
      <w:ins w:id="443" w:author="MCO" w:date="2018-02-06T16:13:00Z">
        <w:r w:rsidR="00381BF1" w:rsidRPr="004D2C71">
          <w:rPr>
            <w:rFonts w:ascii="Times New Roman" w:hAnsi="Times New Roman" w:cs="Times New Roman"/>
            <w:sz w:val="24"/>
            <w:szCs w:val="24"/>
          </w:rPr>
          <w:t xml:space="preserve"> </w:t>
        </w:r>
      </w:ins>
      <w:ins w:id="444" w:author="MCO" w:date="2018-02-06T16:14:00Z">
        <w:r w:rsidR="00381BF1">
          <w:rPr>
            <w:rFonts w:ascii="Times New Roman" w:hAnsi="Times New Roman" w:cs="Times New Roman"/>
            <w:sz w:val="24"/>
            <w:szCs w:val="24"/>
          </w:rPr>
          <w:t xml:space="preserve">DT soybean </w:t>
        </w:r>
      </w:ins>
      <w:ins w:id="445" w:author="MCO" w:date="2018-02-08T09:38:00Z">
        <w:r>
          <w:rPr>
            <w:rFonts w:ascii="Times New Roman" w:hAnsi="Times New Roman" w:cs="Times New Roman"/>
            <w:sz w:val="24"/>
            <w:szCs w:val="24"/>
          </w:rPr>
          <w:t>technology</w:t>
        </w:r>
      </w:ins>
      <w:ins w:id="446" w:author="MCO" w:date="2018-02-06T16:13:00Z">
        <w:r w:rsidR="00381BF1" w:rsidRPr="004D2C71">
          <w:rPr>
            <w:rFonts w:ascii="Times New Roman" w:hAnsi="Times New Roman" w:cs="Times New Roman"/>
            <w:sz w:val="24"/>
            <w:szCs w:val="24"/>
          </w:rPr>
          <w:t xml:space="preserve">. The </w:t>
        </w:r>
      </w:ins>
      <w:ins w:id="447" w:author="MCO" w:date="2018-02-06T16:15:00Z">
        <w:r w:rsidR="00381BF1">
          <w:rPr>
            <w:rFonts w:ascii="Times New Roman" w:hAnsi="Times New Roman" w:cs="Times New Roman"/>
            <w:sz w:val="24"/>
            <w:szCs w:val="24"/>
          </w:rPr>
          <w:t xml:space="preserve">POST-application of dicamba on DT soybeans </w:t>
        </w:r>
      </w:ins>
      <w:ins w:id="448" w:author="MCO" w:date="2018-02-06T16:13:00Z">
        <w:r w:rsidR="00381BF1" w:rsidRPr="004D2C71">
          <w:rPr>
            <w:rFonts w:ascii="Times New Roman" w:hAnsi="Times New Roman" w:cs="Times New Roman"/>
            <w:sz w:val="24"/>
            <w:szCs w:val="24"/>
          </w:rPr>
          <w:t xml:space="preserve">will offer alternatives for controlling </w:t>
        </w:r>
      </w:ins>
      <w:ins w:id="449" w:author="MCO" w:date="2018-02-06T16:15:00Z">
        <w:r w:rsidR="00381BF1">
          <w:rPr>
            <w:rFonts w:ascii="Times New Roman" w:hAnsi="Times New Roman" w:cs="Times New Roman"/>
            <w:sz w:val="24"/>
            <w:szCs w:val="24"/>
          </w:rPr>
          <w:t xml:space="preserve">GR and </w:t>
        </w:r>
      </w:ins>
      <w:ins w:id="450" w:author="MCO" w:date="2018-02-06T16:13:00Z">
        <w:r w:rsidR="00381BF1" w:rsidRPr="004D2C71">
          <w:rPr>
            <w:rFonts w:ascii="Times New Roman" w:hAnsi="Times New Roman" w:cs="Times New Roman"/>
            <w:sz w:val="24"/>
            <w:szCs w:val="24"/>
          </w:rPr>
          <w:t xml:space="preserve">problematic weeds in Nebraska. However, the potential shift of single-based herbicide weed management strategy (e.g., </w:t>
        </w:r>
      </w:ins>
      <w:ins w:id="451" w:author="MCO" w:date="2018-02-06T16:30:00Z">
        <w:r w:rsidR="00E73265">
          <w:rPr>
            <w:rFonts w:ascii="Times New Roman" w:hAnsi="Times New Roman" w:cs="Times New Roman"/>
            <w:sz w:val="24"/>
            <w:szCs w:val="24"/>
          </w:rPr>
          <w:t xml:space="preserve">POST application of </w:t>
        </w:r>
      </w:ins>
      <w:ins w:id="452" w:author="MCO" w:date="2018-02-06T16:13:00Z">
        <w:r w:rsidR="00381BF1" w:rsidRPr="004D2C71">
          <w:rPr>
            <w:rFonts w:ascii="Times New Roman" w:hAnsi="Times New Roman" w:cs="Times New Roman"/>
            <w:sz w:val="24"/>
            <w:szCs w:val="24"/>
          </w:rPr>
          <w:t xml:space="preserve">glyphosate to </w:t>
        </w:r>
        <w:r w:rsidR="00381BF1">
          <w:rPr>
            <w:rFonts w:ascii="Times New Roman" w:hAnsi="Times New Roman" w:cs="Times New Roman"/>
            <w:sz w:val="24"/>
            <w:szCs w:val="24"/>
          </w:rPr>
          <w:t>dicamba</w:t>
        </w:r>
        <w:r w:rsidR="00381BF1" w:rsidRPr="004D2C71">
          <w:rPr>
            <w:rFonts w:ascii="Times New Roman" w:hAnsi="Times New Roman" w:cs="Times New Roman"/>
            <w:sz w:val="24"/>
            <w:szCs w:val="24"/>
          </w:rPr>
          <w:t xml:space="preserve">) might raise </w:t>
        </w:r>
        <w:r w:rsidR="00381BF1">
          <w:rPr>
            <w:rFonts w:ascii="Times New Roman" w:hAnsi="Times New Roman" w:cs="Times New Roman"/>
            <w:sz w:val="24"/>
            <w:szCs w:val="24"/>
          </w:rPr>
          <w:t>concerns</w:t>
        </w:r>
        <w:r w:rsidR="00381BF1" w:rsidRPr="004D2C71">
          <w:rPr>
            <w:rFonts w:ascii="Times New Roman" w:hAnsi="Times New Roman" w:cs="Times New Roman"/>
            <w:sz w:val="24"/>
            <w:szCs w:val="24"/>
          </w:rPr>
          <w:t xml:space="preserve"> </w:t>
        </w:r>
        <w:r w:rsidR="00381BF1">
          <w:rPr>
            <w:rFonts w:ascii="Times New Roman" w:hAnsi="Times New Roman" w:cs="Times New Roman"/>
            <w:sz w:val="24"/>
            <w:szCs w:val="24"/>
          </w:rPr>
          <w:t>for</w:t>
        </w:r>
        <w:r w:rsidR="00381BF1" w:rsidRPr="004D2C71">
          <w:rPr>
            <w:rFonts w:ascii="Times New Roman" w:hAnsi="Times New Roman" w:cs="Times New Roman"/>
            <w:sz w:val="24"/>
            <w:szCs w:val="24"/>
          </w:rPr>
          <w:t xml:space="preserve"> the long-term use of the </w:t>
        </w:r>
        <w:r>
          <w:rPr>
            <w:rFonts w:ascii="Times New Roman" w:hAnsi="Times New Roman" w:cs="Times New Roman"/>
            <w:sz w:val="24"/>
            <w:szCs w:val="24"/>
          </w:rPr>
          <w:t xml:space="preserve">DT soybean </w:t>
        </w:r>
      </w:ins>
      <w:ins w:id="453" w:author="MCO" w:date="2018-02-08T09:38:00Z">
        <w:r>
          <w:rPr>
            <w:rFonts w:ascii="Times New Roman" w:hAnsi="Times New Roman" w:cs="Times New Roman"/>
            <w:sz w:val="24"/>
            <w:szCs w:val="24"/>
          </w:rPr>
          <w:t>technology</w:t>
        </w:r>
      </w:ins>
      <w:ins w:id="454" w:author="MCO" w:date="2018-02-06T16:13:00Z">
        <w:r w:rsidR="00381BF1" w:rsidRPr="004D2C71">
          <w:rPr>
            <w:rFonts w:ascii="Times New Roman" w:hAnsi="Times New Roman" w:cs="Times New Roman"/>
            <w:sz w:val="24"/>
            <w:szCs w:val="24"/>
          </w:rPr>
          <w:t xml:space="preserve">. As to date, 34 weeds species </w:t>
        </w:r>
        <w:r w:rsidR="00381BF1" w:rsidRPr="004D2C71">
          <w:rPr>
            <w:rFonts w:ascii="Times New Roman" w:hAnsi="Times New Roman" w:cs="Times New Roman"/>
            <w:sz w:val="24"/>
            <w:szCs w:val="24"/>
          </w:rPr>
          <w:lastRenderedPageBreak/>
          <w:t xml:space="preserve">have evolved resistance to auxin herbicides </w:t>
        </w:r>
        <w:r w:rsidR="00381BF1" w:rsidRPr="004D2C71">
          <w:rPr>
            <w:rFonts w:ascii="Times New Roman" w:hAnsi="Times New Roman" w:cs="Times New Roman"/>
            <w:sz w:val="24"/>
            <w:szCs w:val="24"/>
          </w:rPr>
          <w:fldChar w:fldCharType="begin" w:fldLock="1"/>
        </w:r>
        <w:r w:rsidR="00381BF1" w:rsidRPr="004D2C71">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4D2C71">
          <w:rPr>
            <w:rFonts w:ascii="Times New Roman" w:hAnsi="Times New Roman" w:cs="Times New Roman"/>
            <w:sz w:val="24"/>
            <w:szCs w:val="24"/>
          </w:rPr>
          <w:fldChar w:fldCharType="separate"/>
        </w:r>
        <w:r w:rsidR="00381BF1" w:rsidRPr="004D2C71">
          <w:rPr>
            <w:rFonts w:ascii="Times New Roman" w:hAnsi="Times New Roman" w:cs="Times New Roman"/>
            <w:noProof/>
            <w:sz w:val="24"/>
            <w:szCs w:val="24"/>
          </w:rPr>
          <w:t>(Busi et al. 2017)</w:t>
        </w:r>
        <w:r w:rsidR="00381BF1" w:rsidRPr="004D2C71">
          <w:rPr>
            <w:rFonts w:ascii="Times New Roman" w:hAnsi="Times New Roman" w:cs="Times New Roman"/>
            <w:sz w:val="24"/>
            <w:szCs w:val="24"/>
          </w:rPr>
          <w:fldChar w:fldCharType="end"/>
        </w:r>
        <w:r w:rsidR="00381BF1" w:rsidRPr="004D2C71">
          <w:rPr>
            <w:rFonts w:ascii="Times New Roman" w:hAnsi="Times New Roman" w:cs="Times New Roman"/>
            <w:sz w:val="24"/>
            <w:szCs w:val="24"/>
          </w:rPr>
          <w:t xml:space="preserve">, including </w:t>
        </w:r>
      </w:ins>
      <w:ins w:id="455" w:author="MCO" w:date="2018-02-06T16:31:00Z">
        <w:r w:rsidR="003D40C2">
          <w:rPr>
            <w:rFonts w:ascii="Times New Roman" w:hAnsi="Times New Roman" w:cs="Times New Roman"/>
            <w:sz w:val="24"/>
            <w:szCs w:val="24"/>
          </w:rPr>
          <w:t>dicamba-resista</w:t>
        </w:r>
      </w:ins>
      <w:ins w:id="456" w:author="MCO" w:date="2018-02-06T16:38:00Z">
        <w:r w:rsidR="00B20185">
          <w:rPr>
            <w:rFonts w:ascii="Times New Roman" w:hAnsi="Times New Roman" w:cs="Times New Roman"/>
            <w:sz w:val="24"/>
            <w:szCs w:val="24"/>
          </w:rPr>
          <w:t xml:space="preserve">nce in </w:t>
        </w:r>
      </w:ins>
      <w:ins w:id="457" w:author="MCO" w:date="2018-02-06T16:13:00Z">
        <w:r w:rsidR="00381BF1" w:rsidRPr="004D2C71">
          <w:rPr>
            <w:rFonts w:ascii="Times New Roman" w:hAnsi="Times New Roman" w:cs="Times New Roman"/>
            <w:sz w:val="24"/>
            <w:szCs w:val="24"/>
          </w:rPr>
          <w:t>kochi</w:t>
        </w:r>
      </w:ins>
      <w:ins w:id="458" w:author="MCO" w:date="2018-02-06T16:41:00Z">
        <w:r w:rsidR="00220AB3">
          <w:rPr>
            <w:rFonts w:ascii="Times New Roman" w:hAnsi="Times New Roman" w:cs="Times New Roman"/>
            <w:sz w:val="24"/>
            <w:szCs w:val="24"/>
          </w:rPr>
          <w:t>a, common lambsquart</w:t>
        </w:r>
      </w:ins>
      <w:ins w:id="459" w:author="MCO" w:date="2018-02-06T16:42:00Z">
        <w:r w:rsidR="00220AB3">
          <w:rPr>
            <w:rFonts w:ascii="Times New Roman" w:hAnsi="Times New Roman" w:cs="Times New Roman"/>
            <w:sz w:val="24"/>
            <w:szCs w:val="24"/>
          </w:rPr>
          <w:t>ers</w:t>
        </w:r>
      </w:ins>
      <w:ins w:id="460" w:author="MCO" w:date="2018-02-06T16:38:00Z">
        <w:r w:rsidR="00B20185">
          <w:rPr>
            <w:rFonts w:ascii="Times New Roman" w:hAnsi="Times New Roman" w:cs="Times New Roman"/>
            <w:sz w:val="24"/>
            <w:szCs w:val="24"/>
          </w:rPr>
          <w:t xml:space="preserve">, </w:t>
        </w:r>
      </w:ins>
      <w:ins w:id="461" w:author="MCO" w:date="2018-02-06T16:39:00Z">
        <w:r w:rsidR="00B20185">
          <w:rPr>
            <w:rFonts w:ascii="Times New Roman" w:hAnsi="Times New Roman" w:cs="Times New Roman"/>
            <w:sz w:val="24"/>
            <w:szCs w:val="24"/>
          </w:rPr>
          <w:t>p</w:t>
        </w:r>
        <w:r w:rsidR="00220AB3">
          <w:rPr>
            <w:rFonts w:ascii="Times New Roman" w:hAnsi="Times New Roman" w:cs="Times New Roman"/>
            <w:sz w:val="24"/>
            <w:szCs w:val="24"/>
          </w:rPr>
          <w:t xml:space="preserve">rickly </w:t>
        </w:r>
      </w:ins>
      <w:ins w:id="462" w:author="MCO" w:date="2018-02-06T16:42:00Z">
        <w:r w:rsidR="00220AB3">
          <w:rPr>
            <w:rFonts w:ascii="Times New Roman" w:hAnsi="Times New Roman" w:cs="Times New Roman"/>
            <w:sz w:val="24"/>
            <w:szCs w:val="24"/>
          </w:rPr>
          <w:t>lettuce</w:t>
        </w:r>
      </w:ins>
      <w:ins w:id="463" w:author="MCO" w:date="2018-02-06T16:39:00Z">
        <w:r w:rsidR="00B20185">
          <w:rPr>
            <w:rFonts w:ascii="Times New Roman" w:hAnsi="Times New Roman" w:cs="Times New Roman"/>
            <w:sz w:val="24"/>
            <w:szCs w:val="24"/>
          </w:rPr>
          <w:t>, and</w:t>
        </w:r>
      </w:ins>
      <w:ins w:id="464" w:author="MCO" w:date="2018-02-06T16:13:00Z">
        <w:r w:rsidR="00381BF1" w:rsidRPr="004D2C71">
          <w:rPr>
            <w:rFonts w:ascii="Times New Roman" w:hAnsi="Times New Roman" w:cs="Times New Roman"/>
            <w:sz w:val="24"/>
            <w:szCs w:val="24"/>
          </w:rPr>
          <w:t xml:space="preserve"> </w:t>
        </w:r>
      </w:ins>
      <w:ins w:id="465" w:author="MCO" w:date="2018-02-06T16:45:00Z">
        <w:r w:rsidR="00220AB3">
          <w:rPr>
            <w:rFonts w:ascii="Times New Roman" w:hAnsi="Times New Roman" w:cs="Times New Roman"/>
            <w:sz w:val="24"/>
            <w:szCs w:val="24"/>
          </w:rPr>
          <w:t>smooth pigweed</w:t>
        </w:r>
      </w:ins>
      <w:ins w:id="466" w:author="MCO" w:date="2018-02-06T16:43:00Z">
        <w:r w:rsidR="00220AB3">
          <w:rPr>
            <w:rFonts w:ascii="Times New Roman" w:hAnsi="Times New Roman" w:cs="Times New Roman"/>
            <w:sz w:val="24"/>
            <w:szCs w:val="24"/>
          </w:rPr>
          <w:t xml:space="preserve"> (Heap, 2018</w:t>
        </w:r>
      </w:ins>
      <w:ins w:id="467" w:author="MCO" w:date="2018-02-08T14:49:00Z">
        <w:r w:rsidR="00C830FC">
          <w:rPr>
            <w:rFonts w:ascii="Times New Roman" w:hAnsi="Times New Roman" w:cs="Times New Roman"/>
            <w:sz w:val="24"/>
            <w:szCs w:val="24"/>
          </w:rPr>
          <w:t>c</w:t>
        </w:r>
      </w:ins>
      <w:ins w:id="468" w:author="MCO" w:date="2018-02-06T16:43:00Z">
        <w:r w:rsidR="00220AB3">
          <w:rPr>
            <w:rFonts w:ascii="Times New Roman" w:hAnsi="Times New Roman" w:cs="Times New Roman"/>
            <w:sz w:val="24"/>
            <w:szCs w:val="24"/>
          </w:rPr>
          <w:t>)</w:t>
        </w:r>
      </w:ins>
      <w:ins w:id="469" w:author="MCO" w:date="2018-02-06T16:13:00Z">
        <w:r w:rsidR="00381BF1" w:rsidRPr="004D2C71">
          <w:rPr>
            <w:rFonts w:ascii="Times New Roman" w:hAnsi="Times New Roman" w:cs="Times New Roman"/>
            <w:sz w:val="24"/>
            <w:szCs w:val="24"/>
          </w:rPr>
          <w:t>.</w:t>
        </w:r>
      </w:ins>
      <w:ins w:id="470" w:author="MCO" w:date="2018-02-06T16:54:00Z">
        <w:r w:rsidR="00EC39DB">
          <w:rPr>
            <w:rFonts w:ascii="Times New Roman" w:hAnsi="Times New Roman" w:cs="Times New Roman"/>
            <w:sz w:val="24"/>
            <w:szCs w:val="24"/>
          </w:rPr>
          <w:t xml:space="preserve"> </w:t>
        </w:r>
      </w:ins>
    </w:p>
    <w:p w14:paraId="42C2C2CD" w14:textId="59C11830" w:rsidR="00EC39DB" w:rsidDel="00EC39DB" w:rsidRDefault="003606BE" w:rsidP="00EC39DB">
      <w:pPr>
        <w:spacing w:line="480" w:lineRule="auto"/>
        <w:ind w:firstLine="720"/>
        <w:rPr>
          <w:del w:id="471" w:author="MCO" w:date="2018-02-06T16:55:00Z"/>
          <w:moveTo w:id="472" w:author="MCO" w:date="2018-02-06T16:52:00Z"/>
          <w:rFonts w:ascii="Times New Roman" w:hAnsi="Times New Roman" w:cs="Times New Roman"/>
          <w:sz w:val="24"/>
          <w:szCs w:val="24"/>
        </w:rPr>
      </w:pPr>
      <w:moveFromRangeStart w:id="473" w:author="MCO" w:date="2018-02-06T16:52:00Z" w:name="move505699017"/>
      <w:moveFrom w:id="474" w:author="MCO" w:date="2018-02-06T16:52:00Z">
        <w:del w:id="475" w:author="MCO" w:date="2018-02-06T16:55:00Z">
          <w:r w:rsidRPr="004D2C71" w:rsidDel="00EC39DB">
            <w:rPr>
              <w:rFonts w:ascii="Times New Roman" w:hAnsi="Times New Roman" w:cs="Times New Roman"/>
              <w:sz w:val="24"/>
              <w:szCs w:val="24"/>
            </w:rPr>
            <w:delText>T</w:delText>
          </w:r>
          <w:r w:rsidR="000863D8" w:rsidRPr="004D2C71" w:rsidDel="00EC39DB">
            <w:rPr>
              <w:rFonts w:ascii="Times New Roman" w:hAnsi="Times New Roman" w:cs="Times New Roman"/>
              <w:sz w:val="24"/>
              <w:szCs w:val="24"/>
            </w:rPr>
            <w:delText xml:space="preserve">he benefits of PRE-applied herbicide mixtures for controlling </w:delText>
          </w:r>
          <w:r w:rsidR="00592FDD" w:rsidRPr="004D2C71" w:rsidDel="00EC39DB">
            <w:rPr>
              <w:rFonts w:ascii="Times New Roman" w:hAnsi="Times New Roman" w:cs="Times New Roman"/>
              <w:sz w:val="24"/>
              <w:szCs w:val="24"/>
            </w:rPr>
            <w:delText xml:space="preserve">problematic </w:delText>
          </w:r>
          <w:r w:rsidR="000863D8" w:rsidRPr="004D2C71" w:rsidDel="00EC39DB">
            <w:rPr>
              <w:rFonts w:ascii="Times New Roman" w:hAnsi="Times New Roman" w:cs="Times New Roman"/>
              <w:sz w:val="24"/>
              <w:szCs w:val="24"/>
            </w:rPr>
            <w:delText xml:space="preserve">weeds and protecting </w:delText>
          </w:r>
          <w:r w:rsidR="004758EE" w:rsidRPr="004D2C71" w:rsidDel="00EC39DB">
            <w:rPr>
              <w:rFonts w:ascii="Times New Roman" w:hAnsi="Times New Roman" w:cs="Times New Roman"/>
              <w:sz w:val="24"/>
              <w:szCs w:val="24"/>
            </w:rPr>
            <w:delText xml:space="preserve">soybean </w:delText>
          </w:r>
          <w:r w:rsidR="000863D8" w:rsidRPr="004D2C71" w:rsidDel="00EC39DB">
            <w:rPr>
              <w:rFonts w:ascii="Times New Roman" w:hAnsi="Times New Roman" w:cs="Times New Roman"/>
              <w:sz w:val="24"/>
              <w:szCs w:val="24"/>
            </w:rPr>
            <w:delText>yield</w:delText>
          </w:r>
          <w:r w:rsidR="004758EE" w:rsidRPr="004D2C71" w:rsidDel="00EC39DB">
            <w:rPr>
              <w:rFonts w:ascii="Times New Roman" w:hAnsi="Times New Roman" w:cs="Times New Roman"/>
              <w:sz w:val="24"/>
              <w:szCs w:val="24"/>
            </w:rPr>
            <w:delText>s</w:delText>
          </w:r>
          <w:r w:rsidR="000863D8" w:rsidRPr="004D2C71" w:rsidDel="00EC39DB">
            <w:rPr>
              <w:rFonts w:ascii="Times New Roman" w:hAnsi="Times New Roman" w:cs="Times New Roman"/>
              <w:sz w:val="24"/>
              <w:szCs w:val="24"/>
            </w:rPr>
            <w:delText xml:space="preserve"> </w:delText>
          </w:r>
          <w:r w:rsidRPr="004D2C71" w:rsidDel="00EC39DB">
            <w:rPr>
              <w:rFonts w:ascii="Times New Roman" w:hAnsi="Times New Roman" w:cs="Times New Roman"/>
              <w:sz w:val="24"/>
              <w:szCs w:val="24"/>
            </w:rPr>
            <w:delText xml:space="preserve">are well documented </w:delText>
          </w:r>
          <w:r w:rsidR="000863D8" w:rsidRPr="004D2C71" w:rsidDel="00EC39DB">
            <w:rPr>
              <w:rFonts w:ascii="Times New Roman" w:hAnsi="Times New Roman" w:cs="Times New Roman"/>
              <w:sz w:val="24"/>
              <w:szCs w:val="24"/>
            </w:rPr>
            <w:delText xml:space="preserve">in Nebraska </w:delText>
          </w:r>
          <w:r w:rsidR="000863D8" w:rsidRPr="004D2C71" w:rsidDel="00EC39DB">
            <w:rPr>
              <w:rFonts w:ascii="Times New Roman" w:hAnsi="Times New Roman" w:cs="Times New Roman"/>
              <w:sz w:val="24"/>
              <w:szCs w:val="24"/>
            </w:rPr>
            <w:fldChar w:fldCharType="begin" w:fldLock="1"/>
          </w:r>
          <w:r w:rsidR="000863D8" w:rsidRPr="004D2C71" w:rsidDel="00EC39DB">
            <w:rPr>
              <w:rFonts w:ascii="Times New Roman" w:hAnsi="Times New Roman" w:cs="Times New Roman"/>
              <w:sz w:val="24"/>
              <w:szCs w:val="24"/>
            </w:rPr>
            <w:delInstrText>ADDIN CSL_CITATION { "citationItems" : [ { "id" : "ITEM-1", "itemData" : { "DOI" : "10.2134/cftm2016.05.0040", "ISSN" : "2374-3832", "author" : [ { "dropping-particle" : "", "family" : "Oliveira", "given" : "Maxwel C.", "non-dropping-particle" : "", "parse-names" : false, "suffix" : "" }, { "dropping-particle" : "", "family" : "Feist", "given" : "Dave", "non-dropping-particle" : "", "parse-names" : false, "suffix" : "" }, { "dropping-particle" : "", "family" : "Eskelsen", "given" : "Steve", "non-dropping-particle" : "", "parse-names" : false, "suffix" : "" }, { "dropping-particle" : "", "family" : "Scott", "given" : "Jon E.", "non-dropping-particle" : "", "parse-names" : false, "suffix" : "" }, { "dropping-particle" : "", "family" : "Knezevic", "given" : "Stevan Z.", "non-dropping-particle" : "", "parse-names" : false, "suffix" : "" } ], "container-title" : "Cftm", "id" : "ITEM-1", "issue" : "1", "issued" : { "date-parts" : [ [ "2017", "3", "22" ] ] }, "page" : "1-7", "publisher" : "The American Society of Agronomy, Inc.", "title" : "Weed Control in Soybean with Preemergence- and Postemergence-applied Herbicides", "type" : "article-journal", "volume" : "3" }, "uris" : [ "http://www.mendeley.com/documents/?uuid=d57a5821-d50b-3a59-ab24-6e086c2ac339" ] } ], "mendeley" : { "formattedCitation" : "(Oliveira et al. 2017)", "plainTextFormattedCitation" : "(Oliveira et al. 2017)", "previouslyFormattedCitation" : "(Oliveira et al. 2017)" }, "properties" : {  }, "schema" : "https://github.com/citation-style-language/schema/raw/master/csl-citation.json" }</w:delInstrText>
          </w:r>
          <w:r w:rsidR="000863D8" w:rsidRPr="004D2C71" w:rsidDel="00EC39DB">
            <w:rPr>
              <w:rFonts w:ascii="Times New Roman" w:hAnsi="Times New Roman" w:cs="Times New Roman"/>
              <w:sz w:val="24"/>
              <w:szCs w:val="24"/>
            </w:rPr>
            <w:fldChar w:fldCharType="separate"/>
          </w:r>
          <w:r w:rsidR="000863D8" w:rsidRPr="004D2C71" w:rsidDel="00EC39DB">
            <w:rPr>
              <w:rFonts w:ascii="Times New Roman" w:hAnsi="Times New Roman" w:cs="Times New Roman"/>
              <w:noProof/>
              <w:sz w:val="24"/>
              <w:szCs w:val="24"/>
            </w:rPr>
            <w:delText>(Oliveira et al. 2017)</w:delText>
          </w:r>
          <w:r w:rsidR="000863D8" w:rsidRPr="004D2C71" w:rsidDel="00EC39DB">
            <w:rPr>
              <w:rFonts w:ascii="Times New Roman" w:hAnsi="Times New Roman" w:cs="Times New Roman"/>
              <w:sz w:val="24"/>
              <w:szCs w:val="24"/>
            </w:rPr>
            <w:fldChar w:fldCharType="end"/>
          </w:r>
          <w:r w:rsidR="000863D8" w:rsidRPr="004D2C71" w:rsidDel="00EC39DB">
            <w:rPr>
              <w:rFonts w:ascii="Times New Roman" w:hAnsi="Times New Roman" w:cs="Times New Roman"/>
              <w:sz w:val="24"/>
              <w:szCs w:val="24"/>
            </w:rPr>
            <w:delText xml:space="preserve">. </w:delText>
          </w:r>
        </w:del>
      </w:moveFrom>
      <w:moveFromRangeEnd w:id="473"/>
      <w:del w:id="476" w:author="MCO" w:date="2018-02-06T16:55:00Z">
        <w:r w:rsidR="000863D8" w:rsidRPr="004D2C71" w:rsidDel="00EC39DB">
          <w:rPr>
            <w:rFonts w:ascii="Times New Roman" w:hAnsi="Times New Roman" w:cs="Times New Roman"/>
            <w:sz w:val="24"/>
            <w:szCs w:val="24"/>
          </w:rPr>
          <w:delText>However, our</w:delText>
        </w:r>
        <w:r w:rsidR="005454EA" w:rsidRPr="004D2C71" w:rsidDel="00EC39DB">
          <w:rPr>
            <w:rFonts w:ascii="Times New Roman" w:hAnsi="Times New Roman" w:cs="Times New Roman"/>
            <w:sz w:val="24"/>
            <w:szCs w:val="24"/>
          </w:rPr>
          <w:delText xml:space="preserve"> results indicate</w:delText>
        </w:r>
        <w:r w:rsidR="002C4B8D" w:rsidDel="00EC39DB">
          <w:rPr>
            <w:rFonts w:ascii="Times New Roman" w:hAnsi="Times New Roman" w:cs="Times New Roman"/>
            <w:sz w:val="24"/>
            <w:szCs w:val="24"/>
          </w:rPr>
          <w:delText xml:space="preserve"> reduced diversity of herbicide SOA</w:delText>
        </w:r>
        <w:r w:rsidR="00933A63" w:rsidDel="00EC39DB">
          <w:rPr>
            <w:rFonts w:ascii="Times New Roman" w:hAnsi="Times New Roman" w:cs="Times New Roman"/>
            <w:sz w:val="24"/>
            <w:szCs w:val="24"/>
          </w:rPr>
          <w:delText xml:space="preserve"> by </w:delText>
        </w:r>
      </w:del>
      <w:del w:id="477" w:author="MCO" w:date="2018-02-06T15:56:00Z">
        <w:r w:rsidR="00933A63" w:rsidDel="00A82CDC">
          <w:rPr>
            <w:rFonts w:ascii="Times New Roman" w:hAnsi="Times New Roman" w:cs="Times New Roman"/>
            <w:sz w:val="24"/>
            <w:szCs w:val="24"/>
          </w:rPr>
          <w:delText xml:space="preserve">those </w:delText>
        </w:r>
      </w:del>
      <w:del w:id="478" w:author="MCO" w:date="2018-02-06T16:55:00Z">
        <w:r w:rsidR="00933A63" w:rsidDel="00EC39DB">
          <w:rPr>
            <w:rFonts w:ascii="Times New Roman" w:hAnsi="Times New Roman" w:cs="Times New Roman"/>
            <w:sz w:val="24"/>
            <w:szCs w:val="24"/>
          </w:rPr>
          <w:delText>adopting</w:delText>
        </w:r>
      </w:del>
      <w:del w:id="479" w:author="MCO" w:date="2018-02-06T15:56:00Z">
        <w:r w:rsidR="00933A63" w:rsidDel="00A82CDC">
          <w:rPr>
            <w:rFonts w:ascii="Times New Roman" w:hAnsi="Times New Roman" w:cs="Times New Roman"/>
            <w:sz w:val="24"/>
            <w:szCs w:val="24"/>
          </w:rPr>
          <w:delText xml:space="preserve"> the</w:delText>
        </w:r>
      </w:del>
      <w:del w:id="480" w:author="MCO" w:date="2018-02-06T16:55:00Z">
        <w:r w:rsidR="002C4B8D" w:rsidDel="00EC39DB">
          <w:rPr>
            <w:rFonts w:ascii="Times New Roman" w:hAnsi="Times New Roman" w:cs="Times New Roman"/>
            <w:sz w:val="24"/>
            <w:szCs w:val="24"/>
          </w:rPr>
          <w:delText xml:space="preserve"> </w:delText>
        </w:r>
      </w:del>
      <w:del w:id="481" w:author="MCO" w:date="2018-02-06T15:46:00Z">
        <w:r w:rsidR="002C4B8D" w:rsidRPr="004D2C71" w:rsidDel="0079210B">
          <w:rPr>
            <w:rFonts w:ascii="Times New Roman" w:hAnsi="Times New Roman" w:cs="Times New Roman"/>
            <w:sz w:val="24"/>
            <w:szCs w:val="24"/>
          </w:rPr>
          <w:delText>Xtend</w:delText>
        </w:r>
        <w:r w:rsidR="00933A63" w:rsidDel="0079210B">
          <w:rPr>
            <w:rFonts w:ascii="Times New Roman" w:hAnsi="Times New Roman" w:cs="Times New Roman"/>
            <w:sz w:val="24"/>
            <w:szCs w:val="24"/>
          </w:rPr>
          <w:delText xml:space="preserve"> </w:delText>
        </w:r>
      </w:del>
      <w:del w:id="482" w:author="MCO" w:date="2018-02-06T15:56:00Z">
        <w:r w:rsidR="00933A63" w:rsidDel="00A82CDC">
          <w:rPr>
            <w:rFonts w:ascii="Times New Roman" w:hAnsi="Times New Roman" w:cs="Times New Roman"/>
            <w:sz w:val="24"/>
            <w:szCs w:val="24"/>
          </w:rPr>
          <w:delText>technology</w:delText>
        </w:r>
        <w:r w:rsidR="006E2766" w:rsidRPr="004D2C71" w:rsidDel="00A82CDC">
          <w:rPr>
            <w:rFonts w:ascii="Times New Roman" w:hAnsi="Times New Roman" w:cs="Times New Roman"/>
            <w:sz w:val="24"/>
            <w:szCs w:val="24"/>
          </w:rPr>
          <w:delText>.</w:delText>
        </w:r>
      </w:del>
      <w:del w:id="483" w:author="MCO" w:date="2018-02-06T15:55:00Z">
        <w:r w:rsidR="006E2766" w:rsidRPr="004D2C71" w:rsidDel="00A82CDC">
          <w:rPr>
            <w:rFonts w:ascii="Times New Roman" w:hAnsi="Times New Roman" w:cs="Times New Roman"/>
            <w:sz w:val="24"/>
            <w:szCs w:val="24"/>
          </w:rPr>
          <w:delText xml:space="preserve"> </w:delText>
        </w:r>
        <w:r w:rsidR="00933A63" w:rsidRPr="004D2C71" w:rsidDel="00A82CDC">
          <w:rPr>
            <w:rFonts w:ascii="Times New Roman" w:hAnsi="Times New Roman" w:cs="Times New Roman"/>
            <w:sz w:val="24"/>
            <w:szCs w:val="24"/>
          </w:rPr>
          <w:delText>H</w:delText>
        </w:r>
        <w:r w:rsidR="006E2766" w:rsidRPr="004D2C71" w:rsidDel="00A82CDC">
          <w:rPr>
            <w:rFonts w:ascii="Times New Roman" w:hAnsi="Times New Roman" w:cs="Times New Roman"/>
            <w:sz w:val="24"/>
            <w:szCs w:val="24"/>
          </w:rPr>
          <w:delText xml:space="preserve">igh reliance on dicamba </w:delText>
        </w:r>
        <w:r w:rsidR="00933A63" w:rsidRPr="004D2C71" w:rsidDel="00A82CDC">
          <w:rPr>
            <w:rFonts w:ascii="Times New Roman" w:hAnsi="Times New Roman" w:cs="Times New Roman"/>
            <w:sz w:val="24"/>
            <w:szCs w:val="24"/>
          </w:rPr>
          <w:delText>for POST control</w:delText>
        </w:r>
        <w:r w:rsidR="006E2766" w:rsidRPr="004D2C71" w:rsidDel="00A82CDC">
          <w:rPr>
            <w:rFonts w:ascii="Times New Roman" w:hAnsi="Times New Roman" w:cs="Times New Roman"/>
            <w:sz w:val="24"/>
            <w:szCs w:val="24"/>
          </w:rPr>
          <w:delText xml:space="preserve"> of troublesome weeds </w:delText>
        </w:r>
        <w:r w:rsidR="00933A63" w:rsidRPr="004D2C71" w:rsidDel="00A82CDC">
          <w:rPr>
            <w:rFonts w:ascii="Times New Roman" w:hAnsi="Times New Roman" w:cs="Times New Roman"/>
            <w:sz w:val="24"/>
            <w:szCs w:val="24"/>
          </w:rPr>
          <w:delText xml:space="preserve">that have evolved resistance to glyphosate </w:delText>
        </w:r>
        <w:r w:rsidR="006E2766" w:rsidRPr="004D2C71" w:rsidDel="00A82CDC">
          <w:rPr>
            <w:rFonts w:ascii="Times New Roman" w:hAnsi="Times New Roman" w:cs="Times New Roman"/>
            <w:sz w:val="24"/>
            <w:szCs w:val="24"/>
          </w:rPr>
          <w:delText xml:space="preserve">(e.g., waterhemp, Palmer amaranth, horseweed, giant ragweed, kochia, etc.) </w:delText>
        </w:r>
        <w:r w:rsidR="00933A63" w:rsidRPr="004D2C71" w:rsidDel="00A82CDC">
          <w:rPr>
            <w:rFonts w:ascii="Times New Roman" w:hAnsi="Times New Roman" w:cs="Times New Roman"/>
            <w:sz w:val="24"/>
            <w:szCs w:val="24"/>
          </w:rPr>
          <w:delText>will likely select for dicamba resistant biotypes</w:delText>
        </w:r>
      </w:del>
      <w:del w:id="484" w:author="MCO" w:date="2018-02-06T16:55:00Z">
        <w:r w:rsidR="00933A63" w:rsidDel="00EC39DB">
          <w:rPr>
            <w:rFonts w:ascii="Times New Roman" w:hAnsi="Times New Roman" w:cs="Times New Roman"/>
            <w:sz w:val="24"/>
            <w:szCs w:val="24"/>
          </w:rPr>
          <w:delText xml:space="preserve">. </w:delText>
        </w:r>
        <w:commentRangeStart w:id="485"/>
        <w:r w:rsidR="00E90B08" w:rsidRPr="004D2C71" w:rsidDel="00EC39DB">
          <w:rPr>
            <w:rFonts w:ascii="Times New Roman" w:hAnsi="Times New Roman" w:cs="Times New Roman"/>
            <w:sz w:val="24"/>
            <w:szCs w:val="24"/>
          </w:rPr>
          <w:delText xml:space="preserve">In the past, </w:delText>
        </w:r>
      </w:del>
      <w:moveToRangeStart w:id="486" w:author="MCO" w:date="2018-02-06T16:52:00Z" w:name="move505699017"/>
      <w:moveTo w:id="487" w:author="MCO" w:date="2018-02-06T16:52:00Z">
        <w:del w:id="488" w:author="MCO" w:date="2018-02-06T16:55:00Z">
          <w:r w:rsidR="00EC39DB" w:rsidRPr="004D2C71" w:rsidDel="00EC39DB">
            <w:rPr>
              <w:rFonts w:ascii="Times New Roman" w:hAnsi="Times New Roman" w:cs="Times New Roman"/>
              <w:sz w:val="24"/>
              <w:szCs w:val="24"/>
            </w:rPr>
            <w:delText xml:space="preserve">The benefits of PRE-applied herbicide mixtures for controlling problematic weeds and protecting soybean yields are well documented in Nebraska </w:delText>
          </w:r>
          <w:r w:rsidR="00EC39DB" w:rsidRPr="004D2C71" w:rsidDel="00EC39DB">
            <w:rPr>
              <w:rFonts w:ascii="Times New Roman" w:hAnsi="Times New Roman" w:cs="Times New Roman"/>
              <w:sz w:val="24"/>
              <w:szCs w:val="24"/>
            </w:rPr>
            <w:fldChar w:fldCharType="begin" w:fldLock="1"/>
          </w:r>
          <w:r w:rsidR="00EC39DB" w:rsidRPr="004D2C71" w:rsidDel="00EC39DB">
            <w:rPr>
              <w:rFonts w:ascii="Times New Roman" w:hAnsi="Times New Roman" w:cs="Times New Roman"/>
              <w:sz w:val="24"/>
              <w:szCs w:val="24"/>
            </w:rPr>
            <w:delInstrText>ADDIN CSL_CITATION { "citationItems" : [ { "id" : "ITEM-1", "itemData" : { "DOI" : "10.2134/cftm2016.05.0040", "ISSN" : "2374-3832", "author" : [ { "dropping-particle" : "", "family" : "Oliveira", "given" : "Maxwel C.", "non-dropping-particle" : "", "parse-names" : false, "suffix" : "" }, { "dropping-particle" : "", "family" : "Feist", "given" : "Dave", "non-dropping-particle" : "", "parse-names" : false, "suffix" : "" }, { "dropping-particle" : "", "family" : "Eskelsen", "given" : "Steve", "non-dropping-particle" : "", "parse-names" : false, "suffix" : "" }, { "dropping-particle" : "", "family" : "Scott", "given" : "Jon E.", "non-dropping-particle" : "", "parse-names" : false, "suffix" : "" }, { "dropping-particle" : "", "family" : "Knezevic", "given" : "Stevan Z.", "non-dropping-particle" : "", "parse-names" : false, "suffix" : "" } ], "container-title" : "Cftm", "id" : "ITEM-1", "issue" : "1", "issued" : { "date-parts" : [ [ "2017", "3", "22" ] ] }, "page" : "1-7", "publisher" : "The American Society of Agronomy, Inc.", "title" : "Weed Control in Soybean with Preemergence- and Postemergence-applied Herbicides", "type" : "article-journal", "volume" : "3" }, "uris" : [ "http://www.mendeley.com/documents/?uuid=d57a5821-d50b-3a59-ab24-6e086c2ac339" ] } ], "mendeley" : { "formattedCitation" : "(Oliveira et al. 2017)", "plainTextFormattedCitation" : "(Oliveira et al. 2017)", "previouslyFormattedCitation" : "(Oliveira et al. 2017)" }, "properties" : {  }, "schema" : "https://github.com/citation-style-language/schema/raw/master/csl-citation.json" }</w:delInstrText>
          </w:r>
          <w:r w:rsidR="00EC39DB" w:rsidRPr="004D2C71" w:rsidDel="00EC39DB">
            <w:rPr>
              <w:rFonts w:ascii="Times New Roman" w:hAnsi="Times New Roman" w:cs="Times New Roman"/>
              <w:sz w:val="24"/>
              <w:szCs w:val="24"/>
            </w:rPr>
            <w:fldChar w:fldCharType="separate"/>
          </w:r>
          <w:r w:rsidR="00EC39DB" w:rsidRPr="004D2C71" w:rsidDel="00EC39DB">
            <w:rPr>
              <w:rFonts w:ascii="Times New Roman" w:hAnsi="Times New Roman" w:cs="Times New Roman"/>
              <w:noProof/>
              <w:sz w:val="24"/>
              <w:szCs w:val="24"/>
            </w:rPr>
            <w:delText>(Oliveira et al. 2017)</w:delText>
          </w:r>
          <w:r w:rsidR="00EC39DB" w:rsidRPr="004D2C71" w:rsidDel="00EC39DB">
            <w:rPr>
              <w:rFonts w:ascii="Times New Roman" w:hAnsi="Times New Roman" w:cs="Times New Roman"/>
              <w:sz w:val="24"/>
              <w:szCs w:val="24"/>
            </w:rPr>
            <w:fldChar w:fldCharType="end"/>
          </w:r>
          <w:r w:rsidR="00EC39DB" w:rsidRPr="004D2C71" w:rsidDel="00EC39DB">
            <w:rPr>
              <w:rFonts w:ascii="Times New Roman" w:hAnsi="Times New Roman" w:cs="Times New Roman"/>
              <w:sz w:val="24"/>
              <w:szCs w:val="24"/>
            </w:rPr>
            <w:delText>.</w:delText>
          </w:r>
        </w:del>
      </w:moveTo>
    </w:p>
    <w:moveToRangeEnd w:id="486"/>
    <w:p w14:paraId="6AA314EC" w14:textId="6B392AEF" w:rsidR="00E90B08" w:rsidDel="00EC39DB" w:rsidRDefault="00D271E0" w:rsidP="00976A5A">
      <w:pPr>
        <w:spacing w:line="480" w:lineRule="auto"/>
        <w:ind w:firstLine="720"/>
        <w:rPr>
          <w:del w:id="489" w:author="MCO" w:date="2018-02-06T16:55:00Z"/>
          <w:rFonts w:ascii="Times New Roman" w:hAnsi="Times New Roman" w:cs="Times New Roman"/>
          <w:sz w:val="24"/>
          <w:szCs w:val="24"/>
        </w:rPr>
      </w:pPr>
      <w:del w:id="490" w:author="MCO" w:date="2018-02-06T16:12:00Z">
        <w:r w:rsidRPr="004D2C71" w:rsidDel="00381BF1">
          <w:rPr>
            <w:rFonts w:ascii="Times New Roman" w:hAnsi="Times New Roman" w:cs="Times New Roman"/>
            <w:sz w:val="24"/>
            <w:szCs w:val="24"/>
          </w:rPr>
          <w:delText>less diversity of herbicides and dependence</w:delText>
        </w:r>
        <w:r w:rsidR="00E90B08" w:rsidRPr="004D2C71" w:rsidDel="00381BF1">
          <w:rPr>
            <w:rFonts w:ascii="Times New Roman" w:hAnsi="Times New Roman" w:cs="Times New Roman"/>
            <w:sz w:val="24"/>
            <w:szCs w:val="24"/>
          </w:rPr>
          <w:delText xml:space="preserve"> o</w:delText>
        </w:r>
        <w:r w:rsidRPr="004D2C71" w:rsidDel="00381BF1">
          <w:rPr>
            <w:rFonts w:ascii="Times New Roman" w:hAnsi="Times New Roman" w:cs="Times New Roman"/>
            <w:sz w:val="24"/>
            <w:szCs w:val="24"/>
          </w:rPr>
          <w:delText xml:space="preserve">n </w:delText>
        </w:r>
        <w:r w:rsidR="00E90B08" w:rsidRPr="004D2C71" w:rsidDel="00381BF1">
          <w:rPr>
            <w:rFonts w:ascii="Times New Roman" w:hAnsi="Times New Roman" w:cs="Times New Roman"/>
            <w:sz w:val="24"/>
            <w:szCs w:val="24"/>
          </w:rPr>
          <w:delText xml:space="preserve">glyphosate in cropping systems resulted in the rapid increase of glyphosate-resistant weeds (Heap, 2018). </w:delText>
        </w:r>
      </w:del>
      <w:del w:id="491" w:author="MCO" w:date="2018-02-06T16:13:00Z">
        <w:r w:rsidR="00E90B08" w:rsidRPr="004D2C71" w:rsidDel="00381BF1">
          <w:rPr>
            <w:rFonts w:ascii="Times New Roman" w:hAnsi="Times New Roman" w:cs="Times New Roman"/>
            <w:sz w:val="24"/>
            <w:szCs w:val="24"/>
          </w:rPr>
          <w:delText>The dramatic evolution of herbicide resistant weeds in the US was</w:delText>
        </w:r>
      </w:del>
      <w:del w:id="492" w:author="MCO" w:date="2018-02-06T15:57:00Z">
        <w:r w:rsidR="00E90B08" w:rsidRPr="004D2C71" w:rsidDel="00A82CDC">
          <w:rPr>
            <w:rFonts w:ascii="Times New Roman" w:hAnsi="Times New Roman" w:cs="Times New Roman"/>
            <w:sz w:val="24"/>
            <w:szCs w:val="24"/>
          </w:rPr>
          <w:delText xml:space="preserve"> part of the reasons</w:delText>
        </w:r>
      </w:del>
      <w:del w:id="493" w:author="MCO" w:date="2018-02-06T15:58:00Z">
        <w:r w:rsidR="00E90B08" w:rsidRPr="004D2C71" w:rsidDel="00A82CDC">
          <w:rPr>
            <w:rFonts w:ascii="Times New Roman" w:hAnsi="Times New Roman" w:cs="Times New Roman"/>
            <w:sz w:val="24"/>
            <w:szCs w:val="24"/>
          </w:rPr>
          <w:delText xml:space="preserve"> </w:delText>
        </w:r>
      </w:del>
      <w:del w:id="494" w:author="MCO" w:date="2018-02-06T16:13:00Z">
        <w:r w:rsidR="00E90B08" w:rsidRPr="004D2C71" w:rsidDel="00381BF1">
          <w:rPr>
            <w:rFonts w:ascii="Times New Roman" w:hAnsi="Times New Roman" w:cs="Times New Roman"/>
            <w:sz w:val="24"/>
            <w:szCs w:val="24"/>
          </w:rPr>
          <w:delText xml:space="preserve">for launching synthetic auxin-tolerant traits in crops (dicamba and 2,4 D). These new herbicide-tolerance traits will offer alternatives for controlling problematic weeds in Nebraska. </w:delText>
        </w:r>
        <w:r w:rsidR="007E4910" w:rsidRPr="004D2C71" w:rsidDel="00381BF1">
          <w:rPr>
            <w:rFonts w:ascii="Times New Roman" w:hAnsi="Times New Roman" w:cs="Times New Roman"/>
            <w:sz w:val="24"/>
            <w:szCs w:val="24"/>
          </w:rPr>
          <w:delText>However, t</w:delText>
        </w:r>
        <w:r w:rsidR="00E90B08" w:rsidRPr="004D2C71" w:rsidDel="00381BF1">
          <w:rPr>
            <w:rFonts w:ascii="Times New Roman" w:hAnsi="Times New Roman" w:cs="Times New Roman"/>
            <w:sz w:val="24"/>
            <w:szCs w:val="24"/>
          </w:rPr>
          <w:delText xml:space="preserve">he potential shift of </w:delText>
        </w:r>
        <w:r w:rsidR="007E4910" w:rsidRPr="004D2C71" w:rsidDel="00381BF1">
          <w:rPr>
            <w:rFonts w:ascii="Times New Roman" w:hAnsi="Times New Roman" w:cs="Times New Roman"/>
            <w:sz w:val="24"/>
            <w:szCs w:val="24"/>
          </w:rPr>
          <w:delText>single</w:delText>
        </w:r>
        <w:r w:rsidR="00A940C8" w:rsidRPr="004D2C71" w:rsidDel="00381BF1">
          <w:rPr>
            <w:rFonts w:ascii="Times New Roman" w:hAnsi="Times New Roman" w:cs="Times New Roman"/>
            <w:sz w:val="24"/>
            <w:szCs w:val="24"/>
          </w:rPr>
          <w:delText>-</w:delText>
        </w:r>
        <w:r w:rsidR="007E4910" w:rsidRPr="004D2C71" w:rsidDel="00381BF1">
          <w:rPr>
            <w:rFonts w:ascii="Times New Roman" w:hAnsi="Times New Roman" w:cs="Times New Roman"/>
            <w:sz w:val="24"/>
            <w:szCs w:val="24"/>
          </w:rPr>
          <w:delText xml:space="preserve">based herbicide </w:delText>
        </w:r>
        <w:r w:rsidR="00E90B08" w:rsidRPr="004D2C71" w:rsidDel="00381BF1">
          <w:rPr>
            <w:rFonts w:ascii="Times New Roman" w:hAnsi="Times New Roman" w:cs="Times New Roman"/>
            <w:sz w:val="24"/>
            <w:szCs w:val="24"/>
          </w:rPr>
          <w:delText xml:space="preserve">weed management </w:delText>
        </w:r>
        <w:r w:rsidR="007E4910" w:rsidRPr="004D2C71" w:rsidDel="00381BF1">
          <w:rPr>
            <w:rFonts w:ascii="Times New Roman" w:hAnsi="Times New Roman" w:cs="Times New Roman"/>
            <w:sz w:val="24"/>
            <w:szCs w:val="24"/>
          </w:rPr>
          <w:delText>strategy</w:delText>
        </w:r>
        <w:r w:rsidR="00E90B08" w:rsidRPr="004D2C71" w:rsidDel="00381BF1">
          <w:rPr>
            <w:rFonts w:ascii="Times New Roman" w:hAnsi="Times New Roman" w:cs="Times New Roman"/>
            <w:sz w:val="24"/>
            <w:szCs w:val="24"/>
          </w:rPr>
          <w:delText xml:space="preserve"> </w:delText>
        </w:r>
        <w:r w:rsidR="00976A5A" w:rsidRPr="004D2C71" w:rsidDel="00381BF1">
          <w:rPr>
            <w:rFonts w:ascii="Times New Roman" w:hAnsi="Times New Roman" w:cs="Times New Roman"/>
            <w:sz w:val="24"/>
            <w:szCs w:val="24"/>
          </w:rPr>
          <w:delText xml:space="preserve">(e.g., </w:delText>
        </w:r>
        <w:r w:rsidR="00E90B08" w:rsidRPr="004D2C71" w:rsidDel="00381BF1">
          <w:rPr>
            <w:rFonts w:ascii="Times New Roman" w:hAnsi="Times New Roman" w:cs="Times New Roman"/>
            <w:sz w:val="24"/>
            <w:szCs w:val="24"/>
          </w:rPr>
          <w:delText xml:space="preserve">glyphosate to </w:delText>
        </w:r>
      </w:del>
      <w:del w:id="495" w:author="MCO" w:date="2018-02-06T15:59:00Z">
        <w:r w:rsidR="00E90B08" w:rsidRPr="004D2C71" w:rsidDel="006736AA">
          <w:rPr>
            <w:rFonts w:ascii="Times New Roman" w:hAnsi="Times New Roman" w:cs="Times New Roman"/>
            <w:sz w:val="24"/>
            <w:szCs w:val="24"/>
          </w:rPr>
          <w:delText>synthetic auxin herbicides</w:delText>
        </w:r>
      </w:del>
      <w:del w:id="496" w:author="MCO" w:date="2018-02-06T16:13:00Z">
        <w:r w:rsidR="00976A5A" w:rsidRPr="004D2C71" w:rsidDel="00381BF1">
          <w:rPr>
            <w:rFonts w:ascii="Times New Roman" w:hAnsi="Times New Roman" w:cs="Times New Roman"/>
            <w:sz w:val="24"/>
            <w:szCs w:val="24"/>
          </w:rPr>
          <w:delText>)</w:delText>
        </w:r>
        <w:r w:rsidR="00E90B08" w:rsidRPr="004D2C71" w:rsidDel="00381BF1">
          <w:rPr>
            <w:rFonts w:ascii="Times New Roman" w:hAnsi="Times New Roman" w:cs="Times New Roman"/>
            <w:sz w:val="24"/>
            <w:szCs w:val="24"/>
          </w:rPr>
          <w:delText xml:space="preserve"> might raise </w:delText>
        </w:r>
      </w:del>
      <w:del w:id="497" w:author="MCO" w:date="2018-02-06T15:59:00Z">
        <w:r w:rsidR="00E90B08" w:rsidRPr="004D2C71" w:rsidDel="006736AA">
          <w:rPr>
            <w:rFonts w:ascii="Times New Roman" w:hAnsi="Times New Roman" w:cs="Times New Roman"/>
            <w:sz w:val="24"/>
            <w:szCs w:val="24"/>
          </w:rPr>
          <w:delText>awareness of</w:delText>
        </w:r>
      </w:del>
      <w:del w:id="498" w:author="MCO" w:date="2018-02-06T16:13:00Z">
        <w:r w:rsidR="00E90B08" w:rsidRPr="004D2C71" w:rsidDel="00381BF1">
          <w:rPr>
            <w:rFonts w:ascii="Times New Roman" w:hAnsi="Times New Roman" w:cs="Times New Roman"/>
            <w:sz w:val="24"/>
            <w:szCs w:val="24"/>
          </w:rPr>
          <w:delText xml:space="preserve"> the long-term use of the </w:delText>
        </w:r>
      </w:del>
      <w:del w:id="499" w:author="MCO" w:date="2018-02-06T15:59:00Z">
        <w:r w:rsidR="00E90B08" w:rsidRPr="004D2C71" w:rsidDel="006736AA">
          <w:rPr>
            <w:rFonts w:ascii="Times New Roman" w:hAnsi="Times New Roman" w:cs="Times New Roman"/>
            <w:sz w:val="24"/>
            <w:szCs w:val="24"/>
          </w:rPr>
          <w:delText>auxin technology</w:delText>
        </w:r>
      </w:del>
      <w:del w:id="500" w:author="MCO" w:date="2018-02-06T16:13:00Z">
        <w:r w:rsidR="00E90B08" w:rsidRPr="004D2C71" w:rsidDel="00381BF1">
          <w:rPr>
            <w:rFonts w:ascii="Times New Roman" w:hAnsi="Times New Roman" w:cs="Times New Roman"/>
            <w:sz w:val="24"/>
            <w:szCs w:val="24"/>
          </w:rPr>
          <w:delText xml:space="preserve">. </w:delText>
        </w:r>
        <w:commentRangeStart w:id="501"/>
        <w:r w:rsidR="00E90B08" w:rsidRPr="004D2C71" w:rsidDel="00381BF1">
          <w:rPr>
            <w:rFonts w:ascii="Times New Roman" w:hAnsi="Times New Roman" w:cs="Times New Roman"/>
            <w:sz w:val="24"/>
            <w:szCs w:val="24"/>
          </w:rPr>
          <w:delText xml:space="preserve">As to date, 34 weeds species have evolved resistance to auxin herbicides </w:delText>
        </w:r>
        <w:r w:rsidR="00E90B08" w:rsidRPr="004D2C71" w:rsidDel="00381BF1">
          <w:rPr>
            <w:rFonts w:ascii="Times New Roman" w:hAnsi="Times New Roman" w:cs="Times New Roman"/>
            <w:sz w:val="24"/>
            <w:szCs w:val="24"/>
          </w:rPr>
          <w:fldChar w:fldCharType="begin" w:fldLock="1"/>
        </w:r>
        <w:r w:rsidR="00E90B08" w:rsidRPr="00381BF1" w:rsidDel="00381BF1">
          <w:rPr>
            <w:rFonts w:ascii="Times New Roman" w:hAnsi="Times New Roman" w:cs="Times New Roman"/>
            <w:sz w:val="24"/>
            <w:szCs w:val="24"/>
          </w:rPr>
          <w:del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delInstrText>
        </w:r>
        <w:r w:rsidR="00E90B08" w:rsidRPr="004D2C71" w:rsidDel="00381BF1">
          <w:rPr>
            <w:rFonts w:ascii="Times New Roman" w:hAnsi="Times New Roman" w:cs="Times New Roman"/>
            <w:sz w:val="24"/>
            <w:szCs w:val="24"/>
          </w:rPr>
          <w:fldChar w:fldCharType="separate"/>
        </w:r>
        <w:r w:rsidR="00E90B08" w:rsidRPr="00381BF1" w:rsidDel="00381BF1">
          <w:rPr>
            <w:rFonts w:ascii="Times New Roman" w:hAnsi="Times New Roman" w:cs="Times New Roman"/>
            <w:noProof/>
            <w:sz w:val="24"/>
            <w:szCs w:val="24"/>
          </w:rPr>
          <w:delText>(Busi et al. 2017)</w:delText>
        </w:r>
        <w:r w:rsidR="00E90B08" w:rsidRPr="004D2C71" w:rsidDel="00381BF1">
          <w:rPr>
            <w:rFonts w:ascii="Times New Roman" w:hAnsi="Times New Roman" w:cs="Times New Roman"/>
            <w:sz w:val="24"/>
            <w:szCs w:val="24"/>
          </w:rPr>
          <w:fldChar w:fldCharType="end"/>
        </w:r>
        <w:r w:rsidR="00E90B08" w:rsidRPr="004D2C71" w:rsidDel="00381BF1">
          <w:rPr>
            <w:rFonts w:ascii="Times New Roman" w:hAnsi="Times New Roman" w:cs="Times New Roman"/>
            <w:sz w:val="24"/>
            <w:szCs w:val="24"/>
          </w:rPr>
          <w:delText xml:space="preserve">, including kochia </w:delText>
        </w:r>
        <w:r w:rsidR="00E90B08" w:rsidRPr="004D2C71" w:rsidDel="00381BF1">
          <w:rPr>
            <w:rFonts w:ascii="Times New Roman" w:hAnsi="Times New Roman" w:cs="Times New Roman"/>
            <w:sz w:val="24"/>
            <w:szCs w:val="24"/>
          </w:rPr>
          <w:fldChar w:fldCharType="begin" w:fldLock="1"/>
        </w:r>
        <w:r w:rsidR="00E90B08" w:rsidRPr="004D2C71" w:rsidDel="00381BF1">
          <w:rPr>
            <w:rFonts w:ascii="Times New Roman" w:hAnsi="Times New Roman" w:cs="Times New Roman"/>
            <w:sz w:val="24"/>
            <w:szCs w:val="24"/>
          </w:rPr>
          <w:delInstrText>ADDIN CSL_CITATION { "citationItems" : [ { "id" : "ITEM-1", "itemData" : { "author" : [ { "dropping-particle" : "", "family" : "Cranston", "given" : "Harwood J", "non-dropping-particle" : "", "parse-names" : false, "suffix" : "" }, { "dropping-particle" : "", "family" : "Kern", "given" : "Anthony J", "non-dropping-particle" : "", "parse-names" : false, "suffix" : "" }, { "dropping-particle" : "", "family" : "Hackett", "given" : "Josette L", "non-dropping-particle" : "", "parse-names" : false, "suffix" : "" }, { "dropping-particle" : "", "family" : "Miller", "given" : "Erica K", "non-dropping-particle" : "", "parse-names" : false, "suffix" : "" }, { "dropping-particle" : "", "family" : "Maxwell", "given" : "Bruce D", "non-dropping-particle" : "", "parse-names" : false, "suffix" : "" }, { "dropping-particle" : "", "family" : "Dyer", "given" : "William E", "non-dropping-particle" : "", "parse-names" : false, "suffix" : "" } ], "container-title" : "Weed Science", "id" : "ITEM-1", "issued" : { "date-parts" : [ [ "2001" ] ] }, "page" : "164-170", "title" : "Dicamba resistance in kochia", "type" : "article-journal", "volume" : "49" }, "uris" : [ "http://www.mendeley.com/documents/?uuid=51f4b6f2-121b-3f84-86e2-abd2a62b5aa3" ] } ], "mendeley" : { "formattedCitation" : "(Cranston et al. 2001)", "plainTextFormattedCitation" : "(Cranston et al. 2001)", "previouslyFormattedCitation" : "(Cranston et al. 2001)" }, "properties" : {  }, "schema" : "https://github.com/citation-style-language/schema/raw/master/csl-citation.json" }</w:delInstrText>
        </w:r>
        <w:r w:rsidR="00E90B08" w:rsidRPr="004D2C71" w:rsidDel="00381BF1">
          <w:rPr>
            <w:rFonts w:ascii="Times New Roman" w:hAnsi="Times New Roman" w:cs="Times New Roman"/>
            <w:sz w:val="24"/>
            <w:szCs w:val="24"/>
          </w:rPr>
          <w:fldChar w:fldCharType="separate"/>
        </w:r>
        <w:r w:rsidR="00E90B08" w:rsidRPr="004D2C71" w:rsidDel="00381BF1">
          <w:rPr>
            <w:rFonts w:ascii="Times New Roman" w:hAnsi="Times New Roman" w:cs="Times New Roman"/>
            <w:noProof/>
            <w:sz w:val="24"/>
            <w:szCs w:val="24"/>
          </w:rPr>
          <w:delText>(Cranston et al. 2001)</w:delText>
        </w:r>
        <w:r w:rsidR="00E90B08" w:rsidRPr="004D2C71" w:rsidDel="00381BF1">
          <w:rPr>
            <w:rFonts w:ascii="Times New Roman" w:hAnsi="Times New Roman" w:cs="Times New Roman"/>
            <w:sz w:val="24"/>
            <w:szCs w:val="24"/>
          </w:rPr>
          <w:fldChar w:fldCharType="end"/>
        </w:r>
        <w:r w:rsidR="00E90B08" w:rsidRPr="004D2C71" w:rsidDel="00381BF1">
          <w:rPr>
            <w:rFonts w:ascii="Times New Roman" w:hAnsi="Times New Roman" w:cs="Times New Roman"/>
            <w:sz w:val="24"/>
            <w:szCs w:val="24"/>
          </w:rPr>
          <w:delText xml:space="preserve"> and waterhemp </w:delText>
        </w:r>
        <w:r w:rsidR="00E90B08" w:rsidRPr="004D2C71" w:rsidDel="00381BF1">
          <w:rPr>
            <w:rFonts w:ascii="Times New Roman" w:hAnsi="Times New Roman" w:cs="Times New Roman"/>
            <w:sz w:val="24"/>
            <w:szCs w:val="24"/>
          </w:rPr>
          <w:fldChar w:fldCharType="begin" w:fldLock="1"/>
        </w:r>
        <w:r w:rsidR="00E90B08" w:rsidRPr="004D2C71" w:rsidDel="00381BF1">
          <w:rPr>
            <w:rFonts w:ascii="Times New Roman" w:hAnsi="Times New Roman" w:cs="Times New Roman"/>
            <w:sz w:val="24"/>
            <w:szCs w:val="24"/>
          </w:rPr>
          <w:delInstrText>ADDIN CSL_CITATION { "citationItems" : [ { "id" : "ITEM-1", "itemData" : { "DOI" : "10.1614/WS-D-11-00170.1", "ISSN" : "0043-1745", "abstract" : "&lt;p&gt; A waterhemp population from a native-grass seed production field in Nebraska was no longer effectively controlled by 2,4-D. Seed was collected from the site, and dose-response studies were conducted to determine if this population was herbicide resistant. In the greenhouse, plants from the putative resistant and a susceptible waterhemp population were treated with 0, 18, 35, 70, 140, 280, 560, 1,120, or 2,240 g ae ha &lt;sup&gt;\u22121&lt;/sup&gt; 2,4-D. Visual injury estimates (I) were made 28 d after treatment (DAT), and plants were harvested and dry weights (GR) measured. The putative resistant population was approximately 10-fold more resistant to 2,4-D (R:S ratio) than the susceptible population based on both I &lt;sub&gt;50&lt;/sub&gt; (50% visual injury) and GR &lt;sub&gt;50&lt;/sub&gt; (50% reduction in dry weight) values. The R:S ratio increased to 19 and 111 as the data were extrapolated to I &lt;sub&gt;90&lt;/sub&gt; and GR &lt;sub&gt;90&lt;/sub&gt; estimates, respectively. GR &lt;sub&gt;50&lt;/sub&gt; doses of 995 g ha &lt;sup&gt;\u22121&lt;/sup&gt; for the resistant and 109 g ha &lt;sup&gt;\u22121&lt;/sup&gt; for the susceptible populations were estimated. A field dose-response study was conducted at the suspected resistant site with 2,4-D doses of 0, 140, 280, 560, 1,120, 2,240, 4,480, 8,960, 17,920, and 35,840 g ha &lt;sup&gt;\u22121&lt;/sup&gt; . At 28 DAT, visual injury estimates were 44% in plots treated with 35,840 g ha &lt;sup&gt;\u22121&lt;/sup&gt; . Some plants treated with the highest rate recovered and produced seed. Plants from the resistant and susceptible populations were also treated with 0, 9, 18, 35, 70, 140, 280, 560, or 1,120 g ae ha &lt;sup&gt;\u22121&lt;/sup&gt; dicamba in greenhouse bioassays. The 2,4-D resistant population was threefold less sensitive to dicamba based on I &lt;sub&gt;50&lt;/sub&gt; estimates but less than twofold less sensitive based on GR &lt;sub&gt;50&lt;/sub&gt; estimates. The synthetic auxins are the sixth mechanism-of-action herbicide group to which waterhemp has evolved resistance. &lt;/p&gt;", "author" : [ { "dropping-particle" : "", "family" : "Bernards", "given" : "Mark L.", "non-dropping-particle" : "", "parse-names" : false, "suffix" : "" }, { "dropping-particle" : "", "family" : "Crespo", "given" : "Roberto J.", "non-dropping-particle" : "", "parse-names" : false, "suffix" : "" }, { "dropping-particle" : "", "family" : "Kruger", "given" : "Greg R.", "non-dropping-particle" : "", "parse-names" : false, "suffix" : "" }, { "dropping-particle" : "", "family" : "Gaussoin", "given" : "Roch", "non-dropping-particle" : "", "parse-names" : false, "suffix" : "" }, { "dropping-particle" : "", "family" : "Tranel", "given" : "Patrick J.", "non-dropping-particle" : "", "parse-names" : false, "suffix" : "" } ], "container-title" : "Weed Science", "id" : "ITEM-1", "issue" : "03", "issued" : { "date-parts" : [ [ "2012", "9", "20" ] ] }, "page" : "379-384", "publisher" : " Weed Science Society of America 810 East 10th Street, Lawrence, KS 66044-8897 ", "title" : "A Waterhemp (Amaranthus tuberculatus) Population Resistant to 2,4-D", "type" : "article-journal", "volume" : "60" }, "uris" : [ "http://www.mendeley.com/documents/?uuid=322aa8ed-d890-3d31-a023-0dbe8052d578" ] } ], "mendeley" : { "formattedCitation" : "(Bernards et al. 2012)", "plainTextFormattedCitation" : "(Bernards et al. 2012)", "previouslyFormattedCitation" : "(Bernards et al. 2012)" }, "properties" : {  }, "schema" : "https://github.com/citation-style-language/schema/raw/master/csl-citation.json" }</w:delInstrText>
        </w:r>
        <w:r w:rsidR="00E90B08" w:rsidRPr="004D2C71" w:rsidDel="00381BF1">
          <w:rPr>
            <w:rFonts w:ascii="Times New Roman" w:hAnsi="Times New Roman" w:cs="Times New Roman"/>
            <w:sz w:val="24"/>
            <w:szCs w:val="24"/>
          </w:rPr>
          <w:fldChar w:fldCharType="separate"/>
        </w:r>
        <w:r w:rsidR="00E90B08" w:rsidRPr="004D2C71" w:rsidDel="00381BF1">
          <w:rPr>
            <w:rFonts w:ascii="Times New Roman" w:hAnsi="Times New Roman" w:cs="Times New Roman"/>
            <w:noProof/>
            <w:sz w:val="24"/>
            <w:szCs w:val="24"/>
          </w:rPr>
          <w:delText>(Bernards et al. 2012)</w:delText>
        </w:r>
        <w:r w:rsidR="00E90B08" w:rsidRPr="004D2C71" w:rsidDel="00381BF1">
          <w:rPr>
            <w:rFonts w:ascii="Times New Roman" w:hAnsi="Times New Roman" w:cs="Times New Roman"/>
            <w:sz w:val="24"/>
            <w:szCs w:val="24"/>
          </w:rPr>
          <w:fldChar w:fldCharType="end"/>
        </w:r>
        <w:r w:rsidR="00E90B08" w:rsidRPr="004D2C71" w:rsidDel="00381BF1">
          <w:rPr>
            <w:rFonts w:ascii="Times New Roman" w:hAnsi="Times New Roman" w:cs="Times New Roman"/>
            <w:sz w:val="24"/>
            <w:szCs w:val="24"/>
          </w:rPr>
          <w:delText>.</w:delText>
        </w:r>
        <w:r w:rsidRPr="00933A63" w:rsidDel="00381BF1">
          <w:rPr>
            <w:rFonts w:ascii="Times New Roman" w:hAnsi="Times New Roman" w:cs="Times New Roman"/>
            <w:sz w:val="24"/>
            <w:szCs w:val="24"/>
          </w:rPr>
          <w:delText xml:space="preserve"> </w:delText>
        </w:r>
        <w:commentRangeEnd w:id="501"/>
        <w:r w:rsidR="002C4B8D" w:rsidRPr="00933A63" w:rsidDel="00381BF1">
          <w:rPr>
            <w:rStyle w:val="CommentReference"/>
          </w:rPr>
          <w:commentReference w:id="501"/>
        </w:r>
        <w:commentRangeEnd w:id="485"/>
        <w:r w:rsidR="00933A63" w:rsidDel="00381BF1">
          <w:rPr>
            <w:rStyle w:val="CommentReference"/>
          </w:rPr>
          <w:commentReference w:id="485"/>
        </w:r>
      </w:del>
    </w:p>
    <w:p w14:paraId="2B03BFA9" w14:textId="69DA49F5" w:rsidR="005454EA" w:rsidRDefault="005454EA">
      <w:pPr>
        <w:spacing w:line="480" w:lineRule="auto"/>
        <w:ind w:firstLine="720"/>
        <w:rPr>
          <w:rFonts w:ascii="Times New Roman" w:hAnsi="Times New Roman" w:cs="Times New Roman"/>
          <w:b/>
          <w:i/>
          <w:sz w:val="24"/>
          <w:szCs w:val="24"/>
        </w:rPr>
        <w:pPrChange w:id="502" w:author="MCO" w:date="2018-02-06T16:55:00Z">
          <w:pPr>
            <w:spacing w:line="480" w:lineRule="auto"/>
            <w:outlineLvl w:val="0"/>
          </w:pPr>
        </w:pPrChange>
      </w:pPr>
      <w:r w:rsidRPr="005454EA">
        <w:rPr>
          <w:rFonts w:ascii="Times New Roman" w:hAnsi="Times New Roman" w:cs="Times New Roman"/>
          <w:b/>
          <w:i/>
          <w:sz w:val="24"/>
          <w:szCs w:val="24"/>
        </w:rPr>
        <w:t>Dicamba injury in non-</w:t>
      </w:r>
      <w:ins w:id="503" w:author="MCO" w:date="2018-02-08T15:06:00Z">
        <w:r w:rsidR="003876C4" w:rsidRPr="003876C4">
          <w:rPr>
            <w:rFonts w:ascii="Times New Roman" w:hAnsi="Times New Roman" w:cs="Times New Roman"/>
            <w:sz w:val="24"/>
            <w:szCs w:val="24"/>
          </w:rPr>
          <w:t xml:space="preserve"> </w:t>
        </w:r>
        <w:r w:rsidR="003876C4" w:rsidRPr="003876C4">
          <w:rPr>
            <w:rFonts w:ascii="Times New Roman" w:hAnsi="Times New Roman" w:cs="Times New Roman"/>
            <w:i/>
            <w:sz w:val="24"/>
            <w:szCs w:val="24"/>
            <w:rPrChange w:id="504" w:author="MCO" w:date="2018-02-08T15:06:00Z">
              <w:rPr>
                <w:rFonts w:ascii="Times New Roman" w:hAnsi="Times New Roman" w:cs="Times New Roman"/>
                <w:sz w:val="24"/>
                <w:szCs w:val="24"/>
              </w:rPr>
            </w:rPrChange>
          </w:rPr>
          <w:t>DT</w:t>
        </w:r>
      </w:ins>
      <w:del w:id="505" w:author="MCO" w:date="2018-02-08T15:06:00Z">
        <w:r w:rsidRPr="005454EA" w:rsidDel="003876C4">
          <w:rPr>
            <w:rFonts w:ascii="Times New Roman" w:hAnsi="Times New Roman" w:cs="Times New Roman"/>
            <w:b/>
            <w:i/>
            <w:sz w:val="24"/>
            <w:szCs w:val="24"/>
          </w:rPr>
          <w:delText>Xtend</w:delText>
        </w:r>
      </w:del>
      <w:r w:rsidRPr="005454EA">
        <w:rPr>
          <w:rFonts w:ascii="Times New Roman" w:hAnsi="Times New Roman" w:cs="Times New Roman"/>
          <w:b/>
          <w:i/>
          <w:sz w:val="24"/>
          <w:szCs w:val="24"/>
        </w:rPr>
        <w:t xml:space="preserve"> soybeans</w:t>
      </w:r>
    </w:p>
    <w:p w14:paraId="18F1AA4E" w14:textId="743950F0" w:rsidR="00BE2864" w:rsidRDefault="00A940C8"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Farmers were asked whether their dicamba application in </w:t>
      </w:r>
      <w:del w:id="506" w:author="MCO" w:date="2018-02-08T09:39:00Z">
        <w:r w:rsidDel="00D778CC">
          <w:rPr>
            <w:rFonts w:ascii="Times New Roman" w:hAnsi="Times New Roman" w:cs="Times New Roman"/>
            <w:sz w:val="24"/>
            <w:szCs w:val="24"/>
          </w:rPr>
          <w:delText xml:space="preserve">Xtend </w:delText>
        </w:r>
      </w:del>
      <w:ins w:id="507" w:author="MCO" w:date="2018-02-08T09:39:00Z">
        <w:r w:rsidR="00D778CC">
          <w:rPr>
            <w:rFonts w:ascii="Times New Roman" w:hAnsi="Times New Roman" w:cs="Times New Roman"/>
            <w:sz w:val="24"/>
            <w:szCs w:val="24"/>
          </w:rPr>
          <w:t xml:space="preserve">DT </w:t>
        </w:r>
      </w:ins>
      <w:r>
        <w:rPr>
          <w:rFonts w:ascii="Times New Roman" w:hAnsi="Times New Roman" w:cs="Times New Roman"/>
          <w:sz w:val="24"/>
          <w:szCs w:val="24"/>
        </w:rPr>
        <w:t>soybean</w:t>
      </w:r>
      <w:r w:rsidR="007F7826">
        <w:rPr>
          <w:rFonts w:ascii="Times New Roman" w:hAnsi="Times New Roman" w:cs="Times New Roman"/>
          <w:sz w:val="24"/>
          <w:szCs w:val="24"/>
        </w:rPr>
        <w:t>s</w:t>
      </w:r>
      <w:r>
        <w:rPr>
          <w:rFonts w:ascii="Times New Roman" w:hAnsi="Times New Roman" w:cs="Times New Roman"/>
          <w:sz w:val="24"/>
          <w:szCs w:val="24"/>
        </w:rPr>
        <w:t xml:space="preserve"> injured neighboring non-</w:t>
      </w:r>
      <w:del w:id="508" w:author="MCO" w:date="2018-02-08T09:39:00Z">
        <w:r w:rsidDel="00D778CC">
          <w:rPr>
            <w:rFonts w:ascii="Times New Roman" w:hAnsi="Times New Roman" w:cs="Times New Roman"/>
            <w:sz w:val="24"/>
            <w:szCs w:val="24"/>
          </w:rPr>
          <w:delText xml:space="preserve">Xtend </w:delText>
        </w:r>
      </w:del>
      <w:ins w:id="509" w:author="MCO" w:date="2018-02-08T09:39:00Z">
        <w:r w:rsidR="00D778CC">
          <w:rPr>
            <w:rFonts w:ascii="Times New Roman" w:hAnsi="Times New Roman" w:cs="Times New Roman"/>
            <w:sz w:val="24"/>
            <w:szCs w:val="24"/>
          </w:rPr>
          <w:t xml:space="preserve">DT </w:t>
        </w:r>
      </w:ins>
      <w:r>
        <w:rPr>
          <w:rFonts w:ascii="Times New Roman" w:hAnsi="Times New Roman" w:cs="Times New Roman"/>
          <w:sz w:val="24"/>
          <w:szCs w:val="24"/>
        </w:rPr>
        <w:t xml:space="preserve">soybean fields and 18%, 73% and 9% responded yes, no, and not sure, respectively (total of 92 answers). </w:t>
      </w:r>
      <w:commentRangeStart w:id="510"/>
      <w:r>
        <w:rPr>
          <w:rFonts w:ascii="Times New Roman" w:hAnsi="Times New Roman" w:cs="Times New Roman"/>
          <w:sz w:val="24"/>
          <w:szCs w:val="24"/>
        </w:rPr>
        <w:t xml:space="preserve">Those who </w:t>
      </w:r>
      <w:r w:rsidR="007F7826">
        <w:rPr>
          <w:rFonts w:ascii="Times New Roman" w:hAnsi="Times New Roman" w:cs="Times New Roman"/>
          <w:sz w:val="24"/>
          <w:szCs w:val="24"/>
        </w:rPr>
        <w:t xml:space="preserve">confirmed injury </w:t>
      </w:r>
      <w:r>
        <w:rPr>
          <w:rFonts w:ascii="Times New Roman" w:hAnsi="Times New Roman" w:cs="Times New Roman"/>
          <w:sz w:val="24"/>
          <w:szCs w:val="24"/>
        </w:rPr>
        <w:t>in neighboring</w:t>
      </w:r>
      <w:r w:rsidR="007F7826">
        <w:rPr>
          <w:rFonts w:ascii="Times New Roman" w:hAnsi="Times New Roman" w:cs="Times New Roman"/>
          <w:sz w:val="24"/>
          <w:szCs w:val="24"/>
        </w:rPr>
        <w:t xml:space="preserve"> soybean</w:t>
      </w:r>
      <w:r>
        <w:rPr>
          <w:rFonts w:ascii="Times New Roman" w:hAnsi="Times New Roman" w:cs="Times New Roman"/>
          <w:sz w:val="24"/>
          <w:szCs w:val="24"/>
        </w:rPr>
        <w:t xml:space="preserve"> fields</w:t>
      </w:r>
      <w:r w:rsidR="007F7826">
        <w:rPr>
          <w:rFonts w:ascii="Times New Roman" w:hAnsi="Times New Roman" w:cs="Times New Roman"/>
          <w:sz w:val="24"/>
          <w:szCs w:val="24"/>
        </w:rPr>
        <w:t xml:space="preserve"> due to their dicamba application </w:t>
      </w:r>
      <w:r>
        <w:rPr>
          <w:rFonts w:ascii="Times New Roman" w:hAnsi="Times New Roman" w:cs="Times New Roman"/>
          <w:sz w:val="24"/>
          <w:szCs w:val="24"/>
        </w:rPr>
        <w:t>believe</w:t>
      </w:r>
      <w:r w:rsidR="007F7826">
        <w:rPr>
          <w:rFonts w:ascii="Times New Roman" w:hAnsi="Times New Roman" w:cs="Times New Roman"/>
          <w:sz w:val="24"/>
          <w:szCs w:val="24"/>
        </w:rPr>
        <w:t xml:space="preserve"> that</w:t>
      </w:r>
      <w:r>
        <w:rPr>
          <w:rFonts w:ascii="Times New Roman" w:hAnsi="Times New Roman" w:cs="Times New Roman"/>
          <w:sz w:val="24"/>
          <w:szCs w:val="24"/>
        </w:rPr>
        <w:t xml:space="preserve"> the</w:t>
      </w:r>
      <w:r w:rsidR="00277035">
        <w:rPr>
          <w:rFonts w:ascii="Times New Roman" w:hAnsi="Times New Roman" w:cs="Times New Roman"/>
          <w:sz w:val="24"/>
          <w:szCs w:val="24"/>
        </w:rPr>
        <w:t xml:space="preserve"> main</w:t>
      </w:r>
      <w:r>
        <w:rPr>
          <w:rFonts w:ascii="Times New Roman" w:hAnsi="Times New Roman" w:cs="Times New Roman"/>
          <w:sz w:val="24"/>
          <w:szCs w:val="24"/>
        </w:rPr>
        <w:t xml:space="preserve"> cause </w:t>
      </w:r>
      <w:r w:rsidR="00277035">
        <w:rPr>
          <w:rFonts w:ascii="Times New Roman" w:hAnsi="Times New Roman" w:cs="Times New Roman"/>
          <w:sz w:val="24"/>
          <w:szCs w:val="24"/>
        </w:rPr>
        <w:t xml:space="preserve">of </w:t>
      </w:r>
      <w:r>
        <w:rPr>
          <w:rFonts w:ascii="Times New Roman" w:hAnsi="Times New Roman" w:cs="Times New Roman"/>
          <w:sz w:val="24"/>
          <w:szCs w:val="24"/>
        </w:rPr>
        <w:t>injury</w:t>
      </w:r>
      <w:r w:rsidR="007F7826">
        <w:rPr>
          <w:rFonts w:ascii="Times New Roman" w:hAnsi="Times New Roman" w:cs="Times New Roman"/>
          <w:sz w:val="24"/>
          <w:szCs w:val="24"/>
        </w:rPr>
        <w:t xml:space="preserve"> was </w:t>
      </w:r>
      <w:r>
        <w:rPr>
          <w:rFonts w:ascii="Times New Roman" w:hAnsi="Times New Roman" w:cs="Times New Roman"/>
          <w:sz w:val="24"/>
          <w:szCs w:val="24"/>
        </w:rPr>
        <w:t>volatilization</w:t>
      </w:r>
      <w:r w:rsidR="00277035">
        <w:rPr>
          <w:rFonts w:ascii="Times New Roman" w:hAnsi="Times New Roman" w:cs="Times New Roman"/>
          <w:sz w:val="24"/>
          <w:szCs w:val="24"/>
        </w:rPr>
        <w:t xml:space="preserve"> (69%)</w:t>
      </w:r>
      <w:r>
        <w:rPr>
          <w:rFonts w:ascii="Times New Roman" w:hAnsi="Times New Roman" w:cs="Times New Roman"/>
          <w:sz w:val="24"/>
          <w:szCs w:val="24"/>
        </w:rPr>
        <w:t>, physical drift</w:t>
      </w:r>
      <w:r w:rsidR="00277035">
        <w:rPr>
          <w:rFonts w:ascii="Times New Roman" w:hAnsi="Times New Roman" w:cs="Times New Roman"/>
          <w:sz w:val="24"/>
          <w:szCs w:val="24"/>
        </w:rPr>
        <w:t xml:space="preserve"> (23%)</w:t>
      </w:r>
      <w:r>
        <w:rPr>
          <w:rFonts w:ascii="Times New Roman" w:hAnsi="Times New Roman" w:cs="Times New Roman"/>
          <w:sz w:val="24"/>
          <w:szCs w:val="24"/>
        </w:rPr>
        <w:t>, and temperature inversion (</w:t>
      </w:r>
      <w:r w:rsidR="00277035">
        <w:rPr>
          <w:rFonts w:ascii="Times New Roman" w:hAnsi="Times New Roman" w:cs="Times New Roman"/>
          <w:sz w:val="24"/>
          <w:szCs w:val="24"/>
        </w:rPr>
        <w:t xml:space="preserve">8%; </w:t>
      </w:r>
      <w:r>
        <w:rPr>
          <w:rFonts w:ascii="Times New Roman" w:hAnsi="Times New Roman" w:cs="Times New Roman"/>
          <w:sz w:val="24"/>
          <w:szCs w:val="24"/>
        </w:rPr>
        <w:t xml:space="preserve">total of 13 answers). </w:t>
      </w:r>
      <w:commentRangeEnd w:id="510"/>
      <w:r w:rsidR="00277035">
        <w:rPr>
          <w:rStyle w:val="CommentReference"/>
        </w:rPr>
        <w:commentReference w:id="510"/>
      </w:r>
      <w:r w:rsidR="007F7826">
        <w:rPr>
          <w:rFonts w:ascii="Times New Roman" w:hAnsi="Times New Roman" w:cs="Times New Roman"/>
          <w:sz w:val="24"/>
          <w:szCs w:val="24"/>
        </w:rPr>
        <w:t xml:space="preserve">Conversely, 51% of </w:t>
      </w:r>
      <w:ins w:id="511" w:author="Rodrigo Werle" w:date="2018-02-05T17:15:00Z">
        <w:r w:rsidR="007F7826">
          <w:rPr>
            <w:rFonts w:ascii="Times New Roman" w:hAnsi="Times New Roman" w:cs="Times New Roman"/>
            <w:sz w:val="24"/>
            <w:szCs w:val="24"/>
          </w:rPr>
          <w:t>s</w:t>
        </w:r>
      </w:ins>
      <w:r w:rsidR="005454EA">
        <w:rPr>
          <w:rFonts w:ascii="Times New Roman" w:hAnsi="Times New Roman" w:cs="Times New Roman"/>
          <w:sz w:val="24"/>
          <w:szCs w:val="24"/>
        </w:rPr>
        <w:t>urvey respondents observed dicamba injury in</w:t>
      </w:r>
      <w:r w:rsidR="007F7826">
        <w:rPr>
          <w:rFonts w:ascii="Times New Roman" w:hAnsi="Times New Roman" w:cs="Times New Roman"/>
          <w:sz w:val="24"/>
          <w:szCs w:val="24"/>
        </w:rPr>
        <w:t xml:space="preserve"> their</w:t>
      </w:r>
      <w:r w:rsidR="005454EA">
        <w:rPr>
          <w:rFonts w:ascii="Times New Roman" w:hAnsi="Times New Roman" w:cs="Times New Roman"/>
          <w:sz w:val="24"/>
          <w:szCs w:val="24"/>
        </w:rPr>
        <w:t xml:space="preserve"> non-</w:t>
      </w:r>
      <w:del w:id="512" w:author="MCO" w:date="2018-02-08T09:40:00Z">
        <w:r w:rsidR="005454EA" w:rsidDel="00D778CC">
          <w:rPr>
            <w:rFonts w:ascii="Times New Roman" w:hAnsi="Times New Roman" w:cs="Times New Roman"/>
            <w:sz w:val="24"/>
            <w:szCs w:val="24"/>
          </w:rPr>
          <w:delText xml:space="preserve">Xtend </w:delText>
        </w:r>
      </w:del>
      <w:ins w:id="513" w:author="MCO" w:date="2018-02-08T09:40:00Z">
        <w:r w:rsidR="00D778CC">
          <w:rPr>
            <w:rFonts w:ascii="Times New Roman" w:hAnsi="Times New Roman" w:cs="Times New Roman"/>
            <w:sz w:val="24"/>
            <w:szCs w:val="24"/>
          </w:rPr>
          <w:t xml:space="preserve">DT </w:t>
        </w:r>
      </w:ins>
      <w:r w:rsidR="005454EA">
        <w:rPr>
          <w:rFonts w:ascii="Times New Roman" w:hAnsi="Times New Roman" w:cs="Times New Roman"/>
          <w:sz w:val="24"/>
          <w:szCs w:val="24"/>
        </w:rPr>
        <w:t>soybeans (total of 211 answers).</w:t>
      </w:r>
      <w:ins w:id="514" w:author="Rodrigo Werle" w:date="2018-02-05T17:21:00Z">
        <w:r w:rsidR="007F7826">
          <w:rPr>
            <w:rFonts w:ascii="Times New Roman" w:hAnsi="Times New Roman" w:cs="Times New Roman"/>
            <w:sz w:val="24"/>
            <w:szCs w:val="24"/>
          </w:rPr>
          <w:t xml:space="preserve"> </w:t>
        </w:r>
      </w:ins>
      <w:r w:rsidR="007F7826">
        <w:rPr>
          <w:rFonts w:ascii="Times New Roman" w:hAnsi="Times New Roman" w:cs="Times New Roman"/>
          <w:sz w:val="24"/>
          <w:szCs w:val="24"/>
        </w:rPr>
        <w:t>Farmers</w:t>
      </w:r>
      <w:r w:rsidR="001A0534">
        <w:rPr>
          <w:rFonts w:ascii="Times New Roman" w:hAnsi="Times New Roman" w:cs="Times New Roman"/>
          <w:sz w:val="24"/>
          <w:szCs w:val="24"/>
        </w:rPr>
        <w:t xml:space="preserve"> reported </w:t>
      </w:r>
      <w:r w:rsidR="00370B52">
        <w:rPr>
          <w:rFonts w:ascii="Times New Roman" w:hAnsi="Times New Roman" w:cs="Times New Roman"/>
          <w:sz w:val="24"/>
          <w:szCs w:val="24"/>
        </w:rPr>
        <w:t>6,164</w:t>
      </w:r>
      <w:r w:rsidR="001A0534">
        <w:rPr>
          <w:rFonts w:ascii="Times New Roman" w:hAnsi="Times New Roman" w:cs="Times New Roman"/>
          <w:sz w:val="24"/>
          <w:szCs w:val="24"/>
        </w:rPr>
        <w:t xml:space="preserve"> injured </w:t>
      </w:r>
      <w:r w:rsidR="00A9547E">
        <w:rPr>
          <w:rFonts w:ascii="Times New Roman" w:hAnsi="Times New Roman" w:cs="Times New Roman"/>
          <w:sz w:val="24"/>
          <w:szCs w:val="24"/>
        </w:rPr>
        <w:t>hectares</w:t>
      </w:r>
      <w:r w:rsidR="001A0534">
        <w:rPr>
          <w:rFonts w:ascii="Times New Roman" w:hAnsi="Times New Roman" w:cs="Times New Roman"/>
          <w:sz w:val="24"/>
          <w:szCs w:val="24"/>
        </w:rPr>
        <w:t xml:space="preserve"> out of a total of </w:t>
      </w:r>
      <w:r w:rsidR="00370B52">
        <w:rPr>
          <w:rFonts w:ascii="Times New Roman" w:hAnsi="Times New Roman" w:cs="Times New Roman"/>
          <w:sz w:val="24"/>
          <w:szCs w:val="24"/>
        </w:rPr>
        <w:t>46,515</w:t>
      </w:r>
      <w:r w:rsidR="001A0534">
        <w:rPr>
          <w:rFonts w:ascii="Times New Roman" w:hAnsi="Times New Roman" w:cs="Times New Roman"/>
          <w:sz w:val="24"/>
          <w:szCs w:val="24"/>
        </w:rPr>
        <w:t xml:space="preserve"> </w:t>
      </w:r>
      <w:r w:rsidR="00A9547E">
        <w:rPr>
          <w:rFonts w:ascii="Times New Roman" w:hAnsi="Times New Roman" w:cs="Times New Roman"/>
          <w:sz w:val="24"/>
          <w:szCs w:val="24"/>
        </w:rPr>
        <w:t>hectares</w:t>
      </w:r>
      <w:r w:rsidR="001A0534">
        <w:rPr>
          <w:rFonts w:ascii="Times New Roman" w:hAnsi="Times New Roman" w:cs="Times New Roman"/>
          <w:sz w:val="24"/>
          <w:szCs w:val="24"/>
        </w:rPr>
        <w:t xml:space="preserve"> (13%; total of 172 answers). Those who observed dicamba injury in their non-</w:t>
      </w:r>
      <w:del w:id="515" w:author="MCO" w:date="2018-02-08T09:40:00Z">
        <w:r w:rsidR="001A0534" w:rsidDel="00D778CC">
          <w:rPr>
            <w:rFonts w:ascii="Times New Roman" w:hAnsi="Times New Roman" w:cs="Times New Roman"/>
            <w:sz w:val="24"/>
            <w:szCs w:val="24"/>
          </w:rPr>
          <w:delText xml:space="preserve">Xtend </w:delText>
        </w:r>
      </w:del>
      <w:ins w:id="516" w:author="MCO" w:date="2018-02-08T09:40:00Z">
        <w:r w:rsidR="00D778CC">
          <w:rPr>
            <w:rFonts w:ascii="Times New Roman" w:hAnsi="Times New Roman" w:cs="Times New Roman"/>
            <w:sz w:val="24"/>
            <w:szCs w:val="24"/>
          </w:rPr>
          <w:t xml:space="preserve">DT </w:t>
        </w:r>
      </w:ins>
      <w:r w:rsidR="001A0534">
        <w:rPr>
          <w:rFonts w:ascii="Times New Roman" w:hAnsi="Times New Roman" w:cs="Times New Roman"/>
          <w:sz w:val="24"/>
          <w:szCs w:val="24"/>
        </w:rPr>
        <w:t>soybeans, 53% observed injury in the entire field whereas 47% reported injury on the edges of the field</w:t>
      </w:r>
      <w:r w:rsidR="00BE2864">
        <w:rPr>
          <w:rFonts w:ascii="Times New Roman" w:hAnsi="Times New Roman" w:cs="Times New Roman"/>
          <w:sz w:val="24"/>
          <w:szCs w:val="24"/>
        </w:rPr>
        <w:t xml:space="preserve"> (total of 85 answers)</w:t>
      </w:r>
      <w:r w:rsidR="001A0534">
        <w:rPr>
          <w:rFonts w:ascii="Times New Roman" w:hAnsi="Times New Roman" w:cs="Times New Roman"/>
          <w:sz w:val="24"/>
          <w:szCs w:val="24"/>
        </w:rPr>
        <w:t>.</w:t>
      </w:r>
      <w:r w:rsidR="00BE2864">
        <w:rPr>
          <w:rFonts w:ascii="Times New Roman" w:hAnsi="Times New Roman" w:cs="Times New Roman"/>
          <w:sz w:val="24"/>
          <w:szCs w:val="24"/>
        </w:rPr>
        <w:t xml:space="preserve"> Those who observed injury on the edges of the fields, 33%, 39% and 28% reported the injury pattern to be odd-happed, severe near edge, and uniform, respectively (n=18). Those who observed injury in the entire field, 4%, 21% and 75% reported the injury pattern to be odd-happed, severe near edge, and uniform, respectively (n=28). </w:t>
      </w:r>
    </w:p>
    <w:p w14:paraId="686DD6C5" w14:textId="77777777" w:rsidR="008078C4" w:rsidRDefault="00BE2864" w:rsidP="00807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Farmers who observed dicamba injury in non-</w:t>
      </w:r>
      <w:del w:id="517" w:author="MCO" w:date="2018-02-08T09:40:00Z">
        <w:r w:rsidDel="00D778CC">
          <w:rPr>
            <w:rFonts w:ascii="Times New Roman" w:hAnsi="Times New Roman" w:cs="Times New Roman"/>
            <w:sz w:val="24"/>
            <w:szCs w:val="24"/>
          </w:rPr>
          <w:delText xml:space="preserve">Xtend </w:delText>
        </w:r>
      </w:del>
      <w:ins w:id="518" w:author="MCO" w:date="2018-02-08T09:40:00Z">
        <w:r w:rsidR="00D778CC">
          <w:rPr>
            <w:rFonts w:ascii="Times New Roman" w:hAnsi="Times New Roman" w:cs="Times New Roman"/>
            <w:sz w:val="24"/>
            <w:szCs w:val="24"/>
          </w:rPr>
          <w:t xml:space="preserve">DT </w:t>
        </w:r>
      </w:ins>
      <w:r>
        <w:rPr>
          <w:rFonts w:ascii="Times New Roman" w:hAnsi="Times New Roman" w:cs="Times New Roman"/>
          <w:sz w:val="24"/>
          <w:szCs w:val="24"/>
        </w:rPr>
        <w:t xml:space="preserve">soybeans were asked whether they filed an official complaint with the Nebraska Department of Agriculture (NDA) and 7% responded yes and 93% no. The average injury acreage size of those who filed an official complaint with NDA was </w:t>
      </w:r>
      <w:r w:rsidR="001F148B">
        <w:rPr>
          <w:rFonts w:ascii="Times New Roman" w:hAnsi="Times New Roman" w:cs="Times New Roman"/>
          <w:sz w:val="24"/>
          <w:szCs w:val="24"/>
        </w:rPr>
        <w:t>179±35</w:t>
      </w:r>
      <w:r>
        <w:rPr>
          <w:rFonts w:ascii="Times New Roman" w:hAnsi="Times New Roman" w:cs="Times New Roman"/>
          <w:sz w:val="24"/>
          <w:szCs w:val="24"/>
        </w:rPr>
        <w:t xml:space="preserve"> </w:t>
      </w:r>
      <w:r w:rsidR="001F148B">
        <w:rPr>
          <w:rFonts w:ascii="Times New Roman" w:hAnsi="Times New Roman" w:cs="Times New Roman"/>
          <w:sz w:val="24"/>
          <w:szCs w:val="24"/>
        </w:rPr>
        <w:t xml:space="preserve">(6 answers) </w:t>
      </w:r>
      <w:r>
        <w:rPr>
          <w:rFonts w:ascii="Times New Roman" w:hAnsi="Times New Roman" w:cs="Times New Roman"/>
          <w:sz w:val="24"/>
          <w:szCs w:val="24"/>
        </w:rPr>
        <w:t xml:space="preserve">and </w:t>
      </w:r>
      <w:r w:rsidR="001F148B">
        <w:rPr>
          <w:rFonts w:ascii="Times New Roman" w:hAnsi="Times New Roman" w:cs="Times New Roman"/>
          <w:sz w:val="24"/>
          <w:szCs w:val="24"/>
        </w:rPr>
        <w:t xml:space="preserve">for those who did not </w:t>
      </w:r>
      <w:r w:rsidR="00277035">
        <w:rPr>
          <w:rFonts w:ascii="Times New Roman" w:hAnsi="Times New Roman" w:cs="Times New Roman"/>
          <w:sz w:val="24"/>
          <w:szCs w:val="24"/>
        </w:rPr>
        <w:t xml:space="preserve">it </w:t>
      </w:r>
      <w:r w:rsidR="001F148B">
        <w:rPr>
          <w:rFonts w:ascii="Times New Roman" w:hAnsi="Times New Roman" w:cs="Times New Roman"/>
          <w:sz w:val="24"/>
          <w:szCs w:val="24"/>
        </w:rPr>
        <w:t xml:space="preserve">was 135±77 </w:t>
      </w:r>
      <w:r w:rsidR="00A9547E">
        <w:rPr>
          <w:rFonts w:ascii="Times New Roman" w:hAnsi="Times New Roman" w:cs="Times New Roman"/>
          <w:sz w:val="24"/>
          <w:szCs w:val="24"/>
        </w:rPr>
        <w:t>hectares</w:t>
      </w:r>
      <w:r w:rsidR="001F148B">
        <w:rPr>
          <w:rFonts w:ascii="Times New Roman" w:hAnsi="Times New Roman" w:cs="Times New Roman"/>
          <w:sz w:val="24"/>
          <w:szCs w:val="24"/>
        </w:rPr>
        <w:t xml:space="preserve"> (80 answers). Therefore, there was not a</w:t>
      </w:r>
      <w:r w:rsidR="00DA5580">
        <w:rPr>
          <w:rFonts w:ascii="Times New Roman" w:hAnsi="Times New Roman" w:cs="Times New Roman"/>
          <w:sz w:val="24"/>
          <w:szCs w:val="24"/>
        </w:rPr>
        <w:t xml:space="preserve"> </w:t>
      </w:r>
      <w:r w:rsidR="001F148B">
        <w:rPr>
          <w:rFonts w:ascii="Times New Roman" w:hAnsi="Times New Roman" w:cs="Times New Roman"/>
          <w:sz w:val="24"/>
          <w:szCs w:val="24"/>
        </w:rPr>
        <w:t>correlation between injury size and likelihood of filing an official complaint with the NDA.</w:t>
      </w:r>
      <w:ins w:id="519" w:author="Rodrigo Werle" w:date="2018-02-05T17:28:00Z">
        <w:r w:rsidR="00277035">
          <w:rPr>
            <w:rFonts w:ascii="Times New Roman" w:hAnsi="Times New Roman" w:cs="Times New Roman"/>
            <w:sz w:val="24"/>
            <w:szCs w:val="24"/>
          </w:rPr>
          <w:t xml:space="preserve"> </w:t>
        </w:r>
      </w:ins>
      <w:r w:rsidR="00200C09">
        <w:rPr>
          <w:rFonts w:ascii="Times New Roman" w:hAnsi="Times New Roman" w:cs="Times New Roman"/>
          <w:sz w:val="24"/>
          <w:szCs w:val="24"/>
        </w:rPr>
        <w:t>When asked what they believed was the main cause of injury in their non-</w:t>
      </w:r>
      <w:del w:id="520" w:author="MCO" w:date="2018-02-08T09:40:00Z">
        <w:r w:rsidR="00200C09" w:rsidDel="00D778CC">
          <w:rPr>
            <w:rFonts w:ascii="Times New Roman" w:hAnsi="Times New Roman" w:cs="Times New Roman"/>
            <w:sz w:val="24"/>
            <w:szCs w:val="24"/>
          </w:rPr>
          <w:delText xml:space="preserve">Xtend </w:delText>
        </w:r>
      </w:del>
      <w:ins w:id="521" w:author="MCO" w:date="2018-02-08T09:40:00Z">
        <w:r w:rsidR="00D778CC">
          <w:rPr>
            <w:rFonts w:ascii="Times New Roman" w:hAnsi="Times New Roman" w:cs="Times New Roman"/>
            <w:sz w:val="24"/>
            <w:szCs w:val="24"/>
          </w:rPr>
          <w:t xml:space="preserve">DT </w:t>
        </w:r>
      </w:ins>
      <w:r w:rsidR="00200C09">
        <w:rPr>
          <w:rFonts w:ascii="Times New Roman" w:hAnsi="Times New Roman" w:cs="Times New Roman"/>
          <w:sz w:val="24"/>
          <w:szCs w:val="24"/>
        </w:rPr>
        <w:t>soybeans, 6%, 19%, 31%, 14%, 9%, 18%, and 4% believed it was because of tank-</w:t>
      </w:r>
      <w:r w:rsidR="00200C09">
        <w:rPr>
          <w:rFonts w:ascii="Times New Roman" w:hAnsi="Times New Roman" w:cs="Times New Roman"/>
          <w:sz w:val="24"/>
          <w:szCs w:val="24"/>
        </w:rPr>
        <w:lastRenderedPageBreak/>
        <w:t xml:space="preserve">contamination, physical drift from dicamba application in </w:t>
      </w:r>
      <w:del w:id="522" w:author="MCO" w:date="2018-02-08T09:41:00Z">
        <w:r w:rsidR="00200C09" w:rsidDel="00D778CC">
          <w:rPr>
            <w:rFonts w:ascii="Times New Roman" w:hAnsi="Times New Roman" w:cs="Times New Roman"/>
            <w:sz w:val="24"/>
            <w:szCs w:val="24"/>
          </w:rPr>
          <w:delText xml:space="preserve">Xtend </w:delText>
        </w:r>
      </w:del>
      <w:ins w:id="523" w:author="MCO" w:date="2018-02-08T09:41:00Z">
        <w:r w:rsidR="00D778CC">
          <w:rPr>
            <w:rFonts w:ascii="Times New Roman" w:hAnsi="Times New Roman" w:cs="Times New Roman"/>
            <w:sz w:val="24"/>
            <w:szCs w:val="24"/>
          </w:rPr>
          <w:t xml:space="preserve">DT </w:t>
        </w:r>
      </w:ins>
      <w:r w:rsidR="00200C09">
        <w:rPr>
          <w:rFonts w:ascii="Times New Roman" w:hAnsi="Times New Roman" w:cs="Times New Roman"/>
          <w:sz w:val="24"/>
          <w:szCs w:val="24"/>
        </w:rPr>
        <w:t xml:space="preserve">soybeans, volatilization from dicamba application in </w:t>
      </w:r>
      <w:del w:id="524" w:author="MCO" w:date="2018-02-08T09:41:00Z">
        <w:r w:rsidR="00200C09" w:rsidDel="00D778CC">
          <w:rPr>
            <w:rFonts w:ascii="Times New Roman" w:hAnsi="Times New Roman" w:cs="Times New Roman"/>
            <w:sz w:val="24"/>
            <w:szCs w:val="24"/>
          </w:rPr>
          <w:delText xml:space="preserve">Xtend </w:delText>
        </w:r>
      </w:del>
      <w:ins w:id="525" w:author="MCO" w:date="2018-02-08T09:41:00Z">
        <w:r w:rsidR="00D778CC">
          <w:rPr>
            <w:rFonts w:ascii="Times New Roman" w:hAnsi="Times New Roman" w:cs="Times New Roman"/>
            <w:sz w:val="24"/>
            <w:szCs w:val="24"/>
          </w:rPr>
          <w:t xml:space="preserve">DT </w:t>
        </w:r>
      </w:ins>
      <w:r w:rsidR="00200C09">
        <w:rPr>
          <w:rFonts w:ascii="Times New Roman" w:hAnsi="Times New Roman" w:cs="Times New Roman"/>
          <w:sz w:val="24"/>
          <w:szCs w:val="24"/>
        </w:rPr>
        <w:t xml:space="preserve">soybeans, temperature inversion following dicamba application in </w:t>
      </w:r>
      <w:del w:id="526" w:author="MCO" w:date="2018-02-08T09:41:00Z">
        <w:r w:rsidR="00200C09" w:rsidDel="00D778CC">
          <w:rPr>
            <w:rFonts w:ascii="Times New Roman" w:hAnsi="Times New Roman" w:cs="Times New Roman"/>
            <w:sz w:val="24"/>
            <w:szCs w:val="24"/>
          </w:rPr>
          <w:delText xml:space="preserve">Xtend </w:delText>
        </w:r>
      </w:del>
      <w:ins w:id="527" w:author="MCO" w:date="2018-02-08T09:41:00Z">
        <w:r w:rsidR="00D778CC">
          <w:rPr>
            <w:rFonts w:ascii="Times New Roman" w:hAnsi="Times New Roman" w:cs="Times New Roman"/>
            <w:sz w:val="24"/>
            <w:szCs w:val="24"/>
          </w:rPr>
          <w:t xml:space="preserve">DT </w:t>
        </w:r>
      </w:ins>
      <w:r w:rsidR="00200C09">
        <w:rPr>
          <w:rFonts w:ascii="Times New Roman" w:hAnsi="Times New Roman" w:cs="Times New Roman"/>
          <w:sz w:val="24"/>
          <w:szCs w:val="24"/>
        </w:rPr>
        <w:t>soybeans, physical drift from dicamba application in corn, volatilization from dicamba application in corn, and temperature inversion following dicamba application in corn, respectively (total of 85 answers). According to results, 31% of respondents believed dicamba injury in non-</w:t>
      </w:r>
      <w:del w:id="528" w:author="MCO" w:date="2018-02-08T09:41:00Z">
        <w:r w:rsidR="00200C09" w:rsidDel="00D778CC">
          <w:rPr>
            <w:rFonts w:ascii="Times New Roman" w:hAnsi="Times New Roman" w:cs="Times New Roman"/>
            <w:sz w:val="24"/>
            <w:szCs w:val="24"/>
          </w:rPr>
          <w:delText xml:space="preserve">Xtend </w:delText>
        </w:r>
      </w:del>
      <w:ins w:id="529" w:author="MCO" w:date="2018-02-08T09:41:00Z">
        <w:r w:rsidR="00D778CC">
          <w:rPr>
            <w:rFonts w:ascii="Times New Roman" w:hAnsi="Times New Roman" w:cs="Times New Roman"/>
            <w:sz w:val="24"/>
            <w:szCs w:val="24"/>
          </w:rPr>
          <w:t xml:space="preserve">DT </w:t>
        </w:r>
      </w:ins>
      <w:r w:rsidR="00200C09">
        <w:rPr>
          <w:rFonts w:ascii="Times New Roman" w:hAnsi="Times New Roman" w:cs="Times New Roman"/>
          <w:sz w:val="24"/>
          <w:szCs w:val="24"/>
        </w:rPr>
        <w:t xml:space="preserve">soybeans came from dicamba application in corn. </w:t>
      </w:r>
      <w:r w:rsidR="008078C4">
        <w:rPr>
          <w:rFonts w:ascii="Times New Roman" w:hAnsi="Times New Roman" w:cs="Times New Roman"/>
          <w:sz w:val="24"/>
          <w:szCs w:val="24"/>
        </w:rPr>
        <w:t xml:space="preserve">With widespread occurrence of Palmer amaranth in Nebraska, producers are relying more on dicamba applied later in the season for POST-emergence control in corn (personal communication). This change in use pattern of dicamba in corn for Palmer amaranth control in Nebraska and potential off-target dicamba movement needs to be further investigated. </w:t>
      </w:r>
    </w:p>
    <w:p w14:paraId="391EA464" w14:textId="05775726" w:rsidR="008078C4" w:rsidRDefault="0048427F" w:rsidP="00200C09">
      <w:pPr>
        <w:spacing w:line="480" w:lineRule="auto"/>
        <w:ind w:firstLine="720"/>
        <w:rPr>
          <w:ins w:id="530" w:author="MCO" w:date="2018-02-08T11:20:00Z"/>
          <w:rFonts w:ascii="Times New Roman" w:hAnsi="Times New Roman" w:cs="Times New Roman"/>
          <w:sz w:val="24"/>
          <w:szCs w:val="24"/>
        </w:rPr>
      </w:pPr>
      <w:ins w:id="531" w:author="MCO" w:date="2018-02-08T12:44:00Z">
        <w:r>
          <w:rPr>
            <w:rFonts w:ascii="Times New Roman" w:hAnsi="Times New Roman" w:cs="Times New Roman"/>
            <w:sz w:val="24"/>
            <w:szCs w:val="24"/>
          </w:rPr>
          <w:t>Preliminary o</w:t>
        </w:r>
      </w:ins>
      <w:ins w:id="532" w:author="MCO" w:date="2018-02-08T11:21:00Z">
        <w:r w:rsidR="008078C4">
          <w:rPr>
            <w:rFonts w:ascii="Times New Roman" w:hAnsi="Times New Roman" w:cs="Times New Roman"/>
            <w:sz w:val="24"/>
            <w:szCs w:val="24"/>
          </w:rPr>
          <w:t xml:space="preserve">bservations from weed science </w:t>
        </w:r>
      </w:ins>
      <w:ins w:id="533" w:author="MCO" w:date="2018-02-08T15:23:00Z">
        <w:r w:rsidR="00F500DF">
          <w:rPr>
            <w:rFonts w:ascii="Times New Roman" w:hAnsi="Times New Roman" w:cs="Times New Roman"/>
            <w:sz w:val="24"/>
            <w:szCs w:val="24"/>
          </w:rPr>
          <w:t>extension specialist</w:t>
        </w:r>
      </w:ins>
      <w:ins w:id="534" w:author="MCO" w:date="2018-02-08T11:21:00Z">
        <w:r w:rsidR="008078C4">
          <w:rPr>
            <w:rFonts w:ascii="Times New Roman" w:hAnsi="Times New Roman" w:cs="Times New Roman"/>
            <w:sz w:val="24"/>
            <w:szCs w:val="24"/>
          </w:rPr>
          <w:t xml:space="preserve"> from 26 US states </w:t>
        </w:r>
      </w:ins>
      <w:ins w:id="535" w:author="MCO" w:date="2018-02-08T12:43:00Z">
        <w:r>
          <w:rPr>
            <w:rFonts w:ascii="Times New Roman" w:hAnsi="Times New Roman" w:cs="Times New Roman"/>
            <w:sz w:val="24"/>
            <w:szCs w:val="24"/>
          </w:rPr>
          <w:t xml:space="preserve">in the 2017 growing season </w:t>
        </w:r>
      </w:ins>
      <w:ins w:id="536" w:author="MCO" w:date="2018-02-08T11:22:00Z">
        <w:r w:rsidR="008078C4">
          <w:rPr>
            <w:rFonts w:ascii="Times New Roman" w:hAnsi="Times New Roman" w:cs="Times New Roman"/>
            <w:sz w:val="24"/>
            <w:szCs w:val="24"/>
          </w:rPr>
          <w:t xml:space="preserve">suggested that crop damaged from dicamba exposure was due to spray physical drift, </w:t>
        </w:r>
      </w:ins>
      <w:ins w:id="537" w:author="MCO" w:date="2018-02-08T12:57:00Z">
        <w:r>
          <w:rPr>
            <w:rFonts w:ascii="Times New Roman" w:hAnsi="Times New Roman" w:cs="Times New Roman"/>
            <w:sz w:val="24"/>
            <w:szCs w:val="24"/>
          </w:rPr>
          <w:t xml:space="preserve">illegal dicamba formulation, </w:t>
        </w:r>
      </w:ins>
      <w:ins w:id="538" w:author="MCO" w:date="2018-02-08T11:23:00Z">
        <w:r w:rsidR="008078C4">
          <w:rPr>
            <w:rFonts w:ascii="Times New Roman" w:hAnsi="Times New Roman" w:cs="Times New Roman"/>
            <w:sz w:val="24"/>
            <w:szCs w:val="24"/>
          </w:rPr>
          <w:t xml:space="preserve">sprayer </w:t>
        </w:r>
      </w:ins>
      <w:ins w:id="539" w:author="MCO" w:date="2018-02-08T11:22:00Z">
        <w:r w:rsidR="008078C4">
          <w:rPr>
            <w:rFonts w:ascii="Times New Roman" w:hAnsi="Times New Roman" w:cs="Times New Roman"/>
            <w:sz w:val="24"/>
            <w:szCs w:val="24"/>
          </w:rPr>
          <w:t xml:space="preserve">tank contamination, </w:t>
        </w:r>
      </w:ins>
      <w:ins w:id="540" w:author="MCO" w:date="2018-02-08T11:24:00Z">
        <w:r w:rsidR="008078C4">
          <w:rPr>
            <w:rFonts w:ascii="Times New Roman" w:hAnsi="Times New Roman" w:cs="Times New Roman"/>
            <w:sz w:val="24"/>
            <w:szCs w:val="24"/>
          </w:rPr>
          <w:t>and herbicide volatilization (Hager, 2017</w:t>
        </w:r>
      </w:ins>
      <w:ins w:id="541" w:author="MCO" w:date="2018-02-08T13:07:00Z">
        <w:r w:rsidR="00001990">
          <w:rPr>
            <w:rFonts w:ascii="Times New Roman" w:hAnsi="Times New Roman" w:cs="Times New Roman"/>
            <w:sz w:val="24"/>
            <w:szCs w:val="24"/>
          </w:rPr>
          <w:t>; Steckel et al., 2017</w:t>
        </w:r>
      </w:ins>
      <w:ins w:id="542" w:author="MCO" w:date="2018-02-08T11:24:00Z">
        <w:r w:rsidR="008078C4">
          <w:rPr>
            <w:rFonts w:ascii="Times New Roman" w:hAnsi="Times New Roman" w:cs="Times New Roman"/>
            <w:sz w:val="24"/>
            <w:szCs w:val="24"/>
          </w:rPr>
          <w:t xml:space="preserve">). </w:t>
        </w:r>
      </w:ins>
      <w:ins w:id="543" w:author="MCO" w:date="2018-02-08T13:03:00Z">
        <w:r w:rsidR="00CE4CEC" w:rsidRPr="00751C18">
          <w:rPr>
            <w:rFonts w:ascii="Times New Roman" w:hAnsi="Times New Roman" w:cs="Times New Roman"/>
            <w:sz w:val="24"/>
            <w:szCs w:val="24"/>
          </w:rPr>
          <w:t xml:space="preserve">For the 2018 growing season, the US Environmental Protection Agency (EPA) and </w:t>
        </w:r>
      </w:ins>
      <w:ins w:id="544" w:author="MCO" w:date="2018-02-08T13:08:00Z">
        <w:r w:rsidR="00F32D00">
          <w:rPr>
            <w:rFonts w:ascii="Times New Roman" w:hAnsi="Times New Roman" w:cs="Times New Roman"/>
            <w:sz w:val="24"/>
            <w:szCs w:val="24"/>
          </w:rPr>
          <w:t xml:space="preserve">DT soybean technology </w:t>
        </w:r>
      </w:ins>
      <w:ins w:id="545" w:author="MCO" w:date="2018-02-08T13:03:00Z">
        <w:r w:rsidR="00CE4CEC" w:rsidRPr="00751C18">
          <w:rPr>
            <w:rFonts w:ascii="Times New Roman" w:hAnsi="Times New Roman" w:cs="Times New Roman"/>
            <w:sz w:val="24"/>
            <w:szCs w:val="24"/>
          </w:rPr>
          <w:t xml:space="preserve">manufacturers </w:t>
        </w:r>
        <w:r w:rsidR="00CE4CEC">
          <w:rPr>
            <w:rFonts w:ascii="Times New Roman" w:hAnsi="Times New Roman" w:cs="Times New Roman"/>
            <w:sz w:val="24"/>
            <w:szCs w:val="24"/>
          </w:rPr>
          <w:t xml:space="preserve">have </w:t>
        </w:r>
        <w:r w:rsidR="00CE4CEC" w:rsidRPr="00751C18">
          <w:rPr>
            <w:rFonts w:ascii="Times New Roman" w:hAnsi="Times New Roman" w:cs="Times New Roman"/>
            <w:sz w:val="24"/>
            <w:szCs w:val="24"/>
          </w:rPr>
          <w:t xml:space="preserve">agreed with label changes and restrictions for dicamba applications on DT soybeans. </w:t>
        </w:r>
        <w:r w:rsidR="00CE4CEC">
          <w:rPr>
            <w:rFonts w:ascii="Times New Roman" w:hAnsi="Times New Roman" w:cs="Times New Roman"/>
            <w:sz w:val="24"/>
            <w:szCs w:val="24"/>
          </w:rPr>
          <w:t>These r</w:t>
        </w:r>
        <w:r w:rsidR="00CE4CEC" w:rsidRPr="00751C18">
          <w:rPr>
            <w:rFonts w:ascii="Times New Roman" w:hAnsi="Times New Roman" w:cs="Times New Roman"/>
            <w:sz w:val="24"/>
            <w:szCs w:val="24"/>
          </w:rPr>
          <w:t xml:space="preserve">egulations </w:t>
        </w:r>
        <w:r w:rsidR="00CE4CEC">
          <w:rPr>
            <w:rFonts w:ascii="Times New Roman" w:hAnsi="Times New Roman" w:cs="Times New Roman"/>
            <w:sz w:val="24"/>
            <w:szCs w:val="24"/>
          </w:rPr>
          <w:t xml:space="preserve">are state specific, and includes </w:t>
        </w:r>
        <w:r w:rsidR="00CE4CEC" w:rsidRPr="00751C18">
          <w:rPr>
            <w:rFonts w:ascii="Times New Roman" w:hAnsi="Times New Roman" w:cs="Times New Roman"/>
            <w:sz w:val="24"/>
            <w:szCs w:val="24"/>
          </w:rPr>
          <w:t xml:space="preserve">application training, </w:t>
        </w:r>
        <w:r w:rsidR="00CE4CEC">
          <w:rPr>
            <w:rFonts w:ascii="Times New Roman" w:hAnsi="Times New Roman" w:cs="Times New Roman"/>
            <w:sz w:val="24"/>
            <w:szCs w:val="24"/>
          </w:rPr>
          <w:t xml:space="preserve">record keeping, </w:t>
        </w:r>
        <w:r w:rsidR="00CE4CEC" w:rsidRPr="00751C18">
          <w:rPr>
            <w:rFonts w:ascii="Times New Roman" w:hAnsi="Times New Roman" w:cs="Times New Roman"/>
            <w:sz w:val="24"/>
            <w:szCs w:val="24"/>
          </w:rPr>
          <w:t xml:space="preserve">time of day for dicamba application, </w:t>
        </w:r>
        <w:r w:rsidR="00CE4CEC">
          <w:rPr>
            <w:rFonts w:ascii="Times New Roman" w:hAnsi="Times New Roman" w:cs="Times New Roman"/>
            <w:sz w:val="24"/>
            <w:szCs w:val="24"/>
          </w:rPr>
          <w:t xml:space="preserve">cutoff date, </w:t>
        </w:r>
        <w:r w:rsidR="00CE4CEC" w:rsidRPr="00751C18">
          <w:rPr>
            <w:rFonts w:ascii="Times New Roman" w:hAnsi="Times New Roman" w:cs="Times New Roman"/>
            <w:sz w:val="24"/>
            <w:szCs w:val="24"/>
          </w:rPr>
          <w:t xml:space="preserve">and </w:t>
        </w:r>
      </w:ins>
      <w:ins w:id="546" w:author="MCO" w:date="2018-02-08T15:14:00Z">
        <w:r w:rsidR="00C74359">
          <w:rPr>
            <w:rFonts w:ascii="Times New Roman" w:hAnsi="Times New Roman" w:cs="Times New Roman"/>
            <w:sz w:val="24"/>
            <w:szCs w:val="24"/>
          </w:rPr>
          <w:t>weather conditions</w:t>
        </w:r>
      </w:ins>
      <w:ins w:id="547" w:author="MCO" w:date="2018-02-08T13:03:00Z">
        <w:r w:rsidR="00CE4CEC" w:rsidRPr="003606BE">
          <w:rPr>
            <w:rFonts w:ascii="Times New Roman" w:hAnsi="Times New Roman" w:cs="Times New Roman"/>
            <w:sz w:val="24"/>
            <w:szCs w:val="24"/>
          </w:rPr>
          <w:t>.</w:t>
        </w:r>
        <w:r w:rsidR="00CE4CEC">
          <w:rPr>
            <w:rFonts w:ascii="Times New Roman" w:hAnsi="Times New Roman" w:cs="Times New Roman"/>
            <w:sz w:val="24"/>
            <w:szCs w:val="24"/>
          </w:rPr>
          <w:t xml:space="preserve"> However, none of the new regulation</w:t>
        </w:r>
      </w:ins>
      <w:ins w:id="548" w:author="MCO" w:date="2018-02-08T13:04:00Z">
        <w:r w:rsidR="00CE4CEC">
          <w:rPr>
            <w:rFonts w:ascii="Times New Roman" w:hAnsi="Times New Roman" w:cs="Times New Roman"/>
            <w:sz w:val="24"/>
            <w:szCs w:val="24"/>
          </w:rPr>
          <w:t>s</w:t>
        </w:r>
      </w:ins>
      <w:ins w:id="549" w:author="MCO" w:date="2018-02-08T13:03:00Z">
        <w:r w:rsidR="00CE4CEC">
          <w:rPr>
            <w:rFonts w:ascii="Times New Roman" w:hAnsi="Times New Roman" w:cs="Times New Roman"/>
            <w:sz w:val="24"/>
            <w:szCs w:val="24"/>
          </w:rPr>
          <w:t xml:space="preserve"> address</w:t>
        </w:r>
      </w:ins>
      <w:ins w:id="550" w:author="MCO" w:date="2018-02-08T13:04:00Z">
        <w:r w:rsidR="00CE4CEC">
          <w:rPr>
            <w:rFonts w:ascii="Times New Roman" w:hAnsi="Times New Roman" w:cs="Times New Roman"/>
            <w:sz w:val="24"/>
            <w:szCs w:val="24"/>
          </w:rPr>
          <w:t>ed</w:t>
        </w:r>
      </w:ins>
      <w:ins w:id="551" w:author="MCO" w:date="2018-02-08T13:03:00Z">
        <w:r w:rsidR="00CE4CEC">
          <w:rPr>
            <w:rFonts w:ascii="Times New Roman" w:hAnsi="Times New Roman" w:cs="Times New Roman"/>
            <w:sz w:val="24"/>
            <w:szCs w:val="24"/>
          </w:rPr>
          <w:t xml:space="preserve"> the potential un-intended movement of dicamba through vapor drift. </w:t>
        </w:r>
      </w:ins>
    </w:p>
    <w:p w14:paraId="19BB823F" w14:textId="50A118B6" w:rsidR="004F3711" w:rsidRDefault="00263CE6" w:rsidP="00A839F2">
      <w:pPr>
        <w:spacing w:line="480" w:lineRule="auto"/>
        <w:ind w:firstLine="720"/>
        <w:rPr>
          <w:rFonts w:ascii="Times New Roman" w:hAnsi="Times New Roman" w:cs="Times New Roman"/>
          <w:sz w:val="24"/>
          <w:szCs w:val="24"/>
        </w:rPr>
      </w:pPr>
      <w:r w:rsidRPr="00751C18">
        <w:rPr>
          <w:rFonts w:ascii="Times New Roman" w:hAnsi="Times New Roman" w:cs="Times New Roman"/>
          <w:sz w:val="24"/>
          <w:szCs w:val="24"/>
        </w:rPr>
        <w:t xml:space="preserve">Here we demonstrated the grower perspective on </w:t>
      </w:r>
      <w:r w:rsidR="00751C18">
        <w:rPr>
          <w:rFonts w:ascii="Times New Roman" w:hAnsi="Times New Roman" w:cs="Times New Roman"/>
          <w:sz w:val="24"/>
          <w:szCs w:val="24"/>
        </w:rPr>
        <w:t>DT</w:t>
      </w:r>
      <w:r w:rsidRPr="00751C18">
        <w:rPr>
          <w:rFonts w:ascii="Times New Roman" w:hAnsi="Times New Roman" w:cs="Times New Roman"/>
          <w:sz w:val="24"/>
          <w:szCs w:val="24"/>
        </w:rPr>
        <w:t xml:space="preserve"> soybean varieties in Nebraska in 2017, the first year of </w:t>
      </w:r>
      <w:r w:rsidR="006C694D" w:rsidRPr="00751C18">
        <w:rPr>
          <w:rFonts w:ascii="Times New Roman" w:hAnsi="Times New Roman" w:cs="Times New Roman"/>
          <w:sz w:val="24"/>
          <w:szCs w:val="24"/>
        </w:rPr>
        <w:t>introduction</w:t>
      </w:r>
      <w:r w:rsidRPr="00751C18">
        <w:rPr>
          <w:rFonts w:ascii="Times New Roman" w:hAnsi="Times New Roman" w:cs="Times New Roman"/>
          <w:sz w:val="24"/>
          <w:szCs w:val="24"/>
        </w:rPr>
        <w:t xml:space="preserve"> </w:t>
      </w:r>
      <w:r w:rsidR="006C694D" w:rsidRPr="00751C18">
        <w:rPr>
          <w:rFonts w:ascii="Times New Roman" w:hAnsi="Times New Roman" w:cs="Times New Roman"/>
          <w:sz w:val="24"/>
          <w:szCs w:val="24"/>
        </w:rPr>
        <w:t xml:space="preserve">of </w:t>
      </w:r>
      <w:r w:rsidRPr="00751C18">
        <w:rPr>
          <w:rFonts w:ascii="Times New Roman" w:hAnsi="Times New Roman" w:cs="Times New Roman"/>
          <w:sz w:val="24"/>
          <w:szCs w:val="24"/>
        </w:rPr>
        <w:t>this technology. Results show that farmers are wi</w:t>
      </w:r>
      <w:r w:rsidR="00A22E72" w:rsidRPr="00751C18">
        <w:rPr>
          <w:rFonts w:ascii="Times New Roman" w:hAnsi="Times New Roman" w:cs="Times New Roman"/>
          <w:sz w:val="24"/>
          <w:szCs w:val="24"/>
        </w:rPr>
        <w:t xml:space="preserve">lling to adopt this technology </w:t>
      </w:r>
      <w:r w:rsidR="00277035" w:rsidRPr="00751C18">
        <w:rPr>
          <w:rFonts w:ascii="Times New Roman" w:hAnsi="Times New Roman" w:cs="Times New Roman"/>
          <w:sz w:val="24"/>
          <w:szCs w:val="24"/>
        </w:rPr>
        <w:t xml:space="preserve">and </w:t>
      </w:r>
      <w:r w:rsidR="00A22E72" w:rsidRPr="00751C18">
        <w:rPr>
          <w:rFonts w:ascii="Times New Roman" w:hAnsi="Times New Roman" w:cs="Times New Roman"/>
          <w:sz w:val="24"/>
          <w:szCs w:val="24"/>
        </w:rPr>
        <w:t>the</w:t>
      </w:r>
      <w:r w:rsidRPr="00751C18">
        <w:rPr>
          <w:rFonts w:ascii="Times New Roman" w:hAnsi="Times New Roman" w:cs="Times New Roman"/>
          <w:sz w:val="24"/>
          <w:szCs w:val="24"/>
        </w:rPr>
        <w:t xml:space="preserve"> number of soybean hectares </w:t>
      </w:r>
      <w:r w:rsidR="00277035">
        <w:rPr>
          <w:rFonts w:ascii="Times New Roman" w:hAnsi="Times New Roman" w:cs="Times New Roman"/>
          <w:sz w:val="24"/>
          <w:szCs w:val="24"/>
        </w:rPr>
        <w:t xml:space="preserve">planted with </w:t>
      </w:r>
      <w:r w:rsidR="00751C18">
        <w:rPr>
          <w:rFonts w:ascii="Times New Roman" w:hAnsi="Times New Roman" w:cs="Times New Roman"/>
          <w:sz w:val="24"/>
          <w:szCs w:val="24"/>
        </w:rPr>
        <w:t>DT</w:t>
      </w:r>
      <w:r w:rsidR="00277035">
        <w:rPr>
          <w:rFonts w:ascii="Times New Roman" w:hAnsi="Times New Roman" w:cs="Times New Roman"/>
          <w:sz w:val="24"/>
          <w:szCs w:val="24"/>
        </w:rPr>
        <w:t xml:space="preserve"> soybean varieties will </w:t>
      </w:r>
      <w:r w:rsidRPr="00751C18">
        <w:rPr>
          <w:rFonts w:ascii="Times New Roman" w:hAnsi="Times New Roman" w:cs="Times New Roman"/>
          <w:sz w:val="24"/>
          <w:szCs w:val="24"/>
        </w:rPr>
        <w:t xml:space="preserve">increase significantly in 2018. </w:t>
      </w:r>
      <w:moveFromRangeStart w:id="552" w:author="MCO" w:date="2018-02-08T13:17:00Z" w:name="move505859207"/>
      <w:moveFrom w:id="553" w:author="MCO" w:date="2018-02-08T13:17:00Z">
        <w:r w:rsidR="00D77AA6" w:rsidRPr="00751C18" w:rsidDel="00F32D00">
          <w:rPr>
            <w:rFonts w:ascii="Times New Roman" w:hAnsi="Times New Roman" w:cs="Times New Roman"/>
            <w:sz w:val="24"/>
            <w:szCs w:val="24"/>
          </w:rPr>
          <w:t>In Nebraska, t</w:t>
        </w:r>
        <w:r w:rsidR="00A22E72" w:rsidRPr="00751C18" w:rsidDel="00F32D00">
          <w:rPr>
            <w:rFonts w:ascii="Times New Roman" w:hAnsi="Times New Roman" w:cs="Times New Roman"/>
            <w:sz w:val="24"/>
            <w:szCs w:val="24"/>
          </w:rPr>
          <w:t xml:space="preserve">he majority of the soybean hectares are sprayed by non-commercial applicators, which highlight the need </w:t>
        </w:r>
        <w:r w:rsidR="004F3711" w:rsidRPr="00751C18" w:rsidDel="00F32D00">
          <w:rPr>
            <w:rFonts w:ascii="Times New Roman" w:hAnsi="Times New Roman" w:cs="Times New Roman"/>
            <w:sz w:val="24"/>
            <w:szCs w:val="24"/>
          </w:rPr>
          <w:t>for</w:t>
        </w:r>
        <w:r w:rsidR="00A22E72" w:rsidRPr="00751C18" w:rsidDel="00F32D00">
          <w:rPr>
            <w:rFonts w:ascii="Times New Roman" w:hAnsi="Times New Roman" w:cs="Times New Roman"/>
            <w:sz w:val="24"/>
            <w:szCs w:val="24"/>
          </w:rPr>
          <w:t xml:space="preserve"> </w:t>
        </w:r>
        <w:r w:rsidR="00277035" w:rsidDel="00F32D00">
          <w:rPr>
            <w:rFonts w:ascii="Times New Roman" w:hAnsi="Times New Roman" w:cs="Times New Roman"/>
            <w:sz w:val="24"/>
            <w:szCs w:val="24"/>
          </w:rPr>
          <w:t xml:space="preserve">adequate </w:t>
        </w:r>
        <w:r w:rsidR="004F3711" w:rsidRPr="00751C18" w:rsidDel="00F32D00">
          <w:rPr>
            <w:rFonts w:ascii="Times New Roman" w:hAnsi="Times New Roman" w:cs="Times New Roman"/>
            <w:sz w:val="24"/>
            <w:szCs w:val="24"/>
          </w:rPr>
          <w:t>training.</w:t>
        </w:r>
        <w:r w:rsidR="00A22E72" w:rsidRPr="00751C18" w:rsidDel="00F32D00">
          <w:rPr>
            <w:rFonts w:ascii="Times New Roman" w:hAnsi="Times New Roman" w:cs="Times New Roman"/>
            <w:sz w:val="24"/>
            <w:szCs w:val="24"/>
          </w:rPr>
          <w:t xml:space="preserve"> </w:t>
        </w:r>
      </w:moveFrom>
      <w:moveFromRangeEnd w:id="552"/>
      <w:r w:rsidR="004F3711" w:rsidRPr="00751C18">
        <w:rPr>
          <w:rFonts w:ascii="Times New Roman" w:hAnsi="Times New Roman" w:cs="Times New Roman"/>
          <w:sz w:val="24"/>
          <w:szCs w:val="24"/>
        </w:rPr>
        <w:t xml:space="preserve">Despite </w:t>
      </w:r>
      <w:r w:rsidR="00A839F2">
        <w:rPr>
          <w:rFonts w:ascii="Times New Roman" w:hAnsi="Times New Roman" w:cs="Times New Roman"/>
          <w:sz w:val="24"/>
          <w:szCs w:val="24"/>
        </w:rPr>
        <w:t>the occurrence of</w:t>
      </w:r>
      <w:r w:rsidR="004F3711" w:rsidRPr="00751C18">
        <w:rPr>
          <w:rFonts w:ascii="Times New Roman" w:hAnsi="Times New Roman" w:cs="Times New Roman"/>
          <w:sz w:val="24"/>
          <w:szCs w:val="24"/>
        </w:rPr>
        <w:t xml:space="preserve"> </w:t>
      </w:r>
      <w:del w:id="554" w:author="MCO" w:date="2018-02-08T09:47:00Z">
        <w:r w:rsidR="004F3711" w:rsidRPr="00751C18" w:rsidDel="00C11A96">
          <w:rPr>
            <w:rFonts w:ascii="Times New Roman" w:hAnsi="Times New Roman" w:cs="Times New Roman"/>
            <w:sz w:val="24"/>
            <w:szCs w:val="24"/>
          </w:rPr>
          <w:delText>auxin</w:delText>
        </w:r>
      </w:del>
      <w:ins w:id="555" w:author="MCO" w:date="2018-02-08T09:47:00Z">
        <w:r w:rsidR="00C11A96">
          <w:rPr>
            <w:rFonts w:ascii="Times New Roman" w:hAnsi="Times New Roman" w:cs="Times New Roman"/>
            <w:sz w:val="24"/>
            <w:szCs w:val="24"/>
          </w:rPr>
          <w:t>dicamba</w:t>
        </w:r>
      </w:ins>
      <w:r w:rsidR="004F3711" w:rsidRPr="00751C18">
        <w:rPr>
          <w:rFonts w:ascii="Times New Roman" w:hAnsi="Times New Roman" w:cs="Times New Roman"/>
          <w:sz w:val="24"/>
          <w:szCs w:val="24"/>
        </w:rPr>
        <w:t xml:space="preserve">-resistant weeds worldwide, </w:t>
      </w:r>
      <w:r w:rsidR="00A839F2">
        <w:rPr>
          <w:rFonts w:ascii="Times New Roman" w:hAnsi="Times New Roman" w:cs="Times New Roman"/>
          <w:sz w:val="24"/>
          <w:szCs w:val="24"/>
        </w:rPr>
        <w:lastRenderedPageBreak/>
        <w:t>farmers</w:t>
      </w:r>
      <w:r w:rsidR="004F3711" w:rsidRPr="00751C18">
        <w:rPr>
          <w:rFonts w:ascii="Times New Roman" w:hAnsi="Times New Roman" w:cs="Times New Roman"/>
          <w:sz w:val="24"/>
          <w:szCs w:val="24"/>
        </w:rPr>
        <w:t xml:space="preserve"> </w:t>
      </w:r>
      <w:r w:rsidR="00A839F2">
        <w:rPr>
          <w:rFonts w:ascii="Times New Roman" w:hAnsi="Times New Roman" w:cs="Times New Roman"/>
          <w:sz w:val="24"/>
          <w:szCs w:val="24"/>
        </w:rPr>
        <w:t xml:space="preserve">will likely rely </w:t>
      </w:r>
      <w:r w:rsidR="004F3711" w:rsidRPr="00751C18">
        <w:rPr>
          <w:rFonts w:ascii="Times New Roman" w:hAnsi="Times New Roman" w:cs="Times New Roman"/>
          <w:sz w:val="24"/>
          <w:szCs w:val="24"/>
        </w:rPr>
        <w:t xml:space="preserve">on POST-application </w:t>
      </w:r>
      <w:r w:rsidR="00A839F2">
        <w:rPr>
          <w:rFonts w:ascii="Times New Roman" w:hAnsi="Times New Roman" w:cs="Times New Roman"/>
          <w:sz w:val="24"/>
          <w:szCs w:val="24"/>
        </w:rPr>
        <w:t xml:space="preserve">of </w:t>
      </w:r>
      <w:r w:rsidR="004F3711" w:rsidRPr="00751C18">
        <w:rPr>
          <w:rFonts w:ascii="Times New Roman" w:hAnsi="Times New Roman" w:cs="Times New Roman"/>
          <w:sz w:val="24"/>
          <w:szCs w:val="24"/>
        </w:rPr>
        <w:t xml:space="preserve">dicamba </w:t>
      </w:r>
      <w:r w:rsidR="00A839F2">
        <w:rPr>
          <w:rFonts w:ascii="Times New Roman" w:hAnsi="Times New Roman" w:cs="Times New Roman"/>
          <w:sz w:val="24"/>
          <w:szCs w:val="24"/>
        </w:rPr>
        <w:t xml:space="preserve">to control troublesome glyphosate resistant weeds </w:t>
      </w:r>
      <w:r w:rsidR="004F3711" w:rsidRPr="00751C18">
        <w:rPr>
          <w:rFonts w:ascii="Times New Roman" w:hAnsi="Times New Roman" w:cs="Times New Roman"/>
          <w:sz w:val="24"/>
          <w:szCs w:val="24"/>
        </w:rPr>
        <w:t>in Nebraska</w:t>
      </w:r>
      <w:r w:rsidR="00D77AA6" w:rsidRPr="00751C18">
        <w:rPr>
          <w:rFonts w:ascii="Times New Roman" w:hAnsi="Times New Roman" w:cs="Times New Roman"/>
          <w:sz w:val="24"/>
          <w:szCs w:val="24"/>
        </w:rPr>
        <w:t>, repeating w</w:t>
      </w:r>
      <w:r w:rsidR="00A839F2">
        <w:rPr>
          <w:rFonts w:ascii="Times New Roman" w:hAnsi="Times New Roman" w:cs="Times New Roman"/>
          <w:sz w:val="24"/>
          <w:szCs w:val="24"/>
        </w:rPr>
        <w:t>hat was done with the Roundup</w:t>
      </w:r>
      <w:ins w:id="556" w:author="MCO" w:date="2018-02-08T15:24:00Z">
        <w:r w:rsidR="009E6679" w:rsidRPr="009E6679">
          <w:rPr>
            <w:rFonts w:ascii="Times New Roman" w:hAnsi="Times New Roman" w:cs="Times New Roman"/>
            <w:sz w:val="24"/>
            <w:szCs w:val="24"/>
            <w:vertAlign w:val="superscript"/>
            <w:rPrChange w:id="557" w:author="MCO" w:date="2018-02-08T15:24:00Z">
              <w:rPr>
                <w:rFonts w:ascii="Times New Roman" w:hAnsi="Times New Roman" w:cs="Times New Roman"/>
                <w:sz w:val="24"/>
                <w:szCs w:val="24"/>
              </w:rPr>
            </w:rPrChange>
          </w:rPr>
          <w:t>®</w:t>
        </w:r>
      </w:ins>
      <w:r w:rsidR="00A839F2">
        <w:rPr>
          <w:rFonts w:ascii="Times New Roman" w:hAnsi="Times New Roman" w:cs="Times New Roman"/>
          <w:sz w:val="24"/>
          <w:szCs w:val="24"/>
        </w:rPr>
        <w:t xml:space="preserve"> Ready technology.</w:t>
      </w:r>
      <w:del w:id="558" w:author="MCO" w:date="2018-02-08T13:17:00Z">
        <w:r w:rsidR="004F3711" w:rsidRPr="00751C18" w:rsidDel="00F32D00">
          <w:rPr>
            <w:rFonts w:ascii="Times New Roman" w:hAnsi="Times New Roman" w:cs="Times New Roman"/>
            <w:sz w:val="24"/>
            <w:szCs w:val="24"/>
          </w:rPr>
          <w:delText xml:space="preserve"> </w:delText>
        </w:r>
        <w:commentRangeStart w:id="559"/>
        <w:r w:rsidR="004F3711" w:rsidRPr="004F3711" w:rsidDel="00F32D00">
          <w:rPr>
            <w:rFonts w:ascii="Times New Roman" w:hAnsi="Times New Roman" w:cs="Times New Roman"/>
            <w:sz w:val="24"/>
            <w:szCs w:val="24"/>
            <w:highlight w:val="yellow"/>
          </w:rPr>
          <w:delText xml:space="preserve">It remains unknown if complaints about dicamba injury on sensitive soybeans will increase </w:delText>
        </w:r>
        <w:r w:rsidR="004F3711" w:rsidRPr="00467F7E" w:rsidDel="00F32D00">
          <w:rPr>
            <w:rFonts w:ascii="Times New Roman" w:hAnsi="Times New Roman" w:cs="Times New Roman"/>
            <w:sz w:val="24"/>
            <w:szCs w:val="24"/>
            <w:highlight w:val="yellow"/>
          </w:rPr>
          <w:delText>in 2018</w:delText>
        </w:r>
        <w:commentRangeEnd w:id="559"/>
        <w:r w:rsidR="00A839F2" w:rsidDel="00F32D00">
          <w:rPr>
            <w:rStyle w:val="CommentReference"/>
          </w:rPr>
          <w:commentReference w:id="559"/>
        </w:r>
        <w:r w:rsidR="004F3711" w:rsidRPr="00751C18" w:rsidDel="00F32D00">
          <w:rPr>
            <w:rFonts w:ascii="Times New Roman" w:hAnsi="Times New Roman" w:cs="Times New Roman"/>
            <w:sz w:val="24"/>
            <w:szCs w:val="24"/>
          </w:rPr>
          <w:delText xml:space="preserve">. </w:delText>
        </w:r>
      </w:del>
      <w:ins w:id="560" w:author="MCO" w:date="2018-02-08T13:17:00Z">
        <w:r w:rsidR="00F32D00">
          <w:rPr>
            <w:rFonts w:ascii="Times New Roman" w:hAnsi="Times New Roman" w:cs="Times New Roman"/>
            <w:sz w:val="24"/>
            <w:szCs w:val="24"/>
          </w:rPr>
          <w:t xml:space="preserve"> </w:t>
        </w:r>
      </w:ins>
      <w:moveToRangeStart w:id="561" w:author="MCO" w:date="2018-02-08T13:17:00Z" w:name="move505859207"/>
      <w:moveTo w:id="562" w:author="MCO" w:date="2018-02-08T13:17:00Z">
        <w:del w:id="563" w:author="MCO" w:date="2018-02-08T15:15:00Z">
          <w:r w:rsidR="00F32D00" w:rsidRPr="00751C18" w:rsidDel="00C74359">
            <w:rPr>
              <w:rFonts w:ascii="Times New Roman" w:hAnsi="Times New Roman" w:cs="Times New Roman"/>
              <w:sz w:val="24"/>
              <w:szCs w:val="24"/>
            </w:rPr>
            <w:delText>In Nebraska, t</w:delText>
          </w:r>
        </w:del>
      </w:moveTo>
      <w:ins w:id="564" w:author="MCO" w:date="2018-02-08T15:15:00Z">
        <w:r w:rsidR="00C74359">
          <w:rPr>
            <w:rFonts w:ascii="Times New Roman" w:hAnsi="Times New Roman" w:cs="Times New Roman"/>
            <w:sz w:val="24"/>
            <w:szCs w:val="24"/>
          </w:rPr>
          <w:t>T</w:t>
        </w:r>
      </w:ins>
      <w:moveTo w:id="565" w:author="MCO" w:date="2018-02-08T13:17:00Z">
        <w:r w:rsidR="00F32D00" w:rsidRPr="00751C18">
          <w:rPr>
            <w:rFonts w:ascii="Times New Roman" w:hAnsi="Times New Roman" w:cs="Times New Roman"/>
            <w:sz w:val="24"/>
            <w:szCs w:val="24"/>
          </w:rPr>
          <w:t>he majority of the soybean hectares are sprayed by non-commercial applicators</w:t>
        </w:r>
      </w:moveTo>
      <w:ins w:id="566" w:author="MCO" w:date="2018-02-08T15:15:00Z">
        <w:r w:rsidR="00C74359">
          <w:rPr>
            <w:rFonts w:ascii="Times New Roman" w:hAnsi="Times New Roman" w:cs="Times New Roman"/>
            <w:sz w:val="24"/>
            <w:szCs w:val="24"/>
          </w:rPr>
          <w:t xml:space="preserve"> in Nebraska</w:t>
        </w:r>
      </w:ins>
      <w:moveTo w:id="567" w:author="MCO" w:date="2018-02-08T13:17:00Z">
        <w:r w:rsidR="00F32D00" w:rsidRPr="00751C18">
          <w:rPr>
            <w:rFonts w:ascii="Times New Roman" w:hAnsi="Times New Roman" w:cs="Times New Roman"/>
            <w:sz w:val="24"/>
            <w:szCs w:val="24"/>
          </w:rPr>
          <w:t xml:space="preserve">, which highlight the </w:t>
        </w:r>
        <w:del w:id="568" w:author="MCO" w:date="2018-02-08T14:10:00Z">
          <w:r w:rsidR="00F32D00" w:rsidRPr="00751C18" w:rsidDel="00876AE3">
            <w:rPr>
              <w:rFonts w:ascii="Times New Roman" w:hAnsi="Times New Roman" w:cs="Times New Roman"/>
              <w:sz w:val="24"/>
              <w:szCs w:val="24"/>
            </w:rPr>
            <w:delText>need for</w:delText>
          </w:r>
        </w:del>
      </w:moveTo>
      <w:ins w:id="569" w:author="MCO" w:date="2018-02-08T14:10:00Z">
        <w:r w:rsidR="00876AE3">
          <w:rPr>
            <w:rFonts w:ascii="Times New Roman" w:hAnsi="Times New Roman" w:cs="Times New Roman"/>
            <w:sz w:val="24"/>
            <w:szCs w:val="24"/>
          </w:rPr>
          <w:t>state educational efforts for</w:t>
        </w:r>
      </w:ins>
      <w:moveTo w:id="570" w:author="MCO" w:date="2018-02-08T13:17:00Z">
        <w:r w:rsidR="00F32D00" w:rsidRPr="00751C18">
          <w:rPr>
            <w:rFonts w:ascii="Times New Roman" w:hAnsi="Times New Roman" w:cs="Times New Roman"/>
            <w:sz w:val="24"/>
            <w:szCs w:val="24"/>
          </w:rPr>
          <w:t xml:space="preserve"> </w:t>
        </w:r>
        <w:r w:rsidR="00F32D00">
          <w:rPr>
            <w:rFonts w:ascii="Times New Roman" w:hAnsi="Times New Roman" w:cs="Times New Roman"/>
            <w:sz w:val="24"/>
            <w:szCs w:val="24"/>
          </w:rPr>
          <w:t xml:space="preserve">adequate </w:t>
        </w:r>
      </w:moveTo>
      <w:ins w:id="571" w:author="MCO" w:date="2018-02-08T14:10:00Z">
        <w:r w:rsidR="00876AE3">
          <w:rPr>
            <w:rFonts w:ascii="Times New Roman" w:hAnsi="Times New Roman" w:cs="Times New Roman"/>
            <w:sz w:val="24"/>
            <w:szCs w:val="24"/>
          </w:rPr>
          <w:t xml:space="preserve">applicator </w:t>
        </w:r>
      </w:ins>
      <w:moveTo w:id="572" w:author="MCO" w:date="2018-02-08T13:17:00Z">
        <w:r w:rsidR="00F32D00" w:rsidRPr="00751C18">
          <w:rPr>
            <w:rFonts w:ascii="Times New Roman" w:hAnsi="Times New Roman" w:cs="Times New Roman"/>
            <w:sz w:val="24"/>
            <w:szCs w:val="24"/>
          </w:rPr>
          <w:t xml:space="preserve">training. </w:t>
        </w:r>
      </w:moveTo>
      <w:moveToRangeEnd w:id="561"/>
      <w:commentRangeStart w:id="573"/>
      <w:ins w:id="574" w:author="Rodrigo Werle" w:date="2018-02-05T17:38:00Z">
        <w:r w:rsidR="00A839F2">
          <w:rPr>
            <w:rFonts w:ascii="Times New Roman" w:hAnsi="Times New Roman" w:cs="Times New Roman"/>
            <w:sz w:val="24"/>
            <w:szCs w:val="24"/>
          </w:rPr>
          <w:t>With t</w:t>
        </w:r>
      </w:ins>
      <w:ins w:id="575" w:author="Rodrigo Werle" w:date="2018-02-05T17:37:00Z">
        <w:r w:rsidR="00A839F2">
          <w:rPr>
            <w:rFonts w:ascii="Times New Roman" w:hAnsi="Times New Roman" w:cs="Times New Roman"/>
            <w:sz w:val="24"/>
            <w:szCs w:val="24"/>
          </w:rPr>
          <w:t>he</w:t>
        </w:r>
        <w:r w:rsidR="00A839F2" w:rsidRPr="00751C18">
          <w:rPr>
            <w:rFonts w:ascii="Times New Roman" w:hAnsi="Times New Roman" w:cs="Times New Roman"/>
            <w:sz w:val="24"/>
            <w:szCs w:val="24"/>
          </w:rPr>
          <w:t xml:space="preserve"> </w:t>
        </w:r>
      </w:ins>
      <w:ins w:id="576" w:author="Rodrigo Werle" w:date="2018-02-05T17:38:00Z">
        <w:del w:id="577" w:author="MCO" w:date="2018-02-08T10:24:00Z">
          <w:r w:rsidR="00A839F2" w:rsidDel="00C11A96">
            <w:rPr>
              <w:rFonts w:ascii="Times New Roman" w:hAnsi="Times New Roman" w:cs="Times New Roman"/>
              <w:sz w:val="24"/>
              <w:szCs w:val="24"/>
            </w:rPr>
            <w:delText xml:space="preserve">more </w:delText>
          </w:r>
        </w:del>
      </w:ins>
      <w:del w:id="578" w:author="MCO" w:date="2018-02-08T10:24:00Z">
        <w:r w:rsidR="004F3711" w:rsidRPr="00751C18" w:rsidDel="00C11A96">
          <w:rPr>
            <w:rFonts w:ascii="Times New Roman" w:hAnsi="Times New Roman" w:cs="Times New Roman"/>
            <w:sz w:val="24"/>
            <w:szCs w:val="24"/>
          </w:rPr>
          <w:delText>strict</w:delText>
        </w:r>
      </w:del>
      <w:ins w:id="579" w:author="MCO" w:date="2018-02-08T10:24:00Z">
        <w:r w:rsidR="00C11A96">
          <w:rPr>
            <w:rFonts w:ascii="Times New Roman" w:hAnsi="Times New Roman" w:cs="Times New Roman"/>
            <w:sz w:val="24"/>
            <w:szCs w:val="24"/>
          </w:rPr>
          <w:t>stricter</w:t>
        </w:r>
      </w:ins>
      <w:ins w:id="580" w:author="Rodrigo Werle" w:date="2018-02-05T17:38:00Z">
        <w:r w:rsidR="00A839F2">
          <w:rPr>
            <w:rFonts w:ascii="Times New Roman" w:hAnsi="Times New Roman" w:cs="Times New Roman"/>
            <w:sz w:val="24"/>
            <w:szCs w:val="24"/>
          </w:rPr>
          <w:t xml:space="preserve"> label</w:t>
        </w:r>
      </w:ins>
      <w:r w:rsidR="004F3711" w:rsidRPr="00751C18">
        <w:rPr>
          <w:rFonts w:ascii="Times New Roman" w:hAnsi="Times New Roman" w:cs="Times New Roman"/>
          <w:sz w:val="24"/>
          <w:szCs w:val="24"/>
        </w:rPr>
        <w:t xml:space="preserve"> regulations</w:t>
      </w:r>
      <w:ins w:id="581" w:author="MCO" w:date="2018-02-08T14:20:00Z">
        <w:r w:rsidR="00250A27">
          <w:rPr>
            <w:rFonts w:ascii="Times New Roman" w:hAnsi="Times New Roman" w:cs="Times New Roman"/>
            <w:sz w:val="24"/>
            <w:szCs w:val="24"/>
          </w:rPr>
          <w:t>, e</w:t>
        </w:r>
      </w:ins>
      <w:ins w:id="582" w:author="MCO" w:date="2018-02-08T14:21:00Z">
        <w:r w:rsidR="00250A27">
          <w:rPr>
            <w:rFonts w:ascii="Times New Roman" w:hAnsi="Times New Roman" w:cs="Times New Roman"/>
            <w:sz w:val="24"/>
            <w:szCs w:val="24"/>
          </w:rPr>
          <w:t>d</w:t>
        </w:r>
      </w:ins>
      <w:ins w:id="583" w:author="MCO" w:date="2018-02-08T14:20:00Z">
        <w:r w:rsidR="00250A27">
          <w:rPr>
            <w:rFonts w:ascii="Times New Roman" w:hAnsi="Times New Roman" w:cs="Times New Roman"/>
            <w:sz w:val="24"/>
            <w:szCs w:val="24"/>
          </w:rPr>
          <w:t>ucational training,</w:t>
        </w:r>
      </w:ins>
      <w:r w:rsidR="004F3711" w:rsidRPr="00751C18">
        <w:rPr>
          <w:rFonts w:ascii="Times New Roman" w:hAnsi="Times New Roman" w:cs="Times New Roman"/>
          <w:sz w:val="24"/>
          <w:szCs w:val="24"/>
        </w:rPr>
        <w:t xml:space="preserve"> and</w:t>
      </w:r>
      <w:ins w:id="584" w:author="Rodrigo Werle" w:date="2018-02-05T17:37:00Z">
        <w:r w:rsidR="00A839F2">
          <w:rPr>
            <w:rFonts w:ascii="Times New Roman" w:hAnsi="Times New Roman" w:cs="Times New Roman"/>
            <w:sz w:val="24"/>
            <w:szCs w:val="24"/>
          </w:rPr>
          <w:t xml:space="preserve"> </w:t>
        </w:r>
      </w:ins>
      <w:r w:rsidR="004F3711" w:rsidRPr="00751C18">
        <w:rPr>
          <w:rFonts w:ascii="Times New Roman" w:hAnsi="Times New Roman" w:cs="Times New Roman"/>
          <w:sz w:val="24"/>
          <w:szCs w:val="24"/>
        </w:rPr>
        <w:t>more</w:t>
      </w:r>
      <w:ins w:id="585" w:author="Rodrigo Werle" w:date="2018-02-05T17:37:00Z">
        <w:r w:rsidR="00A839F2">
          <w:rPr>
            <w:rFonts w:ascii="Times New Roman" w:hAnsi="Times New Roman" w:cs="Times New Roman"/>
            <w:sz w:val="24"/>
            <w:szCs w:val="24"/>
          </w:rPr>
          <w:t xml:space="preserve"> hectares planted with</w:t>
        </w:r>
      </w:ins>
      <w:r w:rsidR="004F3711" w:rsidRPr="00751C18">
        <w:rPr>
          <w:rFonts w:ascii="Times New Roman" w:hAnsi="Times New Roman" w:cs="Times New Roman"/>
          <w:sz w:val="24"/>
          <w:szCs w:val="24"/>
        </w:rPr>
        <w:t xml:space="preserve"> </w:t>
      </w:r>
      <w:ins w:id="586" w:author="MCO" w:date="2018-02-06T09:42:00Z">
        <w:r w:rsidR="00751C18">
          <w:rPr>
            <w:rFonts w:ascii="Times New Roman" w:hAnsi="Times New Roman" w:cs="Times New Roman"/>
            <w:sz w:val="24"/>
            <w:szCs w:val="24"/>
          </w:rPr>
          <w:t>DT</w:t>
        </w:r>
      </w:ins>
      <w:r w:rsidR="004F3711" w:rsidRPr="00751C18">
        <w:rPr>
          <w:rFonts w:ascii="Times New Roman" w:hAnsi="Times New Roman" w:cs="Times New Roman"/>
          <w:sz w:val="24"/>
          <w:szCs w:val="24"/>
        </w:rPr>
        <w:t xml:space="preserve"> soybean varieties</w:t>
      </w:r>
      <w:del w:id="587" w:author="MCO" w:date="2018-02-08T15:24:00Z">
        <w:r w:rsidR="004F3711" w:rsidRPr="00751C18" w:rsidDel="009E6679">
          <w:rPr>
            <w:rFonts w:ascii="Times New Roman" w:hAnsi="Times New Roman" w:cs="Times New Roman"/>
            <w:sz w:val="24"/>
            <w:szCs w:val="24"/>
          </w:rPr>
          <w:delText xml:space="preserve"> </w:delText>
        </w:r>
      </w:del>
      <w:ins w:id="588" w:author="Rodrigo Werle" w:date="2018-02-05T17:37:00Z">
        <w:del w:id="589" w:author="MCO" w:date="2018-02-08T15:24:00Z">
          <w:r w:rsidR="00A839F2" w:rsidDel="009E6679">
            <w:rPr>
              <w:rFonts w:ascii="Times New Roman" w:hAnsi="Times New Roman" w:cs="Times New Roman"/>
              <w:sz w:val="24"/>
              <w:szCs w:val="24"/>
            </w:rPr>
            <w:delText xml:space="preserve">in </w:delText>
          </w:r>
        </w:del>
      </w:ins>
      <w:ins w:id="590" w:author="Rodrigo Werle" w:date="2018-02-05T17:39:00Z">
        <w:del w:id="591" w:author="MCO" w:date="2018-02-08T15:24:00Z">
          <w:r w:rsidR="00A839F2" w:rsidDel="009E6679">
            <w:rPr>
              <w:rFonts w:ascii="Times New Roman" w:hAnsi="Times New Roman" w:cs="Times New Roman"/>
              <w:sz w:val="24"/>
              <w:szCs w:val="24"/>
            </w:rPr>
            <w:delText>2018</w:delText>
          </w:r>
        </w:del>
        <w:del w:id="592" w:author="MCO" w:date="2018-02-08T14:11:00Z">
          <w:r w:rsidR="00A839F2" w:rsidDel="00876AE3">
            <w:rPr>
              <w:rFonts w:ascii="Times New Roman" w:hAnsi="Times New Roman" w:cs="Times New Roman"/>
              <w:sz w:val="24"/>
              <w:szCs w:val="24"/>
            </w:rPr>
            <w:delText xml:space="preserve"> in </w:delText>
          </w:r>
        </w:del>
      </w:ins>
      <w:ins w:id="593" w:author="Rodrigo Werle" w:date="2018-02-05T17:37:00Z">
        <w:del w:id="594" w:author="MCO" w:date="2018-02-08T14:11:00Z">
          <w:r w:rsidR="00A839F2" w:rsidDel="00876AE3">
            <w:rPr>
              <w:rFonts w:ascii="Times New Roman" w:hAnsi="Times New Roman" w:cs="Times New Roman"/>
              <w:sz w:val="24"/>
              <w:szCs w:val="24"/>
            </w:rPr>
            <w:delText>Nebraska</w:delText>
          </w:r>
        </w:del>
      </w:ins>
      <w:ins w:id="595" w:author="Rodrigo Werle" w:date="2018-02-05T17:39:00Z">
        <w:r w:rsidR="00A839F2">
          <w:rPr>
            <w:rFonts w:ascii="Times New Roman" w:hAnsi="Times New Roman" w:cs="Times New Roman"/>
            <w:sz w:val="24"/>
            <w:szCs w:val="24"/>
          </w:rPr>
          <w:t xml:space="preserve">, the soybean area </w:t>
        </w:r>
      </w:ins>
      <w:ins w:id="596" w:author="MCO" w:date="2018-02-06T09:42:00Z">
        <w:r w:rsidR="00751C18">
          <w:rPr>
            <w:rFonts w:ascii="Times New Roman" w:hAnsi="Times New Roman" w:cs="Times New Roman"/>
            <w:sz w:val="24"/>
            <w:szCs w:val="24"/>
          </w:rPr>
          <w:t>injured</w:t>
        </w:r>
      </w:ins>
      <w:ins w:id="597" w:author="Rodrigo Werle" w:date="2018-02-05T17:39:00Z">
        <w:r w:rsidR="00A839F2">
          <w:rPr>
            <w:rFonts w:ascii="Times New Roman" w:hAnsi="Times New Roman" w:cs="Times New Roman"/>
            <w:sz w:val="24"/>
            <w:szCs w:val="24"/>
          </w:rPr>
          <w:t xml:space="preserve"> by </w:t>
        </w:r>
      </w:ins>
      <w:ins w:id="598" w:author="MCO" w:date="2018-02-08T13:46:00Z">
        <w:r w:rsidR="00DD2BAB">
          <w:rPr>
            <w:rFonts w:ascii="Times New Roman" w:hAnsi="Times New Roman" w:cs="Times New Roman"/>
            <w:sz w:val="24"/>
            <w:szCs w:val="24"/>
          </w:rPr>
          <w:t xml:space="preserve">spray particle drift </w:t>
        </w:r>
      </w:ins>
      <w:ins w:id="599" w:author="Rodrigo Werle" w:date="2018-02-05T17:39:00Z">
        <w:del w:id="600" w:author="MCO" w:date="2018-02-08T13:46:00Z">
          <w:r w:rsidR="00A839F2" w:rsidDel="00DD2BAB">
            <w:rPr>
              <w:rFonts w:ascii="Times New Roman" w:hAnsi="Times New Roman" w:cs="Times New Roman"/>
              <w:sz w:val="24"/>
              <w:szCs w:val="24"/>
            </w:rPr>
            <w:delText xml:space="preserve">off-target </w:delText>
          </w:r>
        </w:del>
      </w:ins>
      <w:ins w:id="601" w:author="MCO" w:date="2018-02-08T13:46:00Z">
        <w:r w:rsidR="00DD2BAB">
          <w:rPr>
            <w:rFonts w:ascii="Times New Roman" w:hAnsi="Times New Roman" w:cs="Times New Roman"/>
            <w:sz w:val="24"/>
            <w:szCs w:val="24"/>
          </w:rPr>
          <w:t xml:space="preserve">of </w:t>
        </w:r>
      </w:ins>
      <w:ins w:id="602" w:author="Rodrigo Werle" w:date="2018-02-05T17:39:00Z">
        <w:r w:rsidR="00A839F2">
          <w:rPr>
            <w:rFonts w:ascii="Times New Roman" w:hAnsi="Times New Roman" w:cs="Times New Roman"/>
            <w:sz w:val="24"/>
            <w:szCs w:val="24"/>
          </w:rPr>
          <w:t>dicamba</w:t>
        </w:r>
        <w:del w:id="603" w:author="MCO" w:date="2018-02-08T13:46:00Z">
          <w:r w:rsidR="00A839F2" w:rsidDel="00DD2BAB">
            <w:rPr>
              <w:rFonts w:ascii="Times New Roman" w:hAnsi="Times New Roman" w:cs="Times New Roman"/>
              <w:sz w:val="24"/>
              <w:szCs w:val="24"/>
            </w:rPr>
            <w:delText xml:space="preserve"> movement</w:delText>
          </w:r>
        </w:del>
        <w:r w:rsidR="00A839F2">
          <w:rPr>
            <w:rFonts w:ascii="Times New Roman" w:hAnsi="Times New Roman" w:cs="Times New Roman"/>
            <w:sz w:val="24"/>
            <w:szCs w:val="24"/>
          </w:rPr>
          <w:t xml:space="preserve"> </w:t>
        </w:r>
        <w:del w:id="604" w:author="MCO" w:date="2018-02-08T10:24:00Z">
          <w:r w:rsidR="00A839F2" w:rsidDel="006F09F8">
            <w:rPr>
              <w:rFonts w:ascii="Times New Roman" w:hAnsi="Times New Roman" w:cs="Times New Roman"/>
              <w:sz w:val="24"/>
              <w:szCs w:val="24"/>
            </w:rPr>
            <w:delText>will</w:delText>
          </w:r>
        </w:del>
      </w:ins>
      <w:ins w:id="605" w:author="MCO" w:date="2018-02-08T15:15:00Z">
        <w:r w:rsidR="00C74359">
          <w:rPr>
            <w:rFonts w:ascii="Times New Roman" w:hAnsi="Times New Roman" w:cs="Times New Roman"/>
            <w:sz w:val="24"/>
            <w:szCs w:val="24"/>
          </w:rPr>
          <w:t>would</w:t>
        </w:r>
      </w:ins>
      <w:ins w:id="606" w:author="Rodrigo Werle" w:date="2018-02-05T17:39:00Z">
        <w:r w:rsidR="00A839F2">
          <w:rPr>
            <w:rFonts w:ascii="Times New Roman" w:hAnsi="Times New Roman" w:cs="Times New Roman"/>
            <w:sz w:val="24"/>
            <w:szCs w:val="24"/>
          </w:rPr>
          <w:t xml:space="preserve"> likely decrease</w:t>
        </w:r>
      </w:ins>
      <w:ins w:id="607" w:author="MCO" w:date="2018-02-08T15:24:00Z">
        <w:r w:rsidR="009E6679">
          <w:rPr>
            <w:rFonts w:ascii="Times New Roman" w:hAnsi="Times New Roman" w:cs="Times New Roman"/>
            <w:sz w:val="24"/>
            <w:szCs w:val="24"/>
          </w:rPr>
          <w:t xml:space="preserve"> </w:t>
        </w:r>
        <w:r w:rsidR="009E6679">
          <w:rPr>
            <w:rFonts w:ascii="Times New Roman" w:hAnsi="Times New Roman" w:cs="Times New Roman"/>
            <w:sz w:val="24"/>
            <w:szCs w:val="24"/>
          </w:rPr>
          <w:t>in 2018</w:t>
        </w:r>
      </w:ins>
      <w:bookmarkStart w:id="608" w:name="_GoBack"/>
      <w:bookmarkEnd w:id="608"/>
      <w:ins w:id="609" w:author="Rodrigo Werle" w:date="2018-02-05T17:39:00Z">
        <w:r w:rsidR="00A839F2">
          <w:rPr>
            <w:rFonts w:ascii="Times New Roman" w:hAnsi="Times New Roman" w:cs="Times New Roman"/>
            <w:sz w:val="24"/>
            <w:szCs w:val="24"/>
          </w:rPr>
          <w:t>.</w:t>
        </w:r>
      </w:ins>
      <w:ins w:id="610" w:author="MCO" w:date="2018-02-08T13:09:00Z">
        <w:r w:rsidR="00F32D00">
          <w:rPr>
            <w:rFonts w:ascii="Times New Roman" w:hAnsi="Times New Roman" w:cs="Times New Roman"/>
            <w:sz w:val="24"/>
            <w:szCs w:val="24"/>
          </w:rPr>
          <w:t xml:space="preserve"> </w:t>
        </w:r>
      </w:ins>
      <w:ins w:id="611" w:author="MCO" w:date="2018-02-08T14:19:00Z">
        <w:r w:rsidR="00876AE3">
          <w:rPr>
            <w:rFonts w:ascii="Times New Roman" w:hAnsi="Times New Roman" w:cs="Times New Roman"/>
            <w:sz w:val="24"/>
            <w:szCs w:val="24"/>
          </w:rPr>
          <w:t xml:space="preserve">However, preliminary study claims the </w:t>
        </w:r>
      </w:ins>
      <w:ins w:id="612" w:author="MCO" w:date="2018-02-08T14:20:00Z">
        <w:r w:rsidR="00876AE3">
          <w:rPr>
            <w:rFonts w:ascii="Times New Roman" w:hAnsi="Times New Roman" w:cs="Times New Roman"/>
            <w:sz w:val="24"/>
            <w:szCs w:val="24"/>
          </w:rPr>
          <w:t xml:space="preserve">high potential </w:t>
        </w:r>
      </w:ins>
      <w:ins w:id="613" w:author="MCO" w:date="2018-02-08T15:16:00Z">
        <w:r w:rsidR="00C74359">
          <w:rPr>
            <w:rFonts w:ascii="Times New Roman" w:hAnsi="Times New Roman" w:cs="Times New Roman"/>
            <w:sz w:val="24"/>
            <w:szCs w:val="24"/>
          </w:rPr>
          <w:t>for</w:t>
        </w:r>
      </w:ins>
      <w:ins w:id="614" w:author="MCO" w:date="2018-02-08T14:20:00Z">
        <w:r w:rsidR="00876AE3">
          <w:rPr>
            <w:rFonts w:ascii="Times New Roman" w:hAnsi="Times New Roman" w:cs="Times New Roman"/>
            <w:sz w:val="24"/>
            <w:szCs w:val="24"/>
          </w:rPr>
          <w:t xml:space="preserve"> </w:t>
        </w:r>
        <w:r w:rsidR="00250A27">
          <w:rPr>
            <w:rFonts w:ascii="Times New Roman" w:hAnsi="Times New Roman" w:cs="Times New Roman"/>
            <w:sz w:val="24"/>
            <w:szCs w:val="24"/>
          </w:rPr>
          <w:t>volatilization of newer dicamba formulations (</w:t>
        </w:r>
      </w:ins>
      <w:ins w:id="615" w:author="MCO" w:date="2018-02-08T14:21:00Z">
        <w:r w:rsidR="00250A27">
          <w:rPr>
            <w:rFonts w:ascii="Times New Roman" w:hAnsi="Times New Roman" w:cs="Times New Roman"/>
            <w:sz w:val="24"/>
            <w:szCs w:val="24"/>
          </w:rPr>
          <w:t>Young</w:t>
        </w:r>
      </w:ins>
      <w:ins w:id="616" w:author="MCO" w:date="2018-02-08T14:20:00Z">
        <w:r w:rsidR="00250A27">
          <w:rPr>
            <w:rFonts w:ascii="Times New Roman" w:hAnsi="Times New Roman" w:cs="Times New Roman"/>
            <w:sz w:val="24"/>
            <w:szCs w:val="24"/>
          </w:rPr>
          <w:t xml:space="preserve">, 2017). </w:t>
        </w:r>
      </w:ins>
      <w:ins w:id="617" w:author="MCO" w:date="2018-02-08T14:19:00Z">
        <w:r w:rsidR="00876AE3">
          <w:rPr>
            <w:rFonts w:ascii="Times New Roman" w:hAnsi="Times New Roman" w:cs="Times New Roman"/>
            <w:sz w:val="24"/>
            <w:szCs w:val="24"/>
          </w:rPr>
          <w:t>In addition,</w:t>
        </w:r>
      </w:ins>
      <w:ins w:id="618" w:author="MCO" w:date="2018-02-08T13:09:00Z">
        <w:r w:rsidR="00F32D00">
          <w:rPr>
            <w:rFonts w:ascii="Times New Roman" w:hAnsi="Times New Roman" w:cs="Times New Roman"/>
            <w:sz w:val="24"/>
            <w:szCs w:val="24"/>
          </w:rPr>
          <w:t xml:space="preserve"> other sensitive vegetation</w:t>
        </w:r>
      </w:ins>
      <w:ins w:id="619" w:author="MCO" w:date="2018-02-08T13:11:00Z">
        <w:r w:rsidR="00F32D00">
          <w:rPr>
            <w:rFonts w:ascii="Times New Roman" w:hAnsi="Times New Roman" w:cs="Times New Roman"/>
            <w:sz w:val="24"/>
            <w:szCs w:val="24"/>
          </w:rPr>
          <w:t xml:space="preserve"> (e.g., vegetables and grapes) </w:t>
        </w:r>
      </w:ins>
      <w:ins w:id="620" w:author="MCO" w:date="2018-02-08T13:14:00Z">
        <w:r w:rsidR="00F32D00">
          <w:rPr>
            <w:rFonts w:ascii="Times New Roman" w:hAnsi="Times New Roman" w:cs="Times New Roman"/>
            <w:sz w:val="24"/>
            <w:szCs w:val="24"/>
          </w:rPr>
          <w:t xml:space="preserve">and non-crop areas </w:t>
        </w:r>
      </w:ins>
      <w:ins w:id="621" w:author="MCO" w:date="2018-02-08T13:11:00Z">
        <w:r w:rsidR="00F32D00">
          <w:rPr>
            <w:rFonts w:ascii="Times New Roman" w:hAnsi="Times New Roman" w:cs="Times New Roman"/>
            <w:sz w:val="24"/>
            <w:szCs w:val="24"/>
          </w:rPr>
          <w:t xml:space="preserve">might be damaged by the </w:t>
        </w:r>
      </w:ins>
      <w:ins w:id="622" w:author="MCO" w:date="2018-02-08T13:12:00Z">
        <w:r w:rsidR="00F32D00">
          <w:rPr>
            <w:rFonts w:ascii="Times New Roman" w:hAnsi="Times New Roman" w:cs="Times New Roman"/>
            <w:sz w:val="24"/>
            <w:szCs w:val="24"/>
          </w:rPr>
          <w:t xml:space="preserve">large amount of </w:t>
        </w:r>
      </w:ins>
      <w:ins w:id="623" w:author="MCO" w:date="2018-02-08T13:13:00Z">
        <w:r w:rsidR="00F32D00">
          <w:rPr>
            <w:rFonts w:ascii="Times New Roman" w:hAnsi="Times New Roman" w:cs="Times New Roman"/>
            <w:sz w:val="24"/>
            <w:szCs w:val="24"/>
          </w:rPr>
          <w:t xml:space="preserve">dicamba </w:t>
        </w:r>
      </w:ins>
      <w:ins w:id="624" w:author="MCO" w:date="2018-02-08T13:12:00Z">
        <w:r w:rsidR="00F32D00">
          <w:rPr>
            <w:rFonts w:ascii="Times New Roman" w:hAnsi="Times New Roman" w:cs="Times New Roman"/>
            <w:sz w:val="24"/>
            <w:szCs w:val="24"/>
          </w:rPr>
          <w:t>particle</w:t>
        </w:r>
      </w:ins>
      <w:ins w:id="625" w:author="MCO" w:date="2018-02-08T13:13:00Z">
        <w:r w:rsidR="00F32D00">
          <w:rPr>
            <w:rFonts w:ascii="Times New Roman" w:hAnsi="Times New Roman" w:cs="Times New Roman"/>
            <w:sz w:val="24"/>
            <w:szCs w:val="24"/>
          </w:rPr>
          <w:t>s</w:t>
        </w:r>
      </w:ins>
      <w:ins w:id="626" w:author="MCO" w:date="2018-02-08T13:12:00Z">
        <w:r w:rsidR="00F32D00">
          <w:rPr>
            <w:rFonts w:ascii="Times New Roman" w:hAnsi="Times New Roman" w:cs="Times New Roman"/>
            <w:sz w:val="24"/>
            <w:szCs w:val="24"/>
          </w:rPr>
          <w:t xml:space="preserve"> or v</w:t>
        </w:r>
      </w:ins>
      <w:ins w:id="627" w:author="MCO" w:date="2018-02-08T13:13:00Z">
        <w:r w:rsidR="00F32D00">
          <w:rPr>
            <w:rFonts w:ascii="Times New Roman" w:hAnsi="Times New Roman" w:cs="Times New Roman"/>
            <w:sz w:val="24"/>
            <w:szCs w:val="24"/>
          </w:rPr>
          <w:t xml:space="preserve">apor </w:t>
        </w:r>
      </w:ins>
      <w:ins w:id="628" w:author="MCO" w:date="2018-02-08T13:14:00Z">
        <w:r w:rsidR="00F32D00">
          <w:rPr>
            <w:rFonts w:ascii="Times New Roman" w:hAnsi="Times New Roman" w:cs="Times New Roman"/>
            <w:sz w:val="24"/>
            <w:szCs w:val="24"/>
          </w:rPr>
          <w:t>drift</w:t>
        </w:r>
      </w:ins>
      <w:ins w:id="629" w:author="MCO" w:date="2018-02-08T14:21:00Z">
        <w:r w:rsidR="00250A27">
          <w:rPr>
            <w:rFonts w:ascii="Times New Roman" w:hAnsi="Times New Roman" w:cs="Times New Roman"/>
            <w:sz w:val="24"/>
            <w:szCs w:val="24"/>
          </w:rPr>
          <w:t xml:space="preserve"> in the air</w:t>
        </w:r>
      </w:ins>
      <w:ins w:id="630" w:author="MCO" w:date="2018-02-08T13:13:00Z">
        <w:r w:rsidR="00F32D00">
          <w:rPr>
            <w:rFonts w:ascii="Times New Roman" w:hAnsi="Times New Roman" w:cs="Times New Roman"/>
            <w:sz w:val="24"/>
            <w:szCs w:val="24"/>
          </w:rPr>
          <w:t xml:space="preserve">. </w:t>
        </w:r>
      </w:ins>
      <w:ins w:id="631" w:author="Rodrigo Werle" w:date="2018-02-05T17:39:00Z">
        <w:del w:id="632" w:author="MCO" w:date="2018-02-08T13:18:00Z">
          <w:r w:rsidR="00A839F2" w:rsidDel="003F6751">
            <w:rPr>
              <w:rFonts w:ascii="Times New Roman" w:hAnsi="Times New Roman" w:cs="Times New Roman"/>
              <w:sz w:val="24"/>
              <w:szCs w:val="24"/>
            </w:rPr>
            <w:delText xml:space="preserve"> </w:delText>
          </w:r>
        </w:del>
      </w:ins>
      <w:commentRangeEnd w:id="573"/>
      <w:ins w:id="633" w:author="Rodrigo Werle" w:date="2018-02-05T17:40:00Z">
        <w:del w:id="634" w:author="MCO" w:date="2018-02-08T13:18:00Z">
          <w:r w:rsidR="00A839F2" w:rsidDel="003F6751">
            <w:rPr>
              <w:rStyle w:val="CommentReference"/>
            </w:rPr>
            <w:commentReference w:id="573"/>
          </w:r>
        </w:del>
      </w:ins>
      <w:r w:rsidR="00D77AA6" w:rsidRPr="00751C18">
        <w:rPr>
          <w:rFonts w:ascii="Times New Roman" w:hAnsi="Times New Roman" w:cs="Times New Roman"/>
          <w:sz w:val="24"/>
          <w:szCs w:val="24"/>
        </w:rPr>
        <w:t xml:space="preserve">Further surveys </w:t>
      </w:r>
      <w:ins w:id="635" w:author="Rodrigo Werle" w:date="2018-02-05T17:40:00Z">
        <w:r w:rsidR="00A839F2">
          <w:rPr>
            <w:rFonts w:ascii="Times New Roman" w:hAnsi="Times New Roman" w:cs="Times New Roman"/>
            <w:sz w:val="24"/>
            <w:szCs w:val="24"/>
          </w:rPr>
          <w:t xml:space="preserve">will be needed </w:t>
        </w:r>
      </w:ins>
      <w:r w:rsidR="00D77AA6" w:rsidRPr="00751C18">
        <w:rPr>
          <w:rFonts w:ascii="Times New Roman" w:hAnsi="Times New Roman" w:cs="Times New Roman"/>
          <w:sz w:val="24"/>
          <w:szCs w:val="24"/>
        </w:rPr>
        <w:t xml:space="preserve">for monitoring the status of the </w:t>
      </w:r>
      <w:del w:id="636" w:author="MCO" w:date="2018-02-08T10:25:00Z">
        <w:r w:rsidR="00D77AA6" w:rsidRPr="00751C18" w:rsidDel="006F09F8">
          <w:rPr>
            <w:rFonts w:ascii="Times New Roman" w:hAnsi="Times New Roman" w:cs="Times New Roman"/>
            <w:sz w:val="24"/>
            <w:szCs w:val="24"/>
          </w:rPr>
          <w:delText>auxin</w:delText>
        </w:r>
      </w:del>
      <w:ins w:id="637" w:author="MCO" w:date="2018-02-08T10:25:00Z">
        <w:r w:rsidR="006F09F8">
          <w:rPr>
            <w:rFonts w:ascii="Times New Roman" w:hAnsi="Times New Roman" w:cs="Times New Roman"/>
            <w:sz w:val="24"/>
            <w:szCs w:val="24"/>
          </w:rPr>
          <w:t>DT</w:t>
        </w:r>
      </w:ins>
      <w:r w:rsidR="00D77AA6" w:rsidRPr="00751C18">
        <w:rPr>
          <w:rFonts w:ascii="Times New Roman" w:hAnsi="Times New Roman" w:cs="Times New Roman"/>
          <w:sz w:val="24"/>
          <w:szCs w:val="24"/>
        </w:rPr>
        <w:t xml:space="preserve">-technology </w:t>
      </w:r>
      <w:r w:rsidR="003220B3" w:rsidRPr="00751C18">
        <w:rPr>
          <w:rFonts w:ascii="Times New Roman" w:hAnsi="Times New Roman" w:cs="Times New Roman"/>
          <w:sz w:val="24"/>
          <w:szCs w:val="24"/>
        </w:rPr>
        <w:t>in Nebraska and elsewhere.</w:t>
      </w:r>
      <w:r w:rsidR="003220B3">
        <w:rPr>
          <w:rFonts w:ascii="Times New Roman" w:hAnsi="Times New Roman" w:cs="Times New Roman"/>
          <w:sz w:val="24"/>
          <w:szCs w:val="24"/>
        </w:rPr>
        <w:t xml:space="preserve"> </w:t>
      </w:r>
    </w:p>
    <w:p w14:paraId="509DC4D2" w14:textId="054741FF" w:rsidR="00263CE6" w:rsidRDefault="00263CE6" w:rsidP="00200C09">
      <w:pPr>
        <w:spacing w:line="480" w:lineRule="auto"/>
        <w:ind w:firstLine="720"/>
        <w:rPr>
          <w:rFonts w:ascii="Times New Roman" w:hAnsi="Times New Roman" w:cs="Times New Roman"/>
          <w:sz w:val="24"/>
          <w:szCs w:val="24"/>
        </w:rPr>
      </w:pPr>
    </w:p>
    <w:p w14:paraId="1AF243DA" w14:textId="77777777" w:rsidR="004C4BF8" w:rsidRDefault="004C4BF8" w:rsidP="00200C09">
      <w:pPr>
        <w:spacing w:line="480" w:lineRule="auto"/>
        <w:ind w:firstLine="720"/>
        <w:rPr>
          <w:rFonts w:ascii="Times New Roman" w:hAnsi="Times New Roman" w:cs="Times New Roman"/>
          <w:sz w:val="24"/>
          <w:szCs w:val="24"/>
        </w:rPr>
      </w:pPr>
    </w:p>
    <w:p w14:paraId="5B21B166" w14:textId="77777777" w:rsidR="006A4D8C" w:rsidRDefault="00200C09" w:rsidP="00AB30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69F8087" w14:textId="77777777" w:rsidR="00933787" w:rsidRDefault="00933787">
      <w:pPr>
        <w:rPr>
          <w:rFonts w:ascii="Times New Roman" w:hAnsi="Times New Roman" w:cs="Times New Roman"/>
          <w:sz w:val="24"/>
          <w:szCs w:val="24"/>
        </w:rPr>
      </w:pPr>
    </w:p>
    <w:p w14:paraId="20129928" w14:textId="77777777" w:rsidR="00933787" w:rsidRDefault="00933787">
      <w:pPr>
        <w:rPr>
          <w:rFonts w:ascii="Times New Roman" w:hAnsi="Times New Roman" w:cs="Times New Roman"/>
          <w:sz w:val="24"/>
          <w:szCs w:val="24"/>
        </w:rPr>
      </w:pPr>
      <w:r w:rsidRPr="00933787">
        <w:rPr>
          <w:rFonts w:ascii="Times New Roman" w:hAnsi="Times New Roman" w:cs="Times New Roman"/>
          <w:noProof/>
          <w:sz w:val="24"/>
          <w:szCs w:val="24"/>
        </w:rPr>
        <w:lastRenderedPageBreak/>
        <w:drawing>
          <wp:inline distT="0" distB="0" distL="0" distR="0" wp14:anchorId="0BF7BFDC" wp14:editId="3A882361">
            <wp:extent cx="5486400" cy="32069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486400" cy="3206955"/>
                    </a:xfrm>
                    <a:prstGeom prst="rect">
                      <a:avLst/>
                    </a:prstGeom>
                  </pic:spPr>
                </pic:pic>
              </a:graphicData>
            </a:graphic>
          </wp:inline>
        </w:drawing>
      </w:r>
    </w:p>
    <w:p w14:paraId="048A4C68" w14:textId="7FAB7985" w:rsidR="00933787" w:rsidRDefault="00933787">
      <w:pPr>
        <w:rPr>
          <w:rFonts w:ascii="Times New Roman" w:hAnsi="Times New Roman" w:cs="Times New Roman"/>
          <w:sz w:val="24"/>
          <w:szCs w:val="24"/>
        </w:rPr>
      </w:pPr>
      <w:r>
        <w:rPr>
          <w:rFonts w:ascii="Times New Roman" w:hAnsi="Times New Roman" w:cs="Times New Roman"/>
          <w:sz w:val="24"/>
          <w:szCs w:val="24"/>
        </w:rPr>
        <w:t xml:space="preserve">Figure 1. </w:t>
      </w:r>
      <w:ins w:id="638" w:author="Rodrigo Werle" w:date="2018-02-05T17:43:00Z">
        <w:r w:rsidR="00E82C31">
          <w:rPr>
            <w:rFonts w:ascii="Times New Roman" w:hAnsi="Times New Roman" w:cs="Times New Roman"/>
            <w:sz w:val="24"/>
            <w:szCs w:val="24"/>
          </w:rPr>
          <w:t>Nebraska counties represented in the survey.</w:t>
        </w:r>
      </w:ins>
      <w:ins w:id="639" w:author="Rodrigo Werle" w:date="2018-02-05T17:44:00Z">
        <w:r w:rsidR="00E82C31">
          <w:rPr>
            <w:rFonts w:ascii="Times New Roman" w:hAnsi="Times New Roman" w:cs="Times New Roman"/>
            <w:sz w:val="24"/>
            <w:szCs w:val="24"/>
          </w:rPr>
          <w:t xml:space="preserve"> Different colors represent the number of answers obtained per county.</w:t>
        </w:r>
      </w:ins>
      <w:ins w:id="640" w:author="Rodrigo Werle" w:date="2018-02-05T17:43:00Z">
        <w:r w:rsidR="00E82C31">
          <w:rPr>
            <w:rFonts w:ascii="Times New Roman" w:hAnsi="Times New Roman" w:cs="Times New Roman"/>
            <w:sz w:val="24"/>
            <w:szCs w:val="24"/>
          </w:rPr>
          <w:t xml:space="preserve"> The soybean produc</w:t>
        </w:r>
      </w:ins>
      <w:ins w:id="641" w:author="Rodrigo Werle" w:date="2018-02-05T17:44:00Z">
        <w:r w:rsidR="00E82C31">
          <w:rPr>
            <w:rFonts w:ascii="Times New Roman" w:hAnsi="Times New Roman" w:cs="Times New Roman"/>
            <w:sz w:val="24"/>
            <w:szCs w:val="24"/>
          </w:rPr>
          <w:t>tion area of Nebraska is concentrated in the east</w:t>
        </w:r>
      </w:ins>
      <w:ins w:id="642" w:author="Rodrigo Werle" w:date="2018-02-05T17:45:00Z">
        <w:r w:rsidR="00E82C31">
          <w:rPr>
            <w:rFonts w:ascii="Times New Roman" w:hAnsi="Times New Roman" w:cs="Times New Roman"/>
            <w:sz w:val="24"/>
            <w:szCs w:val="24"/>
          </w:rPr>
          <w:t xml:space="preserve">, central </w:t>
        </w:r>
      </w:ins>
      <w:ins w:id="643" w:author="Rodrigo Werle" w:date="2018-02-05T17:44:00Z">
        <w:r w:rsidR="00E82C31">
          <w:rPr>
            <w:rFonts w:ascii="Times New Roman" w:hAnsi="Times New Roman" w:cs="Times New Roman"/>
            <w:sz w:val="24"/>
            <w:szCs w:val="24"/>
          </w:rPr>
          <w:t xml:space="preserve">and south parts of the state. </w:t>
        </w:r>
      </w:ins>
      <w:r>
        <w:rPr>
          <w:rFonts w:ascii="Times New Roman" w:hAnsi="Times New Roman" w:cs="Times New Roman"/>
          <w:sz w:val="24"/>
          <w:szCs w:val="24"/>
        </w:rPr>
        <w:br w:type="page"/>
      </w:r>
    </w:p>
    <w:p w14:paraId="48A1E016" w14:textId="30AEB5D0" w:rsidR="00C61927" w:rsidRDefault="00C61927">
      <w:pPr>
        <w:rPr>
          <w:rFonts w:ascii="Times New Roman" w:hAnsi="Times New Roman" w:cs="Times New Roman"/>
          <w:sz w:val="24"/>
          <w:szCs w:val="24"/>
        </w:rPr>
      </w:pPr>
      <w:del w:id="644" w:author="Rodrigo Werle" w:date="2018-02-05T17:52:00Z">
        <w:r w:rsidRPr="00C61927" w:rsidDel="00E82C31">
          <w:rPr>
            <w:rFonts w:ascii="Times New Roman" w:hAnsi="Times New Roman" w:cs="Times New Roman"/>
            <w:noProof/>
            <w:sz w:val="24"/>
            <w:szCs w:val="24"/>
          </w:rPr>
          <w:lastRenderedPageBreak/>
          <w:drawing>
            <wp:inline distT="0" distB="0" distL="0" distR="0" wp14:anchorId="13C20C85" wp14:editId="5C0AF2CE">
              <wp:extent cx="5486400" cy="374242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486400" cy="3742428"/>
                      </a:xfrm>
                      <a:prstGeom prst="rect">
                        <a:avLst/>
                      </a:prstGeom>
                    </pic:spPr>
                  </pic:pic>
                </a:graphicData>
              </a:graphic>
            </wp:inline>
          </w:drawing>
        </w:r>
      </w:del>
      <w:ins w:id="645" w:author="Rodrigo Werle" w:date="2018-02-05T17:52:00Z">
        <w:r w:rsidR="00E82C31" w:rsidRPr="00E82C31">
          <w:rPr>
            <w:rFonts w:ascii="Times New Roman" w:hAnsi="Times New Roman" w:cs="Times New Roman"/>
            <w:sz w:val="24"/>
            <w:szCs w:val="24"/>
          </w:rPr>
          <w:t xml:space="preserve"> </w:t>
        </w:r>
      </w:ins>
      <w:ins w:id="646" w:author="Rodrigo Werle" w:date="2018-02-05T17:53:00Z">
        <w:r w:rsidR="00E82C31" w:rsidRPr="00E82C31">
          <w:rPr>
            <w:noProof/>
          </w:rPr>
          <w:drawing>
            <wp:inline distT="0" distB="0" distL="0" distR="0" wp14:anchorId="6521A572" wp14:editId="50AA2D87">
              <wp:extent cx="5943600" cy="3555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5542"/>
                      </a:xfrm>
                      <a:prstGeom prst="rect">
                        <a:avLst/>
                      </a:prstGeom>
                      <a:noFill/>
                      <a:ln>
                        <a:noFill/>
                      </a:ln>
                    </pic:spPr>
                  </pic:pic>
                </a:graphicData>
              </a:graphic>
            </wp:inline>
          </w:drawing>
        </w:r>
      </w:ins>
    </w:p>
    <w:p w14:paraId="051E8F93" w14:textId="7FF7CEC8" w:rsidR="00C61927" w:rsidRDefault="00C61927">
      <w:pPr>
        <w:rPr>
          <w:rFonts w:ascii="Times New Roman" w:hAnsi="Times New Roman" w:cs="Times New Roman"/>
          <w:sz w:val="24"/>
          <w:szCs w:val="24"/>
        </w:rPr>
      </w:pPr>
      <w:r>
        <w:rPr>
          <w:rFonts w:ascii="Times New Roman" w:hAnsi="Times New Roman" w:cs="Times New Roman"/>
          <w:sz w:val="24"/>
          <w:szCs w:val="24"/>
        </w:rPr>
        <w:t xml:space="preserve">Figure 2. </w:t>
      </w:r>
      <w:ins w:id="647" w:author="Rodrigo Werle" w:date="2018-02-05T17:53:00Z">
        <w:r w:rsidR="00E82C31">
          <w:rPr>
            <w:rFonts w:ascii="Times New Roman" w:hAnsi="Times New Roman" w:cs="Times New Roman"/>
            <w:sz w:val="24"/>
            <w:szCs w:val="24"/>
          </w:rPr>
          <w:t>Likelihood of injury to neighboring non-</w:t>
        </w:r>
      </w:ins>
      <w:ins w:id="648" w:author="MCO" w:date="2018-02-08T15:06:00Z">
        <w:r w:rsidR="003876C4" w:rsidRPr="003876C4">
          <w:rPr>
            <w:rFonts w:ascii="Times New Roman" w:hAnsi="Times New Roman" w:cs="Times New Roman"/>
            <w:sz w:val="24"/>
            <w:szCs w:val="24"/>
          </w:rPr>
          <w:t xml:space="preserve"> </w:t>
        </w:r>
        <w:r w:rsidR="003876C4">
          <w:rPr>
            <w:rFonts w:ascii="Times New Roman" w:hAnsi="Times New Roman" w:cs="Times New Roman"/>
            <w:sz w:val="24"/>
            <w:szCs w:val="24"/>
          </w:rPr>
          <w:t>DT</w:t>
        </w:r>
      </w:ins>
      <w:ins w:id="649" w:author="Rodrigo Werle" w:date="2018-02-05T17:54:00Z">
        <w:del w:id="650" w:author="MCO" w:date="2018-02-08T15:06:00Z">
          <w:r w:rsidR="00E82C31" w:rsidDel="003876C4">
            <w:rPr>
              <w:rFonts w:ascii="Times New Roman" w:hAnsi="Times New Roman" w:cs="Times New Roman"/>
              <w:sz w:val="24"/>
              <w:szCs w:val="24"/>
            </w:rPr>
            <w:delText>X</w:delText>
          </w:r>
        </w:del>
      </w:ins>
      <w:ins w:id="651" w:author="Rodrigo Werle" w:date="2018-02-05T17:53:00Z">
        <w:del w:id="652" w:author="MCO" w:date="2018-02-08T15:06:00Z">
          <w:r w:rsidR="00E82C31" w:rsidDel="003876C4">
            <w:rPr>
              <w:rFonts w:ascii="Times New Roman" w:hAnsi="Times New Roman" w:cs="Times New Roman"/>
              <w:sz w:val="24"/>
              <w:szCs w:val="24"/>
            </w:rPr>
            <w:delText>tend</w:delText>
          </w:r>
        </w:del>
        <w:r w:rsidR="00E82C31">
          <w:rPr>
            <w:rFonts w:ascii="Times New Roman" w:hAnsi="Times New Roman" w:cs="Times New Roman"/>
            <w:sz w:val="24"/>
            <w:szCs w:val="24"/>
          </w:rPr>
          <w:t xml:space="preserve"> soybean</w:t>
        </w:r>
      </w:ins>
      <w:ins w:id="653" w:author="Rodrigo Werle" w:date="2018-02-05T17:54:00Z">
        <w:r w:rsidR="00E82C31">
          <w:rPr>
            <w:rFonts w:ascii="Times New Roman" w:hAnsi="Times New Roman" w:cs="Times New Roman"/>
            <w:sz w:val="24"/>
            <w:szCs w:val="24"/>
          </w:rPr>
          <w:t xml:space="preserve"> fields in response to application time</w:t>
        </w:r>
      </w:ins>
      <w:ins w:id="654" w:author="Rodrigo Werle" w:date="2018-02-05T18:19:00Z">
        <w:r w:rsidR="00EC44F9">
          <w:rPr>
            <w:rFonts w:ascii="Times New Roman" w:hAnsi="Times New Roman" w:cs="Times New Roman"/>
            <w:sz w:val="24"/>
            <w:szCs w:val="24"/>
          </w:rPr>
          <w:t xml:space="preserve"> </w:t>
        </w:r>
      </w:ins>
      <w:ins w:id="655" w:author="Rodrigo Werle" w:date="2018-02-05T17:54:00Z">
        <w:r w:rsidR="00E82C31">
          <w:rPr>
            <w:rFonts w:ascii="Times New Roman" w:hAnsi="Times New Roman" w:cs="Times New Roman"/>
            <w:sz w:val="24"/>
            <w:szCs w:val="24"/>
          </w:rPr>
          <w:t>of the year</w:t>
        </w:r>
      </w:ins>
      <w:ins w:id="656" w:author="Rodrigo Werle" w:date="2018-02-05T18:19:00Z">
        <w:r w:rsidR="00EC44F9">
          <w:rPr>
            <w:rFonts w:ascii="Times New Roman" w:hAnsi="Times New Roman" w:cs="Times New Roman"/>
            <w:sz w:val="24"/>
            <w:szCs w:val="24"/>
          </w:rPr>
          <w:t xml:space="preserve"> of dicamba in </w:t>
        </w:r>
      </w:ins>
      <w:ins w:id="657" w:author="MCO" w:date="2018-02-08T15:06:00Z">
        <w:r w:rsidR="003876C4">
          <w:rPr>
            <w:rFonts w:ascii="Times New Roman" w:hAnsi="Times New Roman" w:cs="Times New Roman"/>
            <w:sz w:val="24"/>
            <w:szCs w:val="24"/>
          </w:rPr>
          <w:t>DT</w:t>
        </w:r>
      </w:ins>
      <w:ins w:id="658" w:author="Rodrigo Werle" w:date="2018-02-05T18:19:00Z">
        <w:del w:id="659" w:author="MCO" w:date="2018-02-08T15:06:00Z">
          <w:r w:rsidR="00EC44F9" w:rsidDel="003876C4">
            <w:rPr>
              <w:rFonts w:ascii="Times New Roman" w:hAnsi="Times New Roman" w:cs="Times New Roman"/>
              <w:sz w:val="24"/>
              <w:szCs w:val="24"/>
            </w:rPr>
            <w:delText>Xtend</w:delText>
          </w:r>
        </w:del>
        <w:r w:rsidR="00EC44F9">
          <w:rPr>
            <w:rFonts w:ascii="Times New Roman" w:hAnsi="Times New Roman" w:cs="Times New Roman"/>
            <w:sz w:val="24"/>
            <w:szCs w:val="24"/>
          </w:rPr>
          <w:t xml:space="preserve"> soybeans</w:t>
        </w:r>
      </w:ins>
      <w:ins w:id="660" w:author="Rodrigo Werle" w:date="2018-02-05T17:54:00Z">
        <w:r w:rsidR="00E82C31">
          <w:rPr>
            <w:rFonts w:ascii="Times New Roman" w:hAnsi="Times New Roman" w:cs="Times New Roman"/>
            <w:sz w:val="24"/>
            <w:szCs w:val="24"/>
          </w:rPr>
          <w:t xml:space="preserve">. </w:t>
        </w:r>
        <w:r w:rsidR="002A28DC">
          <w:rPr>
            <w:rFonts w:ascii="Times New Roman" w:hAnsi="Times New Roman" w:cs="Times New Roman"/>
            <w:sz w:val="24"/>
            <w:szCs w:val="24"/>
          </w:rPr>
          <w:t>A logistic model was fit to the farmers’ responses (</w:t>
        </w:r>
      </w:ins>
      <w:ins w:id="661" w:author="Rodrigo Werle" w:date="2018-02-05T18:17:00Z">
        <w:r w:rsidR="00EC44F9">
          <w:rPr>
            <w:rFonts w:ascii="Times New Roman" w:hAnsi="Times New Roman" w:cs="Times New Roman"/>
            <w:sz w:val="24"/>
            <w:szCs w:val="24"/>
          </w:rPr>
          <w:t>YES or NO; binomial data)</w:t>
        </w:r>
      </w:ins>
      <w:ins w:id="662" w:author="Rodrigo Werle" w:date="2018-02-05T18:16:00Z">
        <w:r w:rsidR="00EC44F9">
          <w:rPr>
            <w:rFonts w:ascii="Times New Roman" w:hAnsi="Times New Roman" w:cs="Times New Roman"/>
            <w:sz w:val="24"/>
            <w:szCs w:val="24"/>
          </w:rPr>
          <w:t>. The frequency of answers given the time of the year is presented on the right y-</w:t>
        </w:r>
        <w:commentRangeStart w:id="663"/>
        <w:r w:rsidR="00EC44F9">
          <w:rPr>
            <w:rFonts w:ascii="Times New Roman" w:hAnsi="Times New Roman" w:cs="Times New Roman"/>
            <w:sz w:val="24"/>
            <w:szCs w:val="24"/>
          </w:rPr>
          <w:t>axis</w:t>
        </w:r>
      </w:ins>
      <w:commentRangeEnd w:id="663"/>
      <w:ins w:id="664" w:author="Rodrigo Werle" w:date="2018-02-05T18:19:00Z">
        <w:r w:rsidR="00EC44F9">
          <w:rPr>
            <w:rStyle w:val="CommentReference"/>
          </w:rPr>
          <w:commentReference w:id="663"/>
        </w:r>
      </w:ins>
      <w:ins w:id="665" w:author="Rodrigo Werle" w:date="2018-02-05T18:16:00Z">
        <w:r w:rsidR="00EC44F9">
          <w:rPr>
            <w:rFonts w:ascii="Times New Roman" w:hAnsi="Times New Roman" w:cs="Times New Roman"/>
            <w:sz w:val="24"/>
            <w:szCs w:val="24"/>
          </w:rPr>
          <w:t xml:space="preserve">. </w:t>
        </w:r>
      </w:ins>
      <w:ins w:id="666" w:author="Rodrigo Werle" w:date="2018-02-05T18:19:00Z">
        <w:r w:rsidR="00EC44F9">
          <w:rPr>
            <w:rFonts w:ascii="Times New Roman" w:hAnsi="Times New Roman" w:cs="Times New Roman"/>
            <w:sz w:val="24"/>
            <w:szCs w:val="24"/>
          </w:rPr>
          <w:t xml:space="preserve">Total of 30 responses. </w:t>
        </w:r>
      </w:ins>
      <w:r>
        <w:rPr>
          <w:rFonts w:ascii="Times New Roman" w:hAnsi="Times New Roman" w:cs="Times New Roman"/>
          <w:sz w:val="24"/>
          <w:szCs w:val="24"/>
        </w:rPr>
        <w:br w:type="page"/>
      </w:r>
    </w:p>
    <w:p w14:paraId="0076BD3E" w14:textId="77777777" w:rsidR="00C61927" w:rsidRDefault="00C61927">
      <w:pPr>
        <w:rPr>
          <w:rFonts w:ascii="Times New Roman" w:hAnsi="Times New Roman" w:cs="Times New Roman"/>
          <w:sz w:val="24"/>
          <w:szCs w:val="24"/>
        </w:rPr>
      </w:pPr>
    </w:p>
    <w:p w14:paraId="6646A7E5" w14:textId="77777777" w:rsidR="006A4D8C" w:rsidRPr="006A4D8C" w:rsidRDefault="006A4D8C">
      <w:pPr>
        <w:rPr>
          <w:rFonts w:ascii="Times New Roman" w:hAnsi="Times New Roman" w:cs="Times New Roman"/>
          <w:sz w:val="24"/>
          <w:szCs w:val="24"/>
        </w:rPr>
      </w:pPr>
    </w:p>
    <w:p w14:paraId="3FA3FB1F" w14:textId="77777777" w:rsidR="008575B2" w:rsidRPr="006A4D8C" w:rsidRDefault="008575B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575B2" w:rsidRPr="006A4D8C" w14:paraId="56520D3F" w14:textId="77777777" w:rsidTr="008575B2">
        <w:tc>
          <w:tcPr>
            <w:tcW w:w="9350" w:type="dxa"/>
          </w:tcPr>
          <w:p w14:paraId="10E5AE07" w14:textId="44CE7318" w:rsidR="008575B2" w:rsidRPr="006A4D8C" w:rsidRDefault="006A4D8C">
            <w:pPr>
              <w:rPr>
                <w:rFonts w:ascii="Times New Roman" w:hAnsi="Times New Roman" w:cs="Times New Roman"/>
                <w:sz w:val="24"/>
                <w:szCs w:val="24"/>
              </w:rPr>
            </w:pPr>
            <w:r w:rsidRPr="006A4D8C">
              <w:rPr>
                <w:rFonts w:ascii="Times New Roman" w:hAnsi="Times New Roman" w:cs="Times New Roman"/>
                <w:sz w:val="24"/>
                <w:szCs w:val="24"/>
              </w:rPr>
              <w:t xml:space="preserve">Table 1. Dicamba and </w:t>
            </w:r>
            <w:ins w:id="667" w:author="MCO" w:date="2018-02-08T15:07:00Z">
              <w:r w:rsidR="00982017">
                <w:rPr>
                  <w:rFonts w:ascii="Times New Roman" w:hAnsi="Times New Roman" w:cs="Times New Roman"/>
                  <w:sz w:val="24"/>
                  <w:szCs w:val="24"/>
                </w:rPr>
                <w:t>DT</w:t>
              </w:r>
            </w:ins>
            <w:del w:id="668" w:author="MCO" w:date="2018-02-08T15:07:00Z">
              <w:r w:rsidRPr="006A4D8C" w:rsidDel="00982017">
                <w:rPr>
                  <w:rFonts w:ascii="Times New Roman" w:hAnsi="Times New Roman" w:cs="Times New Roman"/>
                  <w:sz w:val="24"/>
                  <w:szCs w:val="24"/>
                </w:rPr>
                <w:delText>Xtend</w:delText>
              </w:r>
            </w:del>
            <w:r w:rsidRPr="006A4D8C">
              <w:rPr>
                <w:rFonts w:ascii="Times New Roman" w:hAnsi="Times New Roman" w:cs="Times New Roman"/>
                <w:sz w:val="24"/>
                <w:szCs w:val="24"/>
              </w:rPr>
              <w:t xml:space="preserve"> soybeans survey questionnaire</w:t>
            </w:r>
          </w:p>
        </w:tc>
      </w:tr>
      <w:tr w:rsidR="006A4D8C" w:rsidRPr="006A4D8C" w14:paraId="4ECFA1E8" w14:textId="77777777" w:rsidTr="008575B2">
        <w:tc>
          <w:tcPr>
            <w:tcW w:w="9350" w:type="dxa"/>
          </w:tcPr>
          <w:p w14:paraId="24D30766" w14:textId="77777777" w:rsidR="006A4D8C" w:rsidRPr="006A4D8C" w:rsidRDefault="006A4D8C">
            <w:pPr>
              <w:rPr>
                <w:rFonts w:ascii="Times New Roman" w:hAnsi="Times New Roman" w:cs="Times New Roman"/>
                <w:b/>
                <w:sz w:val="24"/>
                <w:szCs w:val="24"/>
              </w:rPr>
            </w:pPr>
            <w:r w:rsidRPr="006A4D8C">
              <w:rPr>
                <w:rFonts w:ascii="Times New Roman" w:hAnsi="Times New Roman" w:cs="Times New Roman"/>
                <w:b/>
                <w:sz w:val="24"/>
                <w:szCs w:val="24"/>
              </w:rPr>
              <w:t>Demographics</w:t>
            </w:r>
          </w:p>
        </w:tc>
      </w:tr>
      <w:tr w:rsidR="008575B2" w:rsidRPr="006A4D8C" w14:paraId="551EF82B" w14:textId="77777777" w:rsidTr="008575B2">
        <w:tc>
          <w:tcPr>
            <w:tcW w:w="9350" w:type="dxa"/>
          </w:tcPr>
          <w:p w14:paraId="0E83108F" w14:textId="77777777"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County</w:t>
            </w:r>
          </w:p>
        </w:tc>
      </w:tr>
      <w:tr w:rsidR="008575B2" w:rsidRPr="006A4D8C" w14:paraId="0971CE9F" w14:textId="77777777" w:rsidTr="008575B2">
        <w:tc>
          <w:tcPr>
            <w:tcW w:w="9350" w:type="dxa"/>
          </w:tcPr>
          <w:p w14:paraId="202368A2" w14:textId="3BB4448D" w:rsidR="008575B2" w:rsidRPr="006A4D8C" w:rsidRDefault="008575B2" w:rsidP="008555D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Total soybean </w:t>
            </w:r>
            <w:r w:rsidR="008555DB">
              <w:rPr>
                <w:rFonts w:ascii="Times New Roman" w:hAnsi="Times New Roman" w:cs="Times New Roman"/>
                <w:sz w:val="24"/>
                <w:szCs w:val="24"/>
              </w:rPr>
              <w:t>hectares</w:t>
            </w:r>
            <w:r w:rsidRPr="006A4D8C">
              <w:rPr>
                <w:rFonts w:ascii="Times New Roman" w:hAnsi="Times New Roman" w:cs="Times New Roman"/>
                <w:sz w:val="24"/>
                <w:szCs w:val="24"/>
              </w:rPr>
              <w:t xml:space="preserve"> managed in 2017 and expected for 2018? </w:t>
            </w:r>
          </w:p>
        </w:tc>
      </w:tr>
      <w:tr w:rsidR="008575B2" w:rsidRPr="006A4D8C" w14:paraId="0265FAE6" w14:textId="77777777" w:rsidTr="008575B2">
        <w:tc>
          <w:tcPr>
            <w:tcW w:w="9350" w:type="dxa"/>
          </w:tcPr>
          <w:p w14:paraId="6E104CFA" w14:textId="1E0A0001"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Total </w:t>
            </w:r>
            <w:ins w:id="669" w:author="MCO" w:date="2018-02-08T15:07:00Z">
              <w:r w:rsidR="00982017">
                <w:rPr>
                  <w:rFonts w:ascii="Times New Roman" w:hAnsi="Times New Roman" w:cs="Times New Roman"/>
                  <w:sz w:val="24"/>
                  <w:szCs w:val="24"/>
                </w:rPr>
                <w:t>DT</w:t>
              </w:r>
            </w:ins>
            <w:del w:id="670" w:author="MCO" w:date="2018-02-08T15:07:00Z">
              <w:r w:rsidRPr="006A4D8C" w:rsidDel="00982017">
                <w:rPr>
                  <w:rFonts w:ascii="Times New Roman" w:hAnsi="Times New Roman" w:cs="Times New Roman"/>
                  <w:sz w:val="24"/>
                  <w:szCs w:val="24"/>
                </w:rPr>
                <w:delText>Xtend</w:delText>
              </w:r>
            </w:del>
            <w:r w:rsidRPr="006A4D8C">
              <w:rPr>
                <w:rFonts w:ascii="Times New Roman" w:hAnsi="Times New Roman" w:cs="Times New Roman"/>
                <w:sz w:val="24"/>
                <w:szCs w:val="24"/>
              </w:rPr>
              <w:t xml:space="preserve"> soybean </w:t>
            </w:r>
            <w:r w:rsidR="008555DB">
              <w:rPr>
                <w:rFonts w:ascii="Times New Roman" w:hAnsi="Times New Roman" w:cs="Times New Roman"/>
                <w:sz w:val="24"/>
                <w:szCs w:val="24"/>
              </w:rPr>
              <w:t>hectares</w:t>
            </w:r>
            <w:r w:rsidRPr="006A4D8C">
              <w:rPr>
                <w:rFonts w:ascii="Times New Roman" w:hAnsi="Times New Roman" w:cs="Times New Roman"/>
                <w:sz w:val="24"/>
                <w:szCs w:val="24"/>
              </w:rPr>
              <w:t xml:space="preserve"> managed in 2017 and expected for 2018?</w:t>
            </w:r>
          </w:p>
        </w:tc>
      </w:tr>
      <w:tr w:rsidR="008575B2" w:rsidRPr="006A4D8C" w14:paraId="2EF099AA" w14:textId="77777777" w:rsidTr="008575B2">
        <w:tc>
          <w:tcPr>
            <w:tcW w:w="9350" w:type="dxa"/>
          </w:tcPr>
          <w:p w14:paraId="1D570892" w14:textId="0A83CCFA"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Total </w:t>
            </w:r>
            <w:ins w:id="671" w:author="MCO" w:date="2018-02-08T15:07:00Z">
              <w:r w:rsidR="00982017">
                <w:rPr>
                  <w:rFonts w:ascii="Times New Roman" w:hAnsi="Times New Roman" w:cs="Times New Roman"/>
                  <w:sz w:val="24"/>
                  <w:szCs w:val="24"/>
                </w:rPr>
                <w:t>DT</w:t>
              </w:r>
              <w:r w:rsidR="00982017" w:rsidRPr="006A4D8C" w:rsidDel="00982017">
                <w:rPr>
                  <w:rFonts w:ascii="Times New Roman" w:hAnsi="Times New Roman" w:cs="Times New Roman"/>
                  <w:sz w:val="24"/>
                  <w:szCs w:val="24"/>
                </w:rPr>
                <w:t xml:space="preserve"> </w:t>
              </w:r>
            </w:ins>
            <w:del w:id="672" w:author="MCO" w:date="2018-02-08T15:07:00Z">
              <w:r w:rsidRPr="006A4D8C" w:rsidDel="00982017">
                <w:rPr>
                  <w:rFonts w:ascii="Times New Roman" w:hAnsi="Times New Roman" w:cs="Times New Roman"/>
                  <w:sz w:val="24"/>
                  <w:szCs w:val="24"/>
                </w:rPr>
                <w:delText>Xten</w:delText>
              </w:r>
            </w:del>
            <w:r w:rsidRPr="006A4D8C">
              <w:rPr>
                <w:rFonts w:ascii="Times New Roman" w:hAnsi="Times New Roman" w:cs="Times New Roman"/>
                <w:sz w:val="24"/>
                <w:szCs w:val="24"/>
              </w:rPr>
              <w:t xml:space="preserve">d soybean </w:t>
            </w:r>
            <w:r w:rsidR="008555DB">
              <w:rPr>
                <w:rFonts w:ascii="Times New Roman" w:hAnsi="Times New Roman" w:cs="Times New Roman"/>
                <w:sz w:val="24"/>
                <w:szCs w:val="24"/>
              </w:rPr>
              <w:t>hectares</w:t>
            </w:r>
            <w:r w:rsidRPr="006A4D8C">
              <w:rPr>
                <w:rFonts w:ascii="Times New Roman" w:hAnsi="Times New Roman" w:cs="Times New Roman"/>
                <w:sz w:val="24"/>
                <w:szCs w:val="24"/>
              </w:rPr>
              <w:t xml:space="preserve"> sprayed with dicamba in 2017 and expected for 2018?</w:t>
            </w:r>
          </w:p>
        </w:tc>
      </w:tr>
      <w:tr w:rsidR="008575B2" w:rsidRPr="006A4D8C" w14:paraId="4B812447" w14:textId="77777777" w:rsidTr="008575B2">
        <w:tc>
          <w:tcPr>
            <w:tcW w:w="9350" w:type="dxa"/>
          </w:tcPr>
          <w:p w14:paraId="5F43EA52" w14:textId="77777777"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Do you own a sprayer and apply your herbicide programs?</w:t>
            </w:r>
          </w:p>
        </w:tc>
      </w:tr>
      <w:tr w:rsidR="008575B2" w:rsidRPr="006A4D8C" w14:paraId="6E2E8340" w14:textId="77777777" w:rsidTr="008575B2">
        <w:tc>
          <w:tcPr>
            <w:tcW w:w="9350" w:type="dxa"/>
          </w:tcPr>
          <w:p w14:paraId="3459A57D" w14:textId="77777777" w:rsidR="008575B2" w:rsidRPr="006A4D8C" w:rsidRDefault="008575B2">
            <w:pPr>
              <w:rPr>
                <w:rFonts w:ascii="Times New Roman" w:hAnsi="Times New Roman" w:cs="Times New Roman"/>
                <w:sz w:val="24"/>
                <w:szCs w:val="24"/>
              </w:rPr>
            </w:pPr>
          </w:p>
        </w:tc>
      </w:tr>
      <w:tr w:rsidR="008575B2" w:rsidRPr="006A4D8C" w14:paraId="6038A9A5" w14:textId="77777777" w:rsidTr="008575B2">
        <w:tc>
          <w:tcPr>
            <w:tcW w:w="9350" w:type="dxa"/>
          </w:tcPr>
          <w:p w14:paraId="096E1C19" w14:textId="77777777" w:rsidR="008575B2" w:rsidRPr="006A4D8C" w:rsidRDefault="008575B2">
            <w:pPr>
              <w:rPr>
                <w:rFonts w:ascii="Times New Roman" w:hAnsi="Times New Roman" w:cs="Times New Roman"/>
                <w:b/>
                <w:sz w:val="24"/>
                <w:szCs w:val="24"/>
              </w:rPr>
            </w:pPr>
            <w:r w:rsidRPr="006A4D8C">
              <w:rPr>
                <w:rFonts w:ascii="Times New Roman" w:hAnsi="Times New Roman" w:cs="Times New Roman"/>
                <w:b/>
                <w:sz w:val="24"/>
                <w:szCs w:val="24"/>
              </w:rPr>
              <w:t>Dicamba application in Xtend soybeans</w:t>
            </w:r>
          </w:p>
        </w:tc>
      </w:tr>
      <w:tr w:rsidR="008575B2" w:rsidRPr="006A4D8C" w14:paraId="11C51B47" w14:textId="77777777" w:rsidTr="008575B2">
        <w:tc>
          <w:tcPr>
            <w:tcW w:w="9350" w:type="dxa"/>
          </w:tcPr>
          <w:p w14:paraId="78D1127A" w14:textId="32CF95D5" w:rsidR="008808E3"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Which dicamba formulation was applied to your </w:t>
            </w:r>
            <w:ins w:id="673" w:author="MCO" w:date="2018-02-08T15:07:00Z">
              <w:r w:rsidR="00982017">
                <w:rPr>
                  <w:rFonts w:ascii="Times New Roman" w:hAnsi="Times New Roman" w:cs="Times New Roman"/>
                  <w:sz w:val="24"/>
                  <w:szCs w:val="24"/>
                </w:rPr>
                <w:t>DT</w:t>
              </w:r>
            </w:ins>
            <w:del w:id="674" w:author="MCO" w:date="2018-02-08T15:07:00Z">
              <w:r w:rsidRPr="006A4D8C" w:rsidDel="00982017">
                <w:rPr>
                  <w:rFonts w:ascii="Times New Roman" w:hAnsi="Times New Roman" w:cs="Times New Roman"/>
                  <w:sz w:val="24"/>
                  <w:szCs w:val="24"/>
                </w:rPr>
                <w:delText>Xtend</w:delText>
              </w:r>
            </w:del>
            <w:r w:rsidRPr="006A4D8C">
              <w:rPr>
                <w:rFonts w:ascii="Times New Roman" w:hAnsi="Times New Roman" w:cs="Times New Roman"/>
                <w:sz w:val="24"/>
                <w:szCs w:val="24"/>
              </w:rPr>
              <w:t xml:space="preserve"> soybeans? </w:t>
            </w:r>
          </w:p>
          <w:p w14:paraId="07BED5F9" w14:textId="60B3DF53" w:rsidR="008808E3" w:rsidRPr="006A4D8C" w:rsidRDefault="008575B2"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w:t>
            </w:r>
            <w:proofErr w:type="spellStart"/>
            <w:r w:rsidRPr="006A4D8C">
              <w:rPr>
                <w:rFonts w:ascii="Times New Roman" w:hAnsi="Times New Roman" w:cs="Times New Roman"/>
                <w:i/>
                <w:sz w:val="24"/>
                <w:szCs w:val="24"/>
              </w:rPr>
              <w:t>XtendiMax</w:t>
            </w:r>
            <w:proofErr w:type="spellEnd"/>
            <w:ins w:id="675" w:author="MCO" w:date="2018-02-08T15:07:00Z">
              <w:r w:rsidR="00982017" w:rsidRPr="00982017">
                <w:rPr>
                  <w:rFonts w:ascii="Times New Roman" w:hAnsi="Times New Roman" w:cs="Times New Roman"/>
                  <w:i/>
                  <w:sz w:val="24"/>
                  <w:szCs w:val="24"/>
                  <w:vertAlign w:val="superscript"/>
                  <w:rPrChange w:id="676" w:author="MCO" w:date="2018-02-08T15:08:00Z">
                    <w:rPr>
                      <w:rFonts w:ascii="Times New Roman" w:hAnsi="Times New Roman" w:cs="Times New Roman"/>
                      <w:i/>
                      <w:sz w:val="24"/>
                      <w:szCs w:val="24"/>
                    </w:rPr>
                  </w:rPrChange>
                </w:rPr>
                <w:t>®</w:t>
              </w:r>
            </w:ins>
            <w:r w:rsidRPr="006A4D8C">
              <w:rPr>
                <w:rFonts w:ascii="Times New Roman" w:hAnsi="Times New Roman" w:cs="Times New Roman"/>
                <w:i/>
                <w:sz w:val="24"/>
                <w:szCs w:val="24"/>
              </w:rPr>
              <w:t xml:space="preserve"> </w:t>
            </w:r>
          </w:p>
          <w:p w14:paraId="3F236A7A" w14:textId="7647A81C" w:rsidR="008808E3" w:rsidRPr="006A4D8C" w:rsidRDefault="008575B2"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b) Engenia</w:t>
            </w:r>
            <w:ins w:id="677" w:author="MCO" w:date="2018-02-08T15:08:00Z">
              <w:r w:rsidR="00982017" w:rsidRPr="00F35405">
                <w:rPr>
                  <w:rFonts w:ascii="Times New Roman" w:hAnsi="Times New Roman" w:cs="Times New Roman"/>
                  <w:i/>
                  <w:sz w:val="24"/>
                  <w:szCs w:val="24"/>
                  <w:vertAlign w:val="superscript"/>
                </w:rPr>
                <w:t>®</w:t>
              </w:r>
            </w:ins>
            <w:r w:rsidRPr="006A4D8C">
              <w:rPr>
                <w:rFonts w:ascii="Times New Roman" w:hAnsi="Times New Roman" w:cs="Times New Roman"/>
                <w:i/>
                <w:sz w:val="24"/>
                <w:szCs w:val="24"/>
              </w:rPr>
              <w:t xml:space="preserve">  </w:t>
            </w:r>
          </w:p>
          <w:p w14:paraId="4CB8ACED" w14:textId="569A10C8" w:rsidR="008808E3" w:rsidRPr="006A4D8C" w:rsidRDefault="008575B2"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c) </w:t>
            </w:r>
            <w:del w:id="678" w:author="MCO" w:date="2018-02-08T15:08:00Z">
              <w:r w:rsidRPr="006A4D8C" w:rsidDel="00982017">
                <w:rPr>
                  <w:rFonts w:ascii="Times New Roman" w:hAnsi="Times New Roman" w:cs="Times New Roman"/>
                  <w:i/>
                  <w:sz w:val="24"/>
                  <w:szCs w:val="24"/>
                </w:rPr>
                <w:delText>Fexapan</w:delText>
              </w:r>
            </w:del>
            <w:ins w:id="679" w:author="MCO" w:date="2018-02-08T15:08:00Z">
              <w:r w:rsidR="00982017" w:rsidRPr="006A4D8C">
                <w:rPr>
                  <w:rFonts w:ascii="Times New Roman" w:hAnsi="Times New Roman" w:cs="Times New Roman"/>
                  <w:i/>
                  <w:sz w:val="24"/>
                  <w:szCs w:val="24"/>
                </w:rPr>
                <w:t>Fe</w:t>
              </w:r>
              <w:r w:rsidR="00982017">
                <w:rPr>
                  <w:rFonts w:ascii="Times New Roman" w:hAnsi="Times New Roman" w:cs="Times New Roman"/>
                  <w:i/>
                  <w:sz w:val="24"/>
                  <w:szCs w:val="24"/>
                </w:rPr>
                <w:t>X</w:t>
              </w:r>
              <w:r w:rsidR="00982017" w:rsidRPr="006A4D8C">
                <w:rPr>
                  <w:rFonts w:ascii="Times New Roman" w:hAnsi="Times New Roman" w:cs="Times New Roman"/>
                  <w:i/>
                  <w:sz w:val="24"/>
                  <w:szCs w:val="24"/>
                </w:rPr>
                <w:t>apan</w:t>
              </w:r>
              <w:r w:rsidR="00982017" w:rsidRPr="00F35405">
                <w:rPr>
                  <w:rFonts w:ascii="Times New Roman" w:hAnsi="Times New Roman" w:cs="Times New Roman"/>
                  <w:i/>
                  <w:sz w:val="24"/>
                  <w:szCs w:val="24"/>
                  <w:vertAlign w:val="superscript"/>
                </w:rPr>
                <w:t>®</w:t>
              </w:r>
            </w:ins>
            <w:r w:rsidRPr="006A4D8C">
              <w:rPr>
                <w:rFonts w:ascii="Times New Roman" w:hAnsi="Times New Roman" w:cs="Times New Roman"/>
                <w:i/>
                <w:sz w:val="24"/>
                <w:szCs w:val="24"/>
              </w:rPr>
              <w:t xml:space="preserve">  </w:t>
            </w:r>
          </w:p>
          <w:p w14:paraId="63CEDB6F" w14:textId="77777777" w:rsidR="008575B2" w:rsidRPr="006A4D8C" w:rsidRDefault="008575B2"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d) Other</w:t>
            </w:r>
          </w:p>
        </w:tc>
      </w:tr>
      <w:tr w:rsidR="008575B2" w:rsidRPr="006A4D8C" w14:paraId="136853C6" w14:textId="77777777" w:rsidTr="008575B2">
        <w:tc>
          <w:tcPr>
            <w:tcW w:w="9350" w:type="dxa"/>
          </w:tcPr>
          <w:p w14:paraId="51B42020" w14:textId="77777777" w:rsidR="008808E3"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Was glyphosate included with the dicamba application?</w:t>
            </w:r>
            <w:r w:rsidR="008876BB" w:rsidRPr="006A4D8C">
              <w:rPr>
                <w:rFonts w:ascii="Times New Roman" w:hAnsi="Times New Roman" w:cs="Times New Roman"/>
                <w:sz w:val="24"/>
                <w:szCs w:val="24"/>
              </w:rPr>
              <w:t xml:space="preserve"> </w:t>
            </w:r>
          </w:p>
          <w:p w14:paraId="06414159"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Yes  </w:t>
            </w:r>
          </w:p>
          <w:p w14:paraId="10749F05"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65053252" w14:textId="77777777" w:rsidR="008575B2"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p>
        </w:tc>
      </w:tr>
      <w:tr w:rsidR="008575B2" w:rsidRPr="006A4D8C" w14:paraId="43233D20" w14:textId="77777777" w:rsidTr="008575B2">
        <w:tc>
          <w:tcPr>
            <w:tcW w:w="9350" w:type="dxa"/>
          </w:tcPr>
          <w:p w14:paraId="2462A08F" w14:textId="77777777" w:rsidR="008808E3" w:rsidRPr="006A4D8C" w:rsidRDefault="008876BB" w:rsidP="008876B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Was an additional POST-emergence herbicide other than glyphosate included with the dicamba application? </w:t>
            </w:r>
          </w:p>
          <w:p w14:paraId="76B64851"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a) Yes</w:t>
            </w:r>
            <w:r w:rsidR="008808E3" w:rsidRPr="006A4D8C">
              <w:rPr>
                <w:rFonts w:ascii="Times New Roman" w:hAnsi="Times New Roman" w:cs="Times New Roman"/>
                <w:i/>
                <w:sz w:val="24"/>
                <w:szCs w:val="24"/>
              </w:rPr>
              <w:t xml:space="preserve"> </w:t>
            </w:r>
            <w:r w:rsidR="008808E3" w:rsidRPr="006A4D8C">
              <w:rPr>
                <w:rFonts w:ascii="Times New Roman" w:hAnsi="Times New Roman" w:cs="Times New Roman"/>
                <w:sz w:val="24"/>
                <w:szCs w:val="24"/>
              </w:rPr>
              <w:t>[which one(s)?]</w:t>
            </w:r>
            <w:r w:rsidRPr="006A4D8C">
              <w:rPr>
                <w:rFonts w:ascii="Times New Roman" w:hAnsi="Times New Roman" w:cs="Times New Roman"/>
                <w:i/>
                <w:sz w:val="24"/>
                <w:szCs w:val="24"/>
              </w:rPr>
              <w:t xml:space="preserve">  </w:t>
            </w:r>
          </w:p>
          <w:p w14:paraId="4A01385F"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2BDC728C" w14:textId="77777777" w:rsidR="008575B2"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p>
        </w:tc>
      </w:tr>
      <w:tr w:rsidR="008575B2" w:rsidRPr="006A4D8C" w14:paraId="074EF7D6" w14:textId="77777777" w:rsidTr="008575B2">
        <w:tc>
          <w:tcPr>
            <w:tcW w:w="9350" w:type="dxa"/>
          </w:tcPr>
          <w:p w14:paraId="39ECCD6A" w14:textId="77777777" w:rsidR="008808E3" w:rsidRPr="006A4D8C" w:rsidRDefault="008876BB" w:rsidP="008876B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Was a soil-residual herbicide included with the dicamba application?  </w:t>
            </w:r>
          </w:p>
          <w:p w14:paraId="4C913EB6"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Yes </w:t>
            </w:r>
            <w:r w:rsidR="008808E3" w:rsidRPr="006A4D8C">
              <w:rPr>
                <w:rFonts w:ascii="Times New Roman" w:hAnsi="Times New Roman" w:cs="Times New Roman"/>
                <w:sz w:val="24"/>
                <w:szCs w:val="24"/>
              </w:rPr>
              <w:t>[which one(s)?]</w:t>
            </w:r>
          </w:p>
          <w:p w14:paraId="7B1FB8D6"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0B02D917" w14:textId="77777777" w:rsidR="008575B2"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r w:rsidRPr="006A4D8C">
              <w:rPr>
                <w:rFonts w:ascii="Times New Roman" w:hAnsi="Times New Roman" w:cs="Times New Roman"/>
                <w:sz w:val="24"/>
                <w:szCs w:val="24"/>
              </w:rPr>
              <w:t xml:space="preserve">   </w:t>
            </w:r>
          </w:p>
        </w:tc>
      </w:tr>
      <w:tr w:rsidR="00461262" w:rsidRPr="006A4D8C" w14:paraId="12BC02C8" w14:textId="77777777" w:rsidTr="008575B2">
        <w:tc>
          <w:tcPr>
            <w:tcW w:w="9350" w:type="dxa"/>
          </w:tcPr>
          <w:p w14:paraId="7B869438" w14:textId="77777777" w:rsidR="00461262" w:rsidRPr="006A4D8C" w:rsidRDefault="00461262" w:rsidP="0046126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Has weed management in soybeans significantly improved with the adoption of this technology? </w:t>
            </w:r>
          </w:p>
          <w:p w14:paraId="74F1337C" w14:textId="77777777" w:rsidR="00461262" w:rsidRPr="00461262" w:rsidRDefault="00461262" w:rsidP="00461262">
            <w:pPr>
              <w:pStyle w:val="ListParagraph"/>
              <w:rPr>
                <w:rFonts w:ascii="Times New Roman" w:hAnsi="Times New Roman" w:cs="Times New Roman"/>
                <w:i/>
                <w:sz w:val="24"/>
                <w:szCs w:val="24"/>
              </w:rPr>
            </w:pPr>
            <w:r w:rsidRPr="00461262">
              <w:rPr>
                <w:rFonts w:ascii="Times New Roman" w:hAnsi="Times New Roman" w:cs="Times New Roman"/>
                <w:i/>
                <w:sz w:val="24"/>
                <w:szCs w:val="24"/>
              </w:rPr>
              <w:t xml:space="preserve">a) Yes  </w:t>
            </w:r>
          </w:p>
          <w:p w14:paraId="645101B9" w14:textId="77777777" w:rsidR="00461262" w:rsidRPr="006A4D8C" w:rsidRDefault="00461262" w:rsidP="00461262">
            <w:pPr>
              <w:pStyle w:val="ListParagraph"/>
              <w:rPr>
                <w:rFonts w:ascii="Times New Roman" w:hAnsi="Times New Roman" w:cs="Times New Roman"/>
                <w:sz w:val="24"/>
                <w:szCs w:val="24"/>
              </w:rPr>
            </w:pPr>
            <w:r w:rsidRPr="00461262">
              <w:rPr>
                <w:rFonts w:ascii="Times New Roman" w:hAnsi="Times New Roman" w:cs="Times New Roman"/>
                <w:i/>
                <w:sz w:val="24"/>
                <w:szCs w:val="24"/>
              </w:rPr>
              <w:t>b) No</w:t>
            </w:r>
          </w:p>
        </w:tc>
      </w:tr>
      <w:tr w:rsidR="008575B2" w:rsidRPr="006A4D8C" w14:paraId="53D90F4B" w14:textId="77777777" w:rsidTr="008575B2">
        <w:tc>
          <w:tcPr>
            <w:tcW w:w="9350" w:type="dxa"/>
          </w:tcPr>
          <w:p w14:paraId="51C36DB3" w14:textId="0839FA00" w:rsidR="008808E3" w:rsidRPr="006A4D8C" w:rsidRDefault="008876BB" w:rsidP="008876BB">
            <w:pPr>
              <w:pStyle w:val="ListParagraph"/>
              <w:numPr>
                <w:ilvl w:val="0"/>
                <w:numId w:val="1"/>
              </w:numPr>
              <w:rPr>
                <w:rFonts w:ascii="Times New Roman" w:hAnsi="Times New Roman" w:cs="Times New Roman"/>
                <w:i/>
                <w:sz w:val="24"/>
                <w:szCs w:val="24"/>
              </w:rPr>
            </w:pPr>
            <w:r w:rsidRPr="006A4D8C">
              <w:rPr>
                <w:rFonts w:ascii="Times New Roman" w:hAnsi="Times New Roman" w:cs="Times New Roman"/>
                <w:sz w:val="24"/>
                <w:szCs w:val="24"/>
              </w:rPr>
              <w:t xml:space="preserve">Did the dicamba application in your </w:t>
            </w:r>
            <w:del w:id="680" w:author="MCO" w:date="2018-02-08T15:08:00Z">
              <w:r w:rsidRPr="006A4D8C" w:rsidDel="00982017">
                <w:rPr>
                  <w:rFonts w:ascii="Times New Roman" w:hAnsi="Times New Roman" w:cs="Times New Roman"/>
                  <w:sz w:val="24"/>
                  <w:szCs w:val="24"/>
                </w:rPr>
                <w:delText xml:space="preserve">Xtend </w:delText>
              </w:r>
            </w:del>
            <w:ins w:id="681" w:author="MCO" w:date="2018-02-08T15:08:00Z">
              <w:r w:rsidR="00982017">
                <w:rPr>
                  <w:rFonts w:ascii="Times New Roman" w:hAnsi="Times New Roman" w:cs="Times New Roman"/>
                  <w:sz w:val="24"/>
                  <w:szCs w:val="24"/>
                </w:rPr>
                <w:t>DT</w:t>
              </w:r>
              <w:r w:rsidR="00982017" w:rsidRPr="006A4D8C">
                <w:rPr>
                  <w:rFonts w:ascii="Times New Roman" w:hAnsi="Times New Roman" w:cs="Times New Roman"/>
                  <w:sz w:val="24"/>
                  <w:szCs w:val="24"/>
                </w:rPr>
                <w:t xml:space="preserve"> </w:t>
              </w:r>
            </w:ins>
            <w:r w:rsidRPr="006A4D8C">
              <w:rPr>
                <w:rFonts w:ascii="Times New Roman" w:hAnsi="Times New Roman" w:cs="Times New Roman"/>
                <w:sz w:val="24"/>
                <w:szCs w:val="24"/>
              </w:rPr>
              <w:t xml:space="preserve">soybeans injure neighboring soybean fields? </w:t>
            </w:r>
          </w:p>
          <w:p w14:paraId="51544AF6" w14:textId="7273298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Yes </w:t>
            </w:r>
            <w:r w:rsidR="006A4D8C" w:rsidRPr="006A4D8C">
              <w:rPr>
                <w:rFonts w:ascii="Times New Roman" w:hAnsi="Times New Roman" w:cs="Times New Roman"/>
                <w:sz w:val="24"/>
                <w:szCs w:val="24"/>
              </w:rPr>
              <w:t xml:space="preserve">(how many injured </w:t>
            </w:r>
            <w:r w:rsidR="00A9547E">
              <w:rPr>
                <w:rFonts w:ascii="Times New Roman" w:hAnsi="Times New Roman" w:cs="Times New Roman"/>
                <w:sz w:val="24"/>
                <w:szCs w:val="24"/>
              </w:rPr>
              <w:t>hectares</w:t>
            </w:r>
            <w:r w:rsidR="006A4D8C" w:rsidRPr="006A4D8C">
              <w:rPr>
                <w:rFonts w:ascii="Times New Roman" w:hAnsi="Times New Roman" w:cs="Times New Roman"/>
                <w:sz w:val="24"/>
                <w:szCs w:val="24"/>
              </w:rPr>
              <w:t>?)</w:t>
            </w:r>
          </w:p>
          <w:p w14:paraId="29CC9E87"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29EA6EBF" w14:textId="77777777" w:rsidR="008808E3"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r w:rsidRPr="006A4D8C">
              <w:rPr>
                <w:rFonts w:ascii="Times New Roman" w:hAnsi="Times New Roman" w:cs="Times New Roman"/>
                <w:sz w:val="24"/>
                <w:szCs w:val="24"/>
              </w:rPr>
              <w:t xml:space="preserve"> </w:t>
            </w:r>
          </w:p>
          <w:p w14:paraId="21A756BA" w14:textId="77777777" w:rsidR="008808E3" w:rsidRPr="006A4D8C" w:rsidRDefault="008808E3" w:rsidP="008808E3">
            <w:pPr>
              <w:pStyle w:val="ListParagraph"/>
              <w:rPr>
                <w:rFonts w:ascii="Times New Roman" w:hAnsi="Times New Roman" w:cs="Times New Roman"/>
                <w:sz w:val="24"/>
                <w:szCs w:val="24"/>
              </w:rPr>
            </w:pPr>
          </w:p>
          <w:p w14:paraId="2BB6E009" w14:textId="77777777" w:rsidR="006A4D8C"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If Yes, </w:t>
            </w:r>
            <w:r w:rsidR="006A4D8C" w:rsidRPr="006A4D8C">
              <w:rPr>
                <w:rFonts w:ascii="Times New Roman" w:hAnsi="Times New Roman" w:cs="Times New Roman"/>
                <w:sz w:val="24"/>
                <w:szCs w:val="24"/>
              </w:rPr>
              <w:t>what do you believe was the main cause of dicamba injury</w:t>
            </w:r>
            <w:r w:rsidRPr="006A4D8C">
              <w:rPr>
                <w:rFonts w:ascii="Times New Roman" w:hAnsi="Times New Roman" w:cs="Times New Roman"/>
                <w:sz w:val="24"/>
                <w:szCs w:val="24"/>
              </w:rPr>
              <w:t xml:space="preserve">: </w:t>
            </w:r>
          </w:p>
          <w:p w14:paraId="21BD712B" w14:textId="77777777" w:rsidR="006A4D8C" w:rsidRPr="006A4D8C" w:rsidRDefault="008876BB" w:rsidP="006A4D8C">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physical drift </w:t>
            </w:r>
          </w:p>
          <w:p w14:paraId="7BAB456D" w14:textId="77777777" w:rsidR="006A4D8C" w:rsidRPr="006A4D8C" w:rsidRDefault="006A4D8C" w:rsidP="006A4D8C">
            <w:pPr>
              <w:pStyle w:val="ListParagraph"/>
              <w:rPr>
                <w:rFonts w:ascii="Times New Roman" w:hAnsi="Times New Roman" w:cs="Times New Roman"/>
                <w:i/>
                <w:sz w:val="24"/>
                <w:szCs w:val="24"/>
              </w:rPr>
            </w:pPr>
            <w:r w:rsidRPr="006A4D8C">
              <w:rPr>
                <w:rFonts w:ascii="Times New Roman" w:hAnsi="Times New Roman" w:cs="Times New Roman"/>
                <w:i/>
                <w:sz w:val="24"/>
                <w:szCs w:val="24"/>
              </w:rPr>
              <w:t>b) volatilization</w:t>
            </w:r>
            <w:r w:rsidR="008876BB" w:rsidRPr="006A4D8C">
              <w:rPr>
                <w:rFonts w:ascii="Times New Roman" w:hAnsi="Times New Roman" w:cs="Times New Roman"/>
                <w:i/>
                <w:sz w:val="24"/>
                <w:szCs w:val="24"/>
              </w:rPr>
              <w:t xml:space="preserve"> </w:t>
            </w:r>
          </w:p>
          <w:p w14:paraId="74935963" w14:textId="77777777" w:rsidR="008575B2"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i/>
                <w:sz w:val="24"/>
                <w:szCs w:val="24"/>
              </w:rPr>
              <w:t>c) temperature inversion</w:t>
            </w:r>
            <w:r w:rsidRPr="006A4D8C">
              <w:rPr>
                <w:rFonts w:ascii="Times New Roman" w:hAnsi="Times New Roman" w:cs="Times New Roman"/>
                <w:sz w:val="24"/>
                <w:szCs w:val="24"/>
              </w:rPr>
              <w:t xml:space="preserve"> </w:t>
            </w:r>
          </w:p>
        </w:tc>
      </w:tr>
      <w:tr w:rsidR="008575B2" w:rsidRPr="006A4D8C" w14:paraId="4DFC312E" w14:textId="77777777" w:rsidTr="008575B2">
        <w:tc>
          <w:tcPr>
            <w:tcW w:w="9350" w:type="dxa"/>
          </w:tcPr>
          <w:p w14:paraId="492C927A" w14:textId="77777777" w:rsidR="008575B2"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 </w:t>
            </w:r>
          </w:p>
        </w:tc>
      </w:tr>
      <w:tr w:rsidR="008575B2" w:rsidRPr="006A4D8C" w14:paraId="597234BD" w14:textId="77777777" w:rsidTr="008575B2">
        <w:tc>
          <w:tcPr>
            <w:tcW w:w="9350" w:type="dxa"/>
          </w:tcPr>
          <w:p w14:paraId="5EF789E6" w14:textId="19C150C0" w:rsidR="008575B2" w:rsidRPr="006A4D8C" w:rsidRDefault="008876BB" w:rsidP="008876BB">
            <w:pPr>
              <w:rPr>
                <w:rFonts w:ascii="Times New Roman" w:hAnsi="Times New Roman" w:cs="Times New Roman"/>
                <w:b/>
                <w:sz w:val="24"/>
                <w:szCs w:val="24"/>
              </w:rPr>
            </w:pPr>
            <w:r w:rsidRPr="006A4D8C">
              <w:rPr>
                <w:rFonts w:ascii="Times New Roman" w:hAnsi="Times New Roman" w:cs="Times New Roman"/>
                <w:b/>
                <w:sz w:val="24"/>
                <w:szCs w:val="24"/>
              </w:rPr>
              <w:t>Dicamba injury in non-</w:t>
            </w:r>
            <w:del w:id="682" w:author="MCO" w:date="2018-02-08T15:08:00Z">
              <w:r w:rsidRPr="006A4D8C" w:rsidDel="00982017">
                <w:rPr>
                  <w:rFonts w:ascii="Times New Roman" w:hAnsi="Times New Roman" w:cs="Times New Roman"/>
                  <w:b/>
                  <w:sz w:val="24"/>
                  <w:szCs w:val="24"/>
                </w:rPr>
                <w:delText xml:space="preserve">Xtend </w:delText>
              </w:r>
            </w:del>
            <w:ins w:id="683" w:author="MCO" w:date="2018-02-08T15:08:00Z">
              <w:r w:rsidR="00982017">
                <w:rPr>
                  <w:rFonts w:ascii="Times New Roman" w:hAnsi="Times New Roman" w:cs="Times New Roman"/>
                  <w:b/>
                  <w:sz w:val="24"/>
                  <w:szCs w:val="24"/>
                </w:rPr>
                <w:t>DT</w:t>
              </w:r>
              <w:r w:rsidR="00982017" w:rsidRPr="006A4D8C">
                <w:rPr>
                  <w:rFonts w:ascii="Times New Roman" w:hAnsi="Times New Roman" w:cs="Times New Roman"/>
                  <w:b/>
                  <w:sz w:val="24"/>
                  <w:szCs w:val="24"/>
                </w:rPr>
                <w:t xml:space="preserve"> </w:t>
              </w:r>
            </w:ins>
            <w:r w:rsidRPr="006A4D8C">
              <w:rPr>
                <w:rFonts w:ascii="Times New Roman" w:hAnsi="Times New Roman" w:cs="Times New Roman"/>
                <w:b/>
                <w:sz w:val="24"/>
                <w:szCs w:val="24"/>
              </w:rPr>
              <w:t>soybeans</w:t>
            </w:r>
          </w:p>
        </w:tc>
      </w:tr>
      <w:tr w:rsidR="008575B2" w:rsidRPr="006A4D8C" w14:paraId="010FF2AD" w14:textId="77777777" w:rsidTr="008575B2">
        <w:tc>
          <w:tcPr>
            <w:tcW w:w="9350" w:type="dxa"/>
          </w:tcPr>
          <w:p w14:paraId="0D5E1DFD" w14:textId="3482CBED" w:rsidR="006A4D8C" w:rsidRPr="006A4D8C" w:rsidRDefault="008876BB" w:rsidP="008876B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Was dicamba injury noticed in your non-</w:t>
            </w:r>
            <w:del w:id="684" w:author="MCO" w:date="2018-02-08T15:08:00Z">
              <w:r w:rsidRPr="006A4D8C" w:rsidDel="00982017">
                <w:rPr>
                  <w:rFonts w:ascii="Times New Roman" w:hAnsi="Times New Roman" w:cs="Times New Roman"/>
                  <w:sz w:val="24"/>
                  <w:szCs w:val="24"/>
                </w:rPr>
                <w:delText xml:space="preserve">Xtend </w:delText>
              </w:r>
            </w:del>
            <w:ins w:id="685" w:author="MCO" w:date="2018-02-08T15:08:00Z">
              <w:r w:rsidR="00982017">
                <w:rPr>
                  <w:rFonts w:ascii="Times New Roman" w:hAnsi="Times New Roman" w:cs="Times New Roman"/>
                  <w:sz w:val="24"/>
                  <w:szCs w:val="24"/>
                </w:rPr>
                <w:t>DT</w:t>
              </w:r>
              <w:r w:rsidR="00982017" w:rsidRPr="006A4D8C">
                <w:rPr>
                  <w:rFonts w:ascii="Times New Roman" w:hAnsi="Times New Roman" w:cs="Times New Roman"/>
                  <w:sz w:val="24"/>
                  <w:szCs w:val="24"/>
                </w:rPr>
                <w:t xml:space="preserve"> </w:t>
              </w:r>
            </w:ins>
            <w:r w:rsidRPr="006A4D8C">
              <w:rPr>
                <w:rFonts w:ascii="Times New Roman" w:hAnsi="Times New Roman" w:cs="Times New Roman"/>
                <w:sz w:val="24"/>
                <w:szCs w:val="24"/>
              </w:rPr>
              <w:t xml:space="preserve">soybeans?  </w:t>
            </w:r>
          </w:p>
          <w:p w14:paraId="6EB138E4" w14:textId="25985507" w:rsidR="006A4D8C"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lastRenderedPageBreak/>
              <w:t>a) Yes</w:t>
            </w:r>
            <w:r w:rsidR="006A4D8C" w:rsidRPr="006A4D8C">
              <w:rPr>
                <w:rFonts w:ascii="Times New Roman" w:hAnsi="Times New Roman" w:cs="Times New Roman"/>
                <w:sz w:val="24"/>
                <w:szCs w:val="24"/>
              </w:rPr>
              <w:t xml:space="preserve"> (how many </w:t>
            </w:r>
            <w:r w:rsidR="008555DB">
              <w:rPr>
                <w:rFonts w:ascii="Times New Roman" w:hAnsi="Times New Roman" w:cs="Times New Roman"/>
                <w:sz w:val="24"/>
                <w:szCs w:val="24"/>
              </w:rPr>
              <w:t>hectares</w:t>
            </w:r>
            <w:r w:rsidR="006A4D8C" w:rsidRPr="006A4D8C">
              <w:rPr>
                <w:rFonts w:ascii="Times New Roman" w:hAnsi="Times New Roman" w:cs="Times New Roman"/>
                <w:sz w:val="24"/>
                <w:szCs w:val="24"/>
              </w:rPr>
              <w:t>?)</w:t>
            </w:r>
            <w:r w:rsidRPr="006A4D8C">
              <w:rPr>
                <w:rFonts w:ascii="Times New Roman" w:hAnsi="Times New Roman" w:cs="Times New Roman"/>
                <w:sz w:val="24"/>
                <w:szCs w:val="24"/>
              </w:rPr>
              <w:t xml:space="preserve">  </w:t>
            </w:r>
            <w:r w:rsidR="008555DB">
              <w:rPr>
                <w:rFonts w:ascii="Times New Roman" w:hAnsi="Times New Roman" w:cs="Times New Roman"/>
                <w:sz w:val="24"/>
                <w:szCs w:val="24"/>
              </w:rPr>
              <w:t xml:space="preserve"> </w:t>
            </w:r>
          </w:p>
          <w:p w14:paraId="1FE075B2" w14:textId="77777777" w:rsidR="008808E3"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b) </w:t>
            </w:r>
            <w:proofErr w:type="gramStart"/>
            <w:r w:rsidRPr="006A4D8C">
              <w:rPr>
                <w:rFonts w:ascii="Times New Roman" w:hAnsi="Times New Roman" w:cs="Times New Roman"/>
                <w:sz w:val="24"/>
                <w:szCs w:val="24"/>
              </w:rPr>
              <w:t xml:space="preserve">No  </w:t>
            </w:r>
            <w:r w:rsidR="006A4D8C" w:rsidRPr="006A4D8C">
              <w:rPr>
                <w:rFonts w:ascii="Times New Roman" w:hAnsi="Times New Roman" w:cs="Times New Roman"/>
                <w:sz w:val="24"/>
                <w:szCs w:val="24"/>
              </w:rPr>
              <w:t>(</w:t>
            </w:r>
            <w:proofErr w:type="gramEnd"/>
            <w:r w:rsidR="006A4D8C" w:rsidRPr="006A4D8C">
              <w:rPr>
                <w:rFonts w:ascii="Times New Roman" w:hAnsi="Times New Roman" w:cs="Times New Roman"/>
                <w:sz w:val="24"/>
                <w:szCs w:val="24"/>
              </w:rPr>
              <w:t>the survey ends here)</w:t>
            </w:r>
            <w:r w:rsidR="008808E3" w:rsidRPr="006A4D8C">
              <w:rPr>
                <w:rFonts w:ascii="Times New Roman" w:hAnsi="Times New Roman" w:cs="Times New Roman"/>
                <w:sz w:val="24"/>
                <w:szCs w:val="24"/>
              </w:rPr>
              <w:t xml:space="preserve"> </w:t>
            </w:r>
          </w:p>
        </w:tc>
      </w:tr>
      <w:tr w:rsidR="008575B2" w:rsidRPr="006A4D8C" w14:paraId="091D41A6" w14:textId="77777777" w:rsidTr="008575B2">
        <w:tc>
          <w:tcPr>
            <w:tcW w:w="9350" w:type="dxa"/>
          </w:tcPr>
          <w:p w14:paraId="5BDD957D" w14:textId="77777777" w:rsidR="006A4D8C"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lastRenderedPageBreak/>
              <w:t xml:space="preserve">Injury was observed mainly at: </w:t>
            </w:r>
          </w:p>
          <w:p w14:paraId="5EBCB08E"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a) edges of the field  </w:t>
            </w:r>
          </w:p>
          <w:p w14:paraId="07CE1C38" w14:textId="77777777" w:rsidR="008575B2"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b) entire field </w:t>
            </w:r>
          </w:p>
        </w:tc>
      </w:tr>
      <w:tr w:rsidR="008575B2" w:rsidRPr="006A4D8C" w14:paraId="02686223" w14:textId="77777777" w:rsidTr="008575B2">
        <w:tc>
          <w:tcPr>
            <w:tcW w:w="9350" w:type="dxa"/>
          </w:tcPr>
          <w:p w14:paraId="426C44B6" w14:textId="77777777" w:rsidR="006A4D8C"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The injury pattern observed was: </w:t>
            </w:r>
          </w:p>
          <w:p w14:paraId="4E94D7ED"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a) uniform  </w:t>
            </w:r>
          </w:p>
          <w:p w14:paraId="3F2C88D2"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b) severe near field edges  </w:t>
            </w:r>
          </w:p>
          <w:p w14:paraId="2A89C572" w14:textId="77777777" w:rsidR="008575B2"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c) odd-shaped pattern </w:t>
            </w:r>
          </w:p>
        </w:tc>
      </w:tr>
      <w:tr w:rsidR="008575B2" w:rsidRPr="006A4D8C" w14:paraId="7EBF70B9" w14:textId="77777777" w:rsidTr="008575B2">
        <w:tc>
          <w:tcPr>
            <w:tcW w:w="9350" w:type="dxa"/>
          </w:tcPr>
          <w:p w14:paraId="79898345" w14:textId="77777777" w:rsidR="006A4D8C"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Did you file an official complaint with the Nebraska Department of Agriculture?  </w:t>
            </w:r>
          </w:p>
          <w:p w14:paraId="2B7DF4DE"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a) Yes  </w:t>
            </w:r>
          </w:p>
          <w:p w14:paraId="1A27AA5D" w14:textId="77777777" w:rsidR="008575B2"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b) No</w:t>
            </w:r>
          </w:p>
        </w:tc>
      </w:tr>
      <w:tr w:rsidR="008575B2" w:rsidRPr="006A4D8C" w14:paraId="370D0154" w14:textId="77777777" w:rsidTr="008575B2">
        <w:tc>
          <w:tcPr>
            <w:tcW w:w="9350" w:type="dxa"/>
          </w:tcPr>
          <w:p w14:paraId="1154593A" w14:textId="02CB19BE" w:rsidR="008575B2"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What do you believe was the main cause for dicamba injury in your non-</w:t>
            </w:r>
            <w:del w:id="686" w:author="MCO" w:date="2018-02-08T15:08:00Z">
              <w:r w:rsidRPr="006A4D8C" w:rsidDel="00982017">
                <w:rPr>
                  <w:rFonts w:ascii="Times New Roman" w:hAnsi="Times New Roman" w:cs="Times New Roman"/>
                  <w:sz w:val="24"/>
                  <w:szCs w:val="24"/>
                </w:rPr>
                <w:delText xml:space="preserve">Xtend </w:delText>
              </w:r>
            </w:del>
            <w:ins w:id="687" w:author="MCO" w:date="2018-02-08T15:08:00Z">
              <w:r w:rsidR="00982017">
                <w:rPr>
                  <w:rFonts w:ascii="Times New Roman" w:hAnsi="Times New Roman" w:cs="Times New Roman"/>
                  <w:sz w:val="24"/>
                  <w:szCs w:val="24"/>
                </w:rPr>
                <w:t>DT</w:t>
              </w:r>
              <w:r w:rsidR="00982017" w:rsidRPr="006A4D8C">
                <w:rPr>
                  <w:rFonts w:ascii="Times New Roman" w:hAnsi="Times New Roman" w:cs="Times New Roman"/>
                  <w:sz w:val="24"/>
                  <w:szCs w:val="24"/>
                </w:rPr>
                <w:t xml:space="preserve"> </w:t>
              </w:r>
            </w:ins>
            <w:r w:rsidRPr="006A4D8C">
              <w:rPr>
                <w:rFonts w:ascii="Times New Roman" w:hAnsi="Times New Roman" w:cs="Times New Roman"/>
                <w:sz w:val="24"/>
                <w:szCs w:val="24"/>
              </w:rPr>
              <w:t>soybeans?</w:t>
            </w:r>
          </w:p>
          <w:p w14:paraId="6BEFCED3" w14:textId="77777777" w:rsidR="008808E3" w:rsidRPr="006A4D8C" w:rsidRDefault="008808E3"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Tank-contamination</w:t>
            </w:r>
          </w:p>
          <w:p w14:paraId="69DE5CCD" w14:textId="6701FD04" w:rsidR="006A4D8C" w:rsidRPr="006A4D8C" w:rsidRDefault="006A4D8C" w:rsidP="006A4D8C">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 xml:space="preserve">Physical drift during application in </w:t>
            </w:r>
            <w:del w:id="688" w:author="MCO" w:date="2018-02-08T15:08:00Z">
              <w:r w:rsidRPr="006A4D8C" w:rsidDel="00982017">
                <w:rPr>
                  <w:rFonts w:ascii="Times New Roman" w:hAnsi="Times New Roman" w:cs="Times New Roman"/>
                  <w:sz w:val="24"/>
                  <w:szCs w:val="24"/>
                </w:rPr>
                <w:delText xml:space="preserve">Xtend </w:delText>
              </w:r>
            </w:del>
            <w:ins w:id="689" w:author="MCO" w:date="2018-02-08T15:08:00Z">
              <w:r w:rsidR="00982017">
                <w:rPr>
                  <w:rFonts w:ascii="Times New Roman" w:hAnsi="Times New Roman" w:cs="Times New Roman"/>
                  <w:sz w:val="24"/>
                  <w:szCs w:val="24"/>
                </w:rPr>
                <w:t>D</w:t>
              </w:r>
            </w:ins>
            <w:ins w:id="690" w:author="MCO" w:date="2018-02-08T15:09:00Z">
              <w:r w:rsidR="00982017">
                <w:rPr>
                  <w:rFonts w:ascii="Times New Roman" w:hAnsi="Times New Roman" w:cs="Times New Roman"/>
                  <w:sz w:val="24"/>
                  <w:szCs w:val="24"/>
                </w:rPr>
                <w:t>T</w:t>
              </w:r>
            </w:ins>
            <w:ins w:id="691" w:author="MCO" w:date="2018-02-08T15:08:00Z">
              <w:r w:rsidR="00982017" w:rsidRPr="006A4D8C">
                <w:rPr>
                  <w:rFonts w:ascii="Times New Roman" w:hAnsi="Times New Roman" w:cs="Times New Roman"/>
                  <w:sz w:val="24"/>
                  <w:szCs w:val="24"/>
                </w:rPr>
                <w:t xml:space="preserve"> </w:t>
              </w:r>
            </w:ins>
            <w:r w:rsidRPr="006A4D8C">
              <w:rPr>
                <w:rFonts w:ascii="Times New Roman" w:hAnsi="Times New Roman" w:cs="Times New Roman"/>
                <w:sz w:val="24"/>
                <w:szCs w:val="24"/>
              </w:rPr>
              <w:t>soybeans</w:t>
            </w:r>
          </w:p>
          <w:p w14:paraId="129B10E6" w14:textId="77777777" w:rsidR="006A4D8C" w:rsidRPr="006A4D8C" w:rsidRDefault="006A4D8C" w:rsidP="006A4D8C">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Volatilization from application in soybeans</w:t>
            </w:r>
          </w:p>
          <w:p w14:paraId="61E3F4A9" w14:textId="7E6605A4" w:rsidR="006A4D8C" w:rsidRPr="006A4D8C" w:rsidRDefault="006A4D8C"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 xml:space="preserve">Temperature inversion from application in </w:t>
            </w:r>
            <w:del w:id="692" w:author="MCO" w:date="2018-02-08T15:09:00Z">
              <w:r w:rsidRPr="006A4D8C" w:rsidDel="00982017">
                <w:rPr>
                  <w:rFonts w:ascii="Times New Roman" w:hAnsi="Times New Roman" w:cs="Times New Roman"/>
                  <w:sz w:val="24"/>
                  <w:szCs w:val="24"/>
                </w:rPr>
                <w:delText xml:space="preserve">Xtend </w:delText>
              </w:r>
            </w:del>
            <w:ins w:id="693" w:author="MCO" w:date="2018-02-08T15:09:00Z">
              <w:r w:rsidR="00982017">
                <w:rPr>
                  <w:rFonts w:ascii="Times New Roman" w:hAnsi="Times New Roman" w:cs="Times New Roman"/>
                  <w:sz w:val="24"/>
                  <w:szCs w:val="24"/>
                </w:rPr>
                <w:t>DT</w:t>
              </w:r>
              <w:r w:rsidR="00982017" w:rsidRPr="006A4D8C">
                <w:rPr>
                  <w:rFonts w:ascii="Times New Roman" w:hAnsi="Times New Roman" w:cs="Times New Roman"/>
                  <w:sz w:val="24"/>
                  <w:szCs w:val="24"/>
                </w:rPr>
                <w:t xml:space="preserve"> </w:t>
              </w:r>
            </w:ins>
            <w:r w:rsidRPr="006A4D8C">
              <w:rPr>
                <w:rFonts w:ascii="Times New Roman" w:hAnsi="Times New Roman" w:cs="Times New Roman"/>
                <w:sz w:val="24"/>
                <w:szCs w:val="24"/>
              </w:rPr>
              <w:t>soybeans</w:t>
            </w:r>
          </w:p>
          <w:p w14:paraId="012DDE93" w14:textId="77777777" w:rsidR="008808E3" w:rsidRPr="006A4D8C" w:rsidRDefault="008808E3"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Physical drift during application in corn</w:t>
            </w:r>
          </w:p>
          <w:p w14:paraId="57C06573" w14:textId="77777777" w:rsidR="008808E3" w:rsidRPr="006A4D8C" w:rsidRDefault="008808E3"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Volatilization from application in corn</w:t>
            </w:r>
          </w:p>
          <w:p w14:paraId="0B00C187" w14:textId="77777777" w:rsidR="008808E3" w:rsidRPr="006A4D8C" w:rsidRDefault="008808E3" w:rsidP="006A4D8C">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Temperature inversion from application in corn</w:t>
            </w:r>
          </w:p>
        </w:tc>
      </w:tr>
      <w:tr w:rsidR="008575B2" w:rsidRPr="006A4D8C" w14:paraId="4C66882B" w14:textId="77777777" w:rsidTr="008575B2">
        <w:tc>
          <w:tcPr>
            <w:tcW w:w="9350" w:type="dxa"/>
          </w:tcPr>
          <w:p w14:paraId="08F8D095" w14:textId="77777777" w:rsidR="008575B2" w:rsidRPr="006A4D8C" w:rsidRDefault="008575B2">
            <w:pPr>
              <w:rPr>
                <w:rFonts w:ascii="Times New Roman" w:hAnsi="Times New Roman" w:cs="Times New Roman"/>
                <w:sz w:val="24"/>
                <w:szCs w:val="24"/>
              </w:rPr>
            </w:pPr>
          </w:p>
        </w:tc>
      </w:tr>
    </w:tbl>
    <w:p w14:paraId="1482C1A0" w14:textId="77777777" w:rsidR="00870293" w:rsidRDefault="00870293">
      <w:pPr>
        <w:rPr>
          <w:rFonts w:ascii="Times New Roman" w:hAnsi="Times New Roman" w:cs="Times New Roman"/>
          <w:sz w:val="24"/>
          <w:szCs w:val="24"/>
        </w:rPr>
      </w:pPr>
    </w:p>
    <w:p w14:paraId="774ACF18" w14:textId="77777777" w:rsidR="00870293" w:rsidRDefault="00870293">
      <w:pPr>
        <w:rPr>
          <w:rFonts w:ascii="Times New Roman" w:hAnsi="Times New Roman" w:cs="Times New Roman"/>
          <w:sz w:val="24"/>
          <w:szCs w:val="24"/>
        </w:rPr>
      </w:pPr>
    </w:p>
    <w:p w14:paraId="5322E7E9" w14:textId="77777777" w:rsidR="00EC2A42" w:rsidRDefault="00EC2A42">
      <w:pPr>
        <w:rPr>
          <w:rFonts w:ascii="Times New Roman" w:hAnsi="Times New Roman" w:cs="Times New Roman"/>
          <w:sz w:val="24"/>
          <w:szCs w:val="24"/>
        </w:rPr>
      </w:pPr>
    </w:p>
    <w:p w14:paraId="7D27AFA1" w14:textId="77777777" w:rsidR="00EC2A42" w:rsidRDefault="00EC2A42">
      <w:pPr>
        <w:rPr>
          <w:rFonts w:ascii="Times New Roman" w:hAnsi="Times New Roman" w:cs="Times New Roman"/>
          <w:sz w:val="24"/>
          <w:szCs w:val="24"/>
        </w:rPr>
      </w:pPr>
    </w:p>
    <w:p w14:paraId="49A0C2BE" w14:textId="77777777" w:rsidR="00657200" w:rsidRDefault="00657200">
      <w:pPr>
        <w:rPr>
          <w:rFonts w:ascii="Times New Roman" w:hAnsi="Times New Roman" w:cs="Times New Roman"/>
          <w:sz w:val="24"/>
          <w:szCs w:val="24"/>
        </w:rPr>
        <w:sectPr w:rsidR="00657200">
          <w:pgSz w:w="12240" w:h="15840"/>
          <w:pgMar w:top="1440" w:right="1440" w:bottom="1440" w:left="1440" w:header="720" w:footer="720" w:gutter="0"/>
          <w:cols w:space="720"/>
          <w:docGrid w:linePitch="360"/>
        </w:sectPr>
      </w:pPr>
    </w:p>
    <w:p w14:paraId="7689B975" w14:textId="57D7AB91" w:rsidR="00EC2A42" w:rsidRPr="00A31B18" w:rsidRDefault="00657200">
      <w:pPr>
        <w:rPr>
          <w:rFonts w:ascii="Times New Roman" w:hAnsi="Times New Roman" w:cs="Times New Roman"/>
          <w:b/>
          <w:sz w:val="24"/>
          <w:szCs w:val="24"/>
        </w:rPr>
      </w:pPr>
      <w:r w:rsidRPr="00A31B18">
        <w:rPr>
          <w:rFonts w:ascii="Times New Roman" w:hAnsi="Times New Roman" w:cs="Times New Roman"/>
          <w:b/>
          <w:sz w:val="24"/>
          <w:szCs w:val="24"/>
        </w:rPr>
        <w:lastRenderedPageBreak/>
        <w:t>Literature Cited</w:t>
      </w:r>
    </w:p>
    <w:p w14:paraId="375BCD17" w14:textId="77777777" w:rsidR="00657200" w:rsidRDefault="00657200">
      <w:pPr>
        <w:rPr>
          <w:rFonts w:ascii="Times New Roman" w:hAnsi="Times New Roman" w:cs="Times New Roman"/>
          <w:sz w:val="24"/>
          <w:szCs w:val="24"/>
        </w:rPr>
      </w:pPr>
    </w:p>
    <w:p w14:paraId="2E868A70" w14:textId="72473B15" w:rsidR="008E438B" w:rsidRPr="008E438B" w:rsidRDefault="00657200" w:rsidP="00A31B18">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E438B" w:rsidRPr="008E438B">
        <w:rPr>
          <w:rFonts w:ascii="Times New Roman" w:hAnsi="Times New Roman" w:cs="Times New Roman"/>
          <w:noProof/>
          <w:sz w:val="24"/>
        </w:rPr>
        <w:t>Alves GS, Kruger GR, da Cunha JPAR, Vieira BC, Henry RS, Obradovic A, Grujic M (2017) Spray Drift from Dicamba and Glyphosate Applications in a Wind Tunnel. Weed Technol 31:387–395</w:t>
      </w:r>
    </w:p>
    <w:p w14:paraId="7A79AA39"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Auch DE, Arnold WE (1978) Dicamba use and Injury on Soybeans (</w:t>
      </w:r>
      <w:r w:rsidRPr="008E438B">
        <w:rPr>
          <w:rFonts w:ascii="Times New Roman" w:hAnsi="Times New Roman" w:cs="Times New Roman"/>
          <w:i/>
          <w:iCs/>
          <w:noProof/>
          <w:sz w:val="24"/>
        </w:rPr>
        <w:t>Glycine max</w:t>
      </w:r>
      <w:r w:rsidRPr="008E438B">
        <w:rPr>
          <w:rFonts w:ascii="Times New Roman" w:hAnsi="Times New Roman" w:cs="Times New Roman"/>
          <w:noProof/>
          <w:sz w:val="24"/>
        </w:rPr>
        <w:t>) in South Dakota. Weed Sci 26:471–475</w:t>
      </w:r>
    </w:p>
    <w:p w14:paraId="28844E1C"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Behrens MR, Mutlu N, Chakraborty S, Dumitru R, Jiang WZ, Lavallee BJ, Herman PL, Clemente TE, Weeks DP (2007) Dicamba resistance: enlarging and preserving biotechnology-based weed management strategies. Science (80- ) 316:1185–1188</w:t>
      </w:r>
    </w:p>
    <w:p w14:paraId="76B55652"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Behrens R, Lueschen WE (1979) Dicamba Volatility. Weed Sci 27:486–493</w:t>
      </w:r>
    </w:p>
    <w:p w14:paraId="25BD72F0"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Benbrook CM (2016) Trends in glyphosate herbicide use in the United States and globally Background. Environ Sci Eur 28:3</w:t>
      </w:r>
    </w:p>
    <w:p w14:paraId="6FEF316F"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Bish MD, Bradley KW (2017) Survey of Missouri Pesticide Applicator Practices, Knowledge, and Perceptions. Weed Technol 31:165–177</w:t>
      </w:r>
    </w:p>
    <w:p w14:paraId="46485DC5"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Bonny S (2008) Genetically modified glyphosate-tolerant soybean in the USA: adoption factors, impacts and prospects. A review. Agron Sustain Dev 28:21–32</w:t>
      </w:r>
    </w:p>
    <w:p w14:paraId="61421E8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Busi R, Goggin DE, Heap I, Horak MJ, Jugulam M, Masters RA, Napier R, Riar DS, Satchivi NM, Torra J, Westra P, Wright TR (2017) Weed Resistance to Synthetic Auxin Herbicides. Pest Manag Sci</w:t>
      </w:r>
    </w:p>
    <w:p w14:paraId="40998086"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Carlsen SCK, Spliid NH, Svensmark B (2006) Drift of 10 herbicides after tractor spray application. 2. Primary drift (droplet drift). Chemosphere 64:778–786</w:t>
      </w:r>
    </w:p>
    <w:p w14:paraId="5BE474F6"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Dill GM, CaJacob CA, Padgette SR (2008) Glyphosate-resistant crops: adoption, use and future considerations. Pest Manag Sci 64:326–331</w:t>
      </w:r>
    </w:p>
    <w:p w14:paraId="6667EADD"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lastRenderedPageBreak/>
        <w:t>Duke SO (2015) Perspectives on transgenic, herbicide-resistant crops in the United States almost 20 years after introduction. Pest Manag Sci 71:652–657</w:t>
      </w:r>
    </w:p>
    <w:p w14:paraId="3BAA16E6"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Duke SO, Powles SB (2008) Glyphosate: a once-in-a-century herbicide. Pest Manag Sci 64:319–325</w:t>
      </w:r>
    </w:p>
    <w:p w14:paraId="073D3DA4"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Egan JF, Barlow KM, Mortensen DA (2014) A Meta-Analysis on the Effects of 2,4-D and Dicamba Drift on Soybean and Cotton. Weed Sci 62:193–206</w:t>
      </w:r>
    </w:p>
    <w:p w14:paraId="5372660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Egan JF, Mortensen DA (2012) Quantifying vapor drift of dicamba herbicides applied to soybean. Environ Toxicol Chem 31:1023–1031</w:t>
      </w:r>
    </w:p>
    <w:p w14:paraId="66C06C16"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Fernandez-Cornejo J, Wechsler S, Livingston M, Mitchell L (2014) Genetically Engineered Crops in the United States. Page SSRN Electronic Journal. 42 p</w:t>
      </w:r>
    </w:p>
    <w:p w14:paraId="7EFF708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Givens WA, Shaw DR, Kruger GR, Johnson WG, Weller SC, Young BG, Wilson RG, Owen MDK, Jordan D (2009) Survey of Tillage Trends Following the Adoption of Glyphosate-Resistant Crops. Weed Technol 23:150–155</w:t>
      </w:r>
    </w:p>
    <w:p w14:paraId="288C60B4" w14:textId="77777777" w:rsidR="008E438B" w:rsidRDefault="008E438B" w:rsidP="00A31B18">
      <w:pPr>
        <w:widowControl w:val="0"/>
        <w:autoSpaceDE w:val="0"/>
        <w:autoSpaceDN w:val="0"/>
        <w:adjustRightInd w:val="0"/>
        <w:spacing w:line="480" w:lineRule="auto"/>
        <w:ind w:left="480" w:hanging="480"/>
        <w:rPr>
          <w:ins w:id="694" w:author="MCO" w:date="2018-02-08T15:00:00Z"/>
          <w:rFonts w:ascii="Times New Roman" w:hAnsi="Times New Roman" w:cs="Times New Roman"/>
          <w:noProof/>
          <w:sz w:val="24"/>
        </w:rPr>
      </w:pPr>
      <w:r w:rsidRPr="008E438B">
        <w:rPr>
          <w:rFonts w:ascii="Times New Roman" w:hAnsi="Times New Roman" w:cs="Times New Roman"/>
          <w:noProof/>
          <w:sz w:val="24"/>
        </w:rPr>
        <w:t>Griffin JL, Bauerle MJ, Stephenson DO, Miller DK, Boudreaux JM (2013) Soybean Response to Dicamba Applied at Vegetative and Reproductive Growth Stages. Weed Technol 27:696–703</w:t>
      </w:r>
    </w:p>
    <w:p w14:paraId="557AD282" w14:textId="77777777" w:rsidR="00A31B18" w:rsidRDefault="00A31B18" w:rsidP="00A31B18">
      <w:pPr>
        <w:widowControl w:val="0"/>
        <w:autoSpaceDE w:val="0"/>
        <w:autoSpaceDN w:val="0"/>
        <w:adjustRightInd w:val="0"/>
        <w:spacing w:line="480" w:lineRule="auto"/>
        <w:ind w:left="480" w:hanging="480"/>
        <w:rPr>
          <w:ins w:id="695" w:author="MCO" w:date="2018-02-08T15:00:00Z"/>
          <w:rFonts w:ascii="Times New Roman" w:hAnsi="Times New Roman" w:cs="Times New Roman"/>
          <w:sz w:val="24"/>
          <w:szCs w:val="24"/>
        </w:rPr>
      </w:pPr>
      <w:ins w:id="696" w:author="MCO" w:date="2018-02-08T15:00:00Z">
        <w:r>
          <w:rPr>
            <w:rFonts w:ascii="Times New Roman" w:hAnsi="Times New Roman" w:cs="Times New Roman"/>
            <w:sz w:val="24"/>
            <w:szCs w:val="24"/>
          </w:rPr>
          <w:t xml:space="preserve">Hager A (2017) Observations of the Midwest weed extension scientists. Page 98 </w:t>
        </w:r>
        <w:r w:rsidRPr="00F35405">
          <w:rPr>
            <w:rFonts w:ascii="Times New Roman" w:hAnsi="Times New Roman" w:cs="Times New Roman"/>
            <w:i/>
            <w:sz w:val="24"/>
            <w:szCs w:val="24"/>
          </w:rPr>
          <w:t>in</w:t>
        </w:r>
        <w:r>
          <w:rPr>
            <w:rFonts w:ascii="Times New Roman" w:hAnsi="Times New Roman" w:cs="Times New Roman"/>
            <w:sz w:val="24"/>
            <w:szCs w:val="24"/>
          </w:rPr>
          <w:t xml:space="preserve"> Proceedings of the 72</w:t>
        </w:r>
        <w:r w:rsidRPr="00F35405">
          <w:rPr>
            <w:rFonts w:ascii="Times New Roman" w:hAnsi="Times New Roman" w:cs="Times New Roman"/>
            <w:sz w:val="24"/>
            <w:szCs w:val="24"/>
            <w:vertAlign w:val="superscript"/>
          </w:rPr>
          <w:t>nd</w:t>
        </w:r>
        <w:r>
          <w:rPr>
            <w:rFonts w:ascii="Times New Roman" w:hAnsi="Times New Roman" w:cs="Times New Roman"/>
            <w:sz w:val="24"/>
            <w:szCs w:val="24"/>
          </w:rPr>
          <w:t xml:space="preserve"> Annual Meeting of the North Central Weed Science Society. Saint </w:t>
        </w:r>
        <w:r w:rsidRPr="000872B5">
          <w:rPr>
            <w:rFonts w:ascii="Times New Roman" w:hAnsi="Times New Roman" w:cs="Times New Roman"/>
            <w:sz w:val="24"/>
            <w:szCs w:val="24"/>
          </w:rPr>
          <w:t>Lo</w:t>
        </w:r>
        <w:r w:rsidRPr="00F35405">
          <w:rPr>
            <w:rFonts w:ascii="Times New Roman" w:hAnsi="Times New Roman" w:cs="Times New Roman"/>
            <w:sz w:val="24"/>
            <w:szCs w:val="24"/>
          </w:rPr>
          <w:t xml:space="preserve">uis, MO: North Central Weed Science Society. </w:t>
        </w:r>
      </w:ins>
    </w:p>
    <w:p w14:paraId="09A3BBDB" w14:textId="77777777" w:rsidR="00A31B18" w:rsidRDefault="00A31B18" w:rsidP="00A31B18">
      <w:pPr>
        <w:widowControl w:val="0"/>
        <w:autoSpaceDE w:val="0"/>
        <w:autoSpaceDN w:val="0"/>
        <w:adjustRightInd w:val="0"/>
        <w:spacing w:line="480" w:lineRule="auto"/>
        <w:ind w:left="480" w:hanging="480"/>
        <w:rPr>
          <w:ins w:id="697" w:author="MCO" w:date="2018-02-08T15:00:00Z"/>
          <w:rFonts w:ascii="Times New Roman" w:hAnsi="Times New Roman" w:cs="Times New Roman"/>
          <w:sz w:val="24"/>
          <w:szCs w:val="24"/>
        </w:rPr>
      </w:pPr>
      <w:ins w:id="698" w:author="MCO" w:date="2018-02-08T15:00:00Z">
        <w:r>
          <w:rPr>
            <w:rFonts w:ascii="Times New Roman" w:hAnsi="Times New Roman" w:cs="Times New Roman"/>
            <w:sz w:val="24"/>
            <w:szCs w:val="24"/>
          </w:rPr>
          <w:t xml:space="preserve">Heap I (2018a) Weeds resistant to ALS inhibitors (B/2). </w:t>
        </w:r>
        <w:r w:rsidRPr="00F35405">
          <w:rPr>
            <w:rFonts w:ascii="Times New Roman" w:hAnsi="Times New Roman" w:cs="Times New Roman"/>
            <w:sz w:val="24"/>
            <w:szCs w:val="24"/>
          </w:rPr>
          <w:t>http://www.weedscience.org/Summary/MOA.aspx</w:t>
        </w:r>
        <w:r>
          <w:rPr>
            <w:rFonts w:ascii="Times New Roman" w:hAnsi="Times New Roman" w:cs="Times New Roman"/>
            <w:sz w:val="24"/>
            <w:szCs w:val="24"/>
          </w:rPr>
          <w:t>. Accessed: January 10, 2018</w:t>
        </w:r>
      </w:ins>
    </w:p>
    <w:p w14:paraId="36877133" w14:textId="77777777" w:rsidR="00A31B18" w:rsidRDefault="00A31B18" w:rsidP="00A31B18">
      <w:pPr>
        <w:widowControl w:val="0"/>
        <w:autoSpaceDE w:val="0"/>
        <w:autoSpaceDN w:val="0"/>
        <w:adjustRightInd w:val="0"/>
        <w:spacing w:line="480" w:lineRule="auto"/>
        <w:ind w:left="475" w:hanging="475"/>
        <w:rPr>
          <w:ins w:id="699" w:author="MCO" w:date="2018-02-08T15:00:00Z"/>
          <w:rFonts w:ascii="Times New Roman" w:hAnsi="Times New Roman" w:cs="Times New Roman"/>
          <w:sz w:val="24"/>
          <w:szCs w:val="24"/>
        </w:rPr>
      </w:pPr>
      <w:ins w:id="700" w:author="MCO" w:date="2018-02-08T15:00:00Z">
        <w:r>
          <w:rPr>
            <w:rFonts w:ascii="Times New Roman" w:hAnsi="Times New Roman" w:cs="Times New Roman"/>
            <w:sz w:val="24"/>
            <w:szCs w:val="24"/>
          </w:rPr>
          <w:t>Heap I (2018b) Weeds resistant to the herbicide glyphosate.</w:t>
        </w:r>
      </w:ins>
    </w:p>
    <w:p w14:paraId="050E6FCC" w14:textId="77777777" w:rsidR="00A31B18" w:rsidRDefault="00A31B18" w:rsidP="00A31B18">
      <w:pPr>
        <w:widowControl w:val="0"/>
        <w:autoSpaceDE w:val="0"/>
        <w:autoSpaceDN w:val="0"/>
        <w:adjustRightInd w:val="0"/>
        <w:spacing w:line="480" w:lineRule="auto"/>
        <w:ind w:left="475"/>
        <w:rPr>
          <w:ins w:id="701" w:author="MCO" w:date="2018-02-08T15:00:00Z"/>
          <w:rFonts w:ascii="Times New Roman" w:hAnsi="Times New Roman" w:cs="Times New Roman"/>
          <w:sz w:val="24"/>
          <w:szCs w:val="24"/>
        </w:rPr>
      </w:pPr>
      <w:ins w:id="702" w:author="MCO" w:date="2018-02-08T15:00:00Z">
        <w:r w:rsidRPr="00A31B18">
          <w:rPr>
            <w:rFonts w:ascii="Times New Roman" w:hAnsi="Times New Roman" w:cs="Times New Roman"/>
            <w:sz w:val="24"/>
            <w:szCs w:val="24"/>
          </w:rPr>
          <w:t>http://www.weedscience.org/Summary/ResistbyActive.aspx</w:t>
        </w:r>
        <w:r>
          <w:rPr>
            <w:rFonts w:ascii="Times New Roman" w:hAnsi="Times New Roman" w:cs="Times New Roman"/>
            <w:sz w:val="24"/>
            <w:szCs w:val="24"/>
          </w:rPr>
          <w:t>. Accessed: January 15, 2018</w:t>
        </w:r>
      </w:ins>
    </w:p>
    <w:p w14:paraId="15E3966A" w14:textId="77777777" w:rsidR="00A31B18" w:rsidRDefault="00A31B18" w:rsidP="00A31B18">
      <w:pPr>
        <w:widowControl w:val="0"/>
        <w:autoSpaceDE w:val="0"/>
        <w:autoSpaceDN w:val="0"/>
        <w:adjustRightInd w:val="0"/>
        <w:spacing w:line="480" w:lineRule="auto"/>
        <w:ind w:left="480" w:hanging="480"/>
        <w:rPr>
          <w:ins w:id="703" w:author="MCO" w:date="2018-02-08T15:00:00Z"/>
          <w:rFonts w:ascii="Times New Roman" w:hAnsi="Times New Roman" w:cs="Times New Roman"/>
          <w:sz w:val="24"/>
          <w:szCs w:val="24"/>
        </w:rPr>
      </w:pPr>
    </w:p>
    <w:p w14:paraId="570E27EA" w14:textId="77777777" w:rsidR="00A31B18" w:rsidRDefault="00A31B18" w:rsidP="00A31B18">
      <w:pPr>
        <w:widowControl w:val="0"/>
        <w:autoSpaceDE w:val="0"/>
        <w:autoSpaceDN w:val="0"/>
        <w:adjustRightInd w:val="0"/>
        <w:spacing w:line="480" w:lineRule="auto"/>
        <w:ind w:left="480" w:hanging="480"/>
        <w:rPr>
          <w:ins w:id="704" w:author="MCO" w:date="2018-02-08T15:00:00Z"/>
          <w:rFonts w:ascii="Times New Roman" w:hAnsi="Times New Roman" w:cs="Times New Roman"/>
          <w:sz w:val="24"/>
          <w:szCs w:val="24"/>
        </w:rPr>
      </w:pPr>
      <w:ins w:id="705" w:author="MCO" w:date="2018-02-08T15:00:00Z">
        <w:r>
          <w:rPr>
            <w:rFonts w:ascii="Times New Roman" w:hAnsi="Times New Roman" w:cs="Times New Roman"/>
            <w:sz w:val="24"/>
            <w:szCs w:val="24"/>
          </w:rPr>
          <w:t>Heap I (2018c) Weeds resistant to the herbicide dicamba.</w:t>
        </w:r>
      </w:ins>
    </w:p>
    <w:p w14:paraId="551E19D1" w14:textId="77777777" w:rsidR="00A31B18" w:rsidRDefault="00A31B18" w:rsidP="00A31B18">
      <w:pPr>
        <w:widowControl w:val="0"/>
        <w:autoSpaceDE w:val="0"/>
        <w:autoSpaceDN w:val="0"/>
        <w:adjustRightInd w:val="0"/>
        <w:spacing w:line="480" w:lineRule="auto"/>
        <w:ind w:left="480"/>
        <w:rPr>
          <w:ins w:id="706" w:author="MCO" w:date="2018-02-08T15:00:00Z"/>
          <w:rFonts w:ascii="Times New Roman" w:hAnsi="Times New Roman" w:cs="Times New Roman"/>
          <w:sz w:val="24"/>
          <w:szCs w:val="24"/>
        </w:rPr>
      </w:pPr>
      <w:ins w:id="707" w:author="MCO" w:date="2018-02-08T15:00:00Z">
        <w:r w:rsidRPr="00F35405">
          <w:rPr>
            <w:rFonts w:ascii="Times New Roman" w:hAnsi="Times New Roman" w:cs="Times New Roman"/>
            <w:sz w:val="24"/>
            <w:szCs w:val="24"/>
          </w:rPr>
          <w:t>http://www.weedscience.org/Summary/ResistbyActive.aspx</w:t>
        </w:r>
        <w:r>
          <w:rPr>
            <w:rFonts w:ascii="Times New Roman" w:hAnsi="Times New Roman" w:cs="Times New Roman"/>
            <w:sz w:val="24"/>
            <w:szCs w:val="24"/>
          </w:rPr>
          <w:t>. Accessed: January 24, 2018</w:t>
        </w:r>
      </w:ins>
    </w:p>
    <w:p w14:paraId="2C66B0D5"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Heap I (2014) Global perspective of herbicide-resistant weeds. Pest Manag Sci 70:1306–1315</w:t>
      </w:r>
    </w:p>
    <w:p w14:paraId="7A9AB43E"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Johnson B, Young B, Matthews J, Marquardt P, Slack C, Bradley K, York A, Culpepper S, Hager A, Al-Khatib K, Steckel L, Moechnig M, Loux M, Bernards M, Smeda R (2010) Weed control in dicamba-resistant soybeans. Crop Manag 9:0</w:t>
      </w:r>
    </w:p>
    <w:p w14:paraId="1C0198B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Keelin JW, Abernathy JR (1988) Woollyleaf bursage (</w:t>
      </w:r>
      <w:r w:rsidRPr="008E438B">
        <w:rPr>
          <w:rFonts w:ascii="Times New Roman" w:hAnsi="Times New Roman" w:cs="Times New Roman"/>
          <w:i/>
          <w:iCs/>
          <w:noProof/>
          <w:sz w:val="24"/>
        </w:rPr>
        <w:t>Ambrosia grayi</w:t>
      </w:r>
      <w:r w:rsidRPr="008E438B">
        <w:rPr>
          <w:rFonts w:ascii="Times New Roman" w:hAnsi="Times New Roman" w:cs="Times New Roman"/>
          <w:noProof/>
          <w:sz w:val="24"/>
        </w:rPr>
        <w:t>) and Texas blueweed (</w:t>
      </w:r>
      <w:r w:rsidRPr="008E438B">
        <w:rPr>
          <w:rFonts w:ascii="Times New Roman" w:hAnsi="Times New Roman" w:cs="Times New Roman"/>
          <w:i/>
          <w:iCs/>
          <w:noProof/>
          <w:sz w:val="24"/>
        </w:rPr>
        <w:t>Helianthus ciliaris</w:t>
      </w:r>
      <w:r w:rsidRPr="008E438B">
        <w:rPr>
          <w:rFonts w:ascii="Times New Roman" w:hAnsi="Times New Roman" w:cs="Times New Roman"/>
          <w:noProof/>
          <w:sz w:val="24"/>
        </w:rPr>
        <w:t>) Control by Dicamba. Weed Technol 2:12–15</w:t>
      </w:r>
    </w:p>
    <w:p w14:paraId="044BCD58"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Mohseni-Moghadam M, Doohan D (2015) Response of Bell Pepper and Broccoli to Simulated Drift Rates of 2,4-D and Dicamba. Weed Technol 29:226–232</w:t>
      </w:r>
    </w:p>
    <w:p w14:paraId="6B1152ED"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Mohseni-Moghadam M, Wolfe S, Dami I, Doohan D (2016) Response of Wine Grape Cultivars to Simulated Drift Rates of 2,4-D, Dicamba, and Glyphosate, and 2,4-D or Dicamba Plus Glyphosate. Weed Technol 30:807–814</w:t>
      </w:r>
    </w:p>
    <w:p w14:paraId="12A7438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Perry ED, Ciliberto F, Hennessy DA, Moschini G (2016) Genetically engineered crops and pesticide use in U.S. maize and soybeans. Sci Adv 2:e1600850</w:t>
      </w:r>
    </w:p>
    <w:p w14:paraId="35D5C458"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Rankins AJ, Byrd Jr JD, Mask DB, Barnett JW, Gerard PD (2005) Survey of Soybean Weeds in Mississippi. Weed Technol 19:492–498</w:t>
      </w:r>
    </w:p>
    <w:p w14:paraId="64DA2FF2"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Schroeder J, Banks PA (1989) Soft Red Winter Wheat (</w:t>
      </w:r>
      <w:r w:rsidRPr="008E438B">
        <w:rPr>
          <w:rFonts w:ascii="Times New Roman" w:hAnsi="Times New Roman" w:cs="Times New Roman"/>
          <w:i/>
          <w:iCs/>
          <w:noProof/>
          <w:sz w:val="24"/>
        </w:rPr>
        <w:t>Triticum aestivum</w:t>
      </w:r>
      <w:r w:rsidRPr="008E438B">
        <w:rPr>
          <w:rFonts w:ascii="Times New Roman" w:hAnsi="Times New Roman" w:cs="Times New Roman"/>
          <w:noProof/>
          <w:sz w:val="24"/>
        </w:rPr>
        <w:t>) Response to Dicamba and Dicamba Phis 2,4. Weed Technol 3:67–71</w:t>
      </w:r>
    </w:p>
    <w:p w14:paraId="216E37CC"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Service RF (2007) Agbiotech. A growing threat down on the farm. Science 316:1114–7</w:t>
      </w:r>
    </w:p>
    <w:p w14:paraId="1C5F61A2"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 xml:space="preserve">Soltani N, Dille JA, Burke IC, Everman WJ, Vangessel MJ, Davis VM, Sikkema PH (2017) Perspectives on potential soybean yield losses from weeds in North America. Weed </w:t>
      </w:r>
      <w:r w:rsidRPr="008E438B">
        <w:rPr>
          <w:rFonts w:ascii="Times New Roman" w:hAnsi="Times New Roman" w:cs="Times New Roman"/>
          <w:noProof/>
          <w:sz w:val="24"/>
        </w:rPr>
        <w:lastRenderedPageBreak/>
        <w:t>Technol 31:148–154</w:t>
      </w:r>
    </w:p>
    <w:p w14:paraId="12313322" w14:textId="77777777" w:rsidR="008E438B" w:rsidRDefault="008E438B" w:rsidP="00A31B18">
      <w:pPr>
        <w:widowControl w:val="0"/>
        <w:autoSpaceDE w:val="0"/>
        <w:autoSpaceDN w:val="0"/>
        <w:adjustRightInd w:val="0"/>
        <w:spacing w:line="480" w:lineRule="auto"/>
        <w:ind w:left="480" w:hanging="480"/>
        <w:rPr>
          <w:ins w:id="708" w:author="MCO" w:date="2018-02-08T15:00:00Z"/>
          <w:rFonts w:ascii="Times New Roman" w:hAnsi="Times New Roman" w:cs="Times New Roman"/>
          <w:noProof/>
          <w:sz w:val="24"/>
        </w:rPr>
      </w:pPr>
      <w:r w:rsidRPr="008E438B">
        <w:rPr>
          <w:rFonts w:ascii="Times New Roman" w:hAnsi="Times New Roman" w:cs="Times New Roman"/>
          <w:noProof/>
          <w:sz w:val="24"/>
        </w:rPr>
        <w:t>Spandl E, Rabaey TL, Kells JJ, Gordon R (1997) Application timing for weed control in corn (</w:t>
      </w:r>
      <w:r w:rsidRPr="008E438B">
        <w:rPr>
          <w:rFonts w:ascii="Times New Roman" w:hAnsi="Times New Roman" w:cs="Times New Roman"/>
          <w:i/>
          <w:iCs/>
          <w:noProof/>
          <w:sz w:val="24"/>
        </w:rPr>
        <w:t>Zea mays</w:t>
      </w:r>
      <w:r w:rsidRPr="008E438B">
        <w:rPr>
          <w:rFonts w:ascii="Times New Roman" w:hAnsi="Times New Roman" w:cs="Times New Roman"/>
          <w:noProof/>
          <w:sz w:val="24"/>
        </w:rPr>
        <w:t>) with dicamba tank mixtures. Weed Teehnology 11:602–607</w:t>
      </w:r>
    </w:p>
    <w:p w14:paraId="2CF2E29F" w14:textId="77777777" w:rsidR="00A31B18" w:rsidRDefault="00A31B18" w:rsidP="00A31B18">
      <w:pPr>
        <w:widowControl w:val="0"/>
        <w:autoSpaceDE w:val="0"/>
        <w:autoSpaceDN w:val="0"/>
        <w:adjustRightInd w:val="0"/>
        <w:spacing w:line="480" w:lineRule="auto"/>
        <w:ind w:left="480" w:hanging="480"/>
        <w:rPr>
          <w:ins w:id="709" w:author="MCO" w:date="2018-02-08T15:01:00Z"/>
          <w:rFonts w:ascii="Times New Roman" w:hAnsi="Times New Roman" w:cs="Times New Roman"/>
          <w:sz w:val="24"/>
          <w:szCs w:val="24"/>
        </w:rPr>
      </w:pPr>
      <w:ins w:id="710" w:author="MCO" w:date="2018-02-08T15:00:00Z">
        <w:r>
          <w:rPr>
            <w:rFonts w:ascii="Times New Roman" w:hAnsi="Times New Roman" w:cs="Times New Roman"/>
            <w:sz w:val="24"/>
            <w:szCs w:val="24"/>
          </w:rPr>
          <w:t xml:space="preserve">Steckel L, Bond J, Ducar J, York A, Scott B, Dotray P, Barber T, Bradley K. Pages 98-99 </w:t>
        </w:r>
        <w:r w:rsidRPr="00F35405">
          <w:rPr>
            <w:rFonts w:ascii="Times New Roman" w:hAnsi="Times New Roman" w:cs="Times New Roman"/>
            <w:i/>
            <w:sz w:val="24"/>
            <w:szCs w:val="24"/>
          </w:rPr>
          <w:t>in</w:t>
        </w:r>
        <w:r>
          <w:rPr>
            <w:rFonts w:ascii="Times New Roman" w:hAnsi="Times New Roman" w:cs="Times New Roman"/>
            <w:sz w:val="24"/>
            <w:szCs w:val="24"/>
          </w:rPr>
          <w:t xml:space="preserve"> Proceedings of the 72</w:t>
        </w:r>
        <w:r w:rsidRPr="00F35405">
          <w:rPr>
            <w:rFonts w:ascii="Times New Roman" w:hAnsi="Times New Roman" w:cs="Times New Roman"/>
            <w:sz w:val="24"/>
            <w:szCs w:val="24"/>
            <w:vertAlign w:val="superscript"/>
          </w:rPr>
          <w:t>nd</w:t>
        </w:r>
        <w:r>
          <w:rPr>
            <w:rFonts w:ascii="Times New Roman" w:hAnsi="Times New Roman" w:cs="Times New Roman"/>
            <w:sz w:val="24"/>
            <w:szCs w:val="24"/>
          </w:rPr>
          <w:t xml:space="preserve"> Annual Meeting of the North Central Weed Science Society. Saint </w:t>
        </w:r>
        <w:r w:rsidRPr="000872B5">
          <w:rPr>
            <w:rFonts w:ascii="Times New Roman" w:hAnsi="Times New Roman" w:cs="Times New Roman"/>
            <w:sz w:val="24"/>
            <w:szCs w:val="24"/>
          </w:rPr>
          <w:t>Lo</w:t>
        </w:r>
        <w:r w:rsidRPr="00F35405">
          <w:rPr>
            <w:rFonts w:ascii="Times New Roman" w:hAnsi="Times New Roman" w:cs="Times New Roman"/>
            <w:sz w:val="24"/>
            <w:szCs w:val="24"/>
          </w:rPr>
          <w:t xml:space="preserve">uis, MO: North Central Weed Science Society. </w:t>
        </w:r>
      </w:ins>
    </w:p>
    <w:p w14:paraId="1941469D" w14:textId="77777777" w:rsidR="00A31B18" w:rsidRDefault="00A31B18" w:rsidP="00A31B18">
      <w:pPr>
        <w:widowControl w:val="0"/>
        <w:autoSpaceDE w:val="0"/>
        <w:autoSpaceDN w:val="0"/>
        <w:adjustRightInd w:val="0"/>
        <w:spacing w:line="480" w:lineRule="auto"/>
        <w:ind w:left="480" w:hanging="480"/>
        <w:rPr>
          <w:ins w:id="711" w:author="MCO" w:date="2018-02-08T15:01:00Z"/>
          <w:rFonts w:ascii="Times New Roman" w:hAnsi="Times New Roman" w:cs="Times New Roman"/>
          <w:sz w:val="24"/>
          <w:szCs w:val="24"/>
        </w:rPr>
      </w:pPr>
      <w:ins w:id="712" w:author="MCO" w:date="2018-02-08T15:01:00Z">
        <w:r>
          <w:rPr>
            <w:rFonts w:ascii="Times New Roman" w:hAnsi="Times New Roman" w:cs="Times New Roman"/>
            <w:sz w:val="24"/>
            <w:szCs w:val="24"/>
          </w:rPr>
          <w:t xml:space="preserve">United States Department of Agriculture-National Agricultural Statistics Service -USDA-NASS (2017) Northern Plains Regional Field Office. </w:t>
        </w:r>
        <w:r w:rsidRPr="00F35405">
          <w:rPr>
            <w:rFonts w:ascii="Times New Roman" w:hAnsi="Times New Roman" w:cs="Times New Roman"/>
            <w:sz w:val="24"/>
            <w:szCs w:val="24"/>
          </w:rPr>
          <w:t>https://www.nass.usda.gov/Statistics_by_State/Nebraska/index.php</w:t>
        </w:r>
        <w:r>
          <w:rPr>
            <w:rFonts w:ascii="Times New Roman" w:hAnsi="Times New Roman" w:cs="Times New Roman"/>
            <w:sz w:val="24"/>
            <w:szCs w:val="24"/>
          </w:rPr>
          <w:t>. Accessed: January 20, 2017</w:t>
        </w:r>
      </w:ins>
    </w:p>
    <w:p w14:paraId="16F76BE5" w14:textId="05533A26" w:rsidR="00A31B18" w:rsidRPr="008E438B" w:rsidDel="00A31B18" w:rsidRDefault="00A31B18" w:rsidP="00A31B18">
      <w:pPr>
        <w:widowControl w:val="0"/>
        <w:autoSpaceDE w:val="0"/>
        <w:autoSpaceDN w:val="0"/>
        <w:adjustRightInd w:val="0"/>
        <w:spacing w:line="480" w:lineRule="auto"/>
        <w:ind w:left="480" w:hanging="480"/>
        <w:rPr>
          <w:del w:id="713" w:author="MCO" w:date="2018-02-08T15:02:00Z"/>
          <w:rFonts w:ascii="Times New Roman" w:hAnsi="Times New Roman" w:cs="Times New Roman"/>
          <w:noProof/>
          <w:sz w:val="24"/>
        </w:rPr>
      </w:pPr>
    </w:p>
    <w:p w14:paraId="04836A6F"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 xml:space="preserve">Vieira BC, Samuelson SL, Alves GS, Gaines TA, Werle R, Kruger GR (2017) Distribution of glyphosate-resistant </w:t>
      </w:r>
      <w:r w:rsidRPr="008E438B">
        <w:rPr>
          <w:rFonts w:ascii="Times New Roman" w:hAnsi="Times New Roman" w:cs="Times New Roman"/>
          <w:i/>
          <w:iCs/>
          <w:noProof/>
          <w:sz w:val="24"/>
        </w:rPr>
        <w:t>Amaranthus</w:t>
      </w:r>
      <w:r w:rsidRPr="008E438B">
        <w:rPr>
          <w:rFonts w:ascii="Times New Roman" w:hAnsi="Times New Roman" w:cs="Times New Roman"/>
          <w:noProof/>
          <w:sz w:val="24"/>
        </w:rPr>
        <w:t xml:space="preserve"> spp. in Nebraska. Pest Manag Sci:in press</w:t>
      </w:r>
    </w:p>
    <w:p w14:paraId="4096D7F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Vink JP, Soltani N, Robinson DE, Tardif FJ, Lawton MB, Sikkema PH (2012) Glyphosate-resistant giant ragweed (</w:t>
      </w:r>
      <w:r w:rsidRPr="008E438B">
        <w:rPr>
          <w:rFonts w:ascii="Times New Roman" w:hAnsi="Times New Roman" w:cs="Times New Roman"/>
          <w:i/>
          <w:iCs/>
          <w:noProof/>
          <w:sz w:val="24"/>
        </w:rPr>
        <w:t>Ambrosia trifida</w:t>
      </w:r>
      <w:r w:rsidRPr="008E438B">
        <w:rPr>
          <w:rFonts w:ascii="Times New Roman" w:hAnsi="Times New Roman" w:cs="Times New Roman"/>
          <w:noProof/>
          <w:sz w:val="24"/>
        </w:rPr>
        <w:t>) control in dicamba-tolerant soybean. Weed Technol 26:422–428</w:t>
      </w:r>
    </w:p>
    <w:p w14:paraId="75E764E2"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Webster TM, Macdonald GE (2001) A Survey of weeds in various crops in Georgia. Weed Technol 15:771–790</w:t>
      </w:r>
    </w:p>
    <w:p w14:paraId="4916299D" w14:textId="77777777" w:rsidR="008E438B" w:rsidRDefault="008E438B" w:rsidP="00A31B18">
      <w:pPr>
        <w:widowControl w:val="0"/>
        <w:autoSpaceDE w:val="0"/>
        <w:autoSpaceDN w:val="0"/>
        <w:adjustRightInd w:val="0"/>
        <w:spacing w:line="480" w:lineRule="auto"/>
        <w:ind w:left="480" w:hanging="480"/>
        <w:rPr>
          <w:ins w:id="714" w:author="MCO" w:date="2018-02-08T15:01:00Z"/>
          <w:rFonts w:ascii="Times New Roman" w:hAnsi="Times New Roman" w:cs="Times New Roman"/>
          <w:noProof/>
          <w:sz w:val="24"/>
        </w:rPr>
      </w:pPr>
      <w:r w:rsidRPr="008E438B">
        <w:rPr>
          <w:rFonts w:ascii="Times New Roman" w:hAnsi="Times New Roman" w:cs="Times New Roman"/>
          <w:noProof/>
          <w:sz w:val="24"/>
        </w:rPr>
        <w:t>Wehtje G (2008) Synergism of dicamba with diflufenzopyr with respect to turfgrass weed control. Weed Technol 22:679–684</w:t>
      </w:r>
    </w:p>
    <w:p w14:paraId="1949EFE5" w14:textId="64EA75A1" w:rsidR="00A31B18" w:rsidRPr="008E438B" w:rsidDel="00A31B18" w:rsidRDefault="00A31B18" w:rsidP="00A31B18">
      <w:pPr>
        <w:widowControl w:val="0"/>
        <w:autoSpaceDE w:val="0"/>
        <w:autoSpaceDN w:val="0"/>
        <w:adjustRightInd w:val="0"/>
        <w:spacing w:line="480" w:lineRule="auto"/>
        <w:ind w:left="480" w:hanging="480"/>
        <w:rPr>
          <w:del w:id="715" w:author="MCO" w:date="2018-02-08T15:02:00Z"/>
          <w:rFonts w:ascii="Times New Roman" w:hAnsi="Times New Roman" w:cs="Times New Roman"/>
          <w:noProof/>
          <w:sz w:val="24"/>
        </w:rPr>
      </w:pPr>
    </w:p>
    <w:p w14:paraId="11CEF335" w14:textId="5230C927" w:rsidR="00C830FC" w:rsidRPr="000872B5" w:rsidRDefault="00657200">
      <w:pPr>
        <w:widowControl w:val="0"/>
        <w:autoSpaceDE w:val="0"/>
        <w:autoSpaceDN w:val="0"/>
        <w:adjustRightInd w:val="0"/>
        <w:spacing w:line="480" w:lineRule="auto"/>
        <w:ind w:left="480" w:hanging="480"/>
        <w:rPr>
          <w:rFonts w:ascii="Times New Roman" w:hAnsi="Times New Roman" w:cs="Times New Roman"/>
          <w:sz w:val="24"/>
          <w:szCs w:val="24"/>
        </w:rPr>
        <w:pPrChange w:id="716" w:author="MCO" w:date="2018-02-08T15:02:00Z">
          <w:pPr>
            <w:widowControl w:val="0"/>
            <w:autoSpaceDE w:val="0"/>
            <w:autoSpaceDN w:val="0"/>
            <w:adjustRightInd w:val="0"/>
            <w:ind w:left="480" w:hanging="480"/>
          </w:pPr>
        </w:pPrChange>
      </w:pPr>
      <w:r>
        <w:rPr>
          <w:rFonts w:ascii="Times New Roman" w:hAnsi="Times New Roman" w:cs="Times New Roman"/>
          <w:sz w:val="24"/>
          <w:szCs w:val="24"/>
        </w:rPr>
        <w:fldChar w:fldCharType="end"/>
      </w:r>
      <w:ins w:id="717" w:author="MCO" w:date="2018-02-08T15:01:00Z">
        <w:r w:rsidR="00A31B18" w:rsidRPr="00A31B18">
          <w:rPr>
            <w:rFonts w:ascii="Times New Roman" w:hAnsi="Times New Roman" w:cs="Times New Roman"/>
            <w:sz w:val="24"/>
            <w:szCs w:val="24"/>
          </w:rPr>
          <w:t xml:space="preserve"> </w:t>
        </w:r>
        <w:r w:rsidR="00A31B18">
          <w:rPr>
            <w:rFonts w:ascii="Times New Roman" w:hAnsi="Times New Roman" w:cs="Times New Roman"/>
            <w:sz w:val="24"/>
            <w:szCs w:val="24"/>
          </w:rPr>
          <w:t xml:space="preserve">Young BG, Farrell S, Bradley KW, Latorre DO, Kruger GR, Barber T, Norsworthy JK, Scott B, Reynolds D, Steckel L (2017) University research on dicamba volatility. Pages 100-101 </w:t>
        </w:r>
        <w:r w:rsidR="00A31B18" w:rsidRPr="00F35405">
          <w:rPr>
            <w:rFonts w:ascii="Times New Roman" w:hAnsi="Times New Roman" w:cs="Times New Roman"/>
            <w:i/>
            <w:sz w:val="24"/>
            <w:szCs w:val="24"/>
          </w:rPr>
          <w:t>in</w:t>
        </w:r>
        <w:r w:rsidR="00A31B18">
          <w:rPr>
            <w:rFonts w:ascii="Times New Roman" w:hAnsi="Times New Roman" w:cs="Times New Roman"/>
            <w:sz w:val="24"/>
            <w:szCs w:val="24"/>
          </w:rPr>
          <w:t xml:space="preserve"> Proceedings of the 72</w:t>
        </w:r>
        <w:r w:rsidR="00A31B18" w:rsidRPr="00F35405">
          <w:rPr>
            <w:rFonts w:ascii="Times New Roman" w:hAnsi="Times New Roman" w:cs="Times New Roman"/>
            <w:sz w:val="24"/>
            <w:szCs w:val="24"/>
            <w:vertAlign w:val="superscript"/>
          </w:rPr>
          <w:t>nd</w:t>
        </w:r>
        <w:r w:rsidR="00A31B18">
          <w:rPr>
            <w:rFonts w:ascii="Times New Roman" w:hAnsi="Times New Roman" w:cs="Times New Roman"/>
            <w:sz w:val="24"/>
            <w:szCs w:val="24"/>
          </w:rPr>
          <w:t xml:space="preserve"> Annual Meeting of the North Central Weed Science Society. Saint </w:t>
        </w:r>
        <w:r w:rsidR="00A31B18" w:rsidRPr="000872B5">
          <w:rPr>
            <w:rFonts w:ascii="Times New Roman" w:hAnsi="Times New Roman" w:cs="Times New Roman"/>
            <w:sz w:val="24"/>
            <w:szCs w:val="24"/>
          </w:rPr>
          <w:t>Lo</w:t>
        </w:r>
        <w:r w:rsidR="00A31B18" w:rsidRPr="00F35405">
          <w:rPr>
            <w:rFonts w:ascii="Times New Roman" w:hAnsi="Times New Roman" w:cs="Times New Roman"/>
            <w:sz w:val="24"/>
            <w:szCs w:val="24"/>
          </w:rPr>
          <w:t xml:space="preserve">uis, MO: North Central Weed Science Society. </w:t>
        </w:r>
      </w:ins>
    </w:p>
    <w:sectPr w:rsidR="00C830FC" w:rsidRPr="000872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9" w:author="Rodrigo Werle" w:date="2018-02-05T14:17:00Z" w:initials="RW">
    <w:p w14:paraId="510DBE18" w14:textId="5B500ED2" w:rsidR="00C830FC" w:rsidRDefault="00C830FC">
      <w:pPr>
        <w:pStyle w:val="CommentText"/>
      </w:pPr>
      <w:r>
        <w:rPr>
          <w:rStyle w:val="CommentReference"/>
        </w:rPr>
        <w:annotationRef/>
      </w:r>
      <w:r>
        <w:t xml:space="preserve">Not all injury was due to volatility. In this paragraph we need to better describe particle drift and vapor drift and explain the factors that influence each type of drift. </w:t>
      </w:r>
    </w:p>
  </w:comment>
  <w:comment w:id="245" w:author="MCO" w:date="2018-02-08T09:26:00Z" w:initials="MTT">
    <w:p w14:paraId="786463AE" w14:textId="093108EB" w:rsidR="00C830FC" w:rsidRDefault="00C830FC">
      <w:pPr>
        <w:pStyle w:val="CommentText"/>
      </w:pPr>
      <w:r>
        <w:rPr>
          <w:rStyle w:val="CommentReference"/>
        </w:rPr>
        <w:annotationRef/>
      </w:r>
      <w:proofErr w:type="spellStart"/>
      <w:r>
        <w:t>Pode</w:t>
      </w:r>
      <w:proofErr w:type="spellEnd"/>
      <w:r>
        <w:t xml:space="preserve"> </w:t>
      </w:r>
      <w:proofErr w:type="spellStart"/>
      <w:r>
        <w:t>começar</w:t>
      </w:r>
      <w:proofErr w:type="spellEnd"/>
      <w:r>
        <w:t xml:space="preserve"> a </w:t>
      </w:r>
      <w:proofErr w:type="spellStart"/>
      <w:r>
        <w:t>frase</w:t>
      </w:r>
      <w:proofErr w:type="spellEnd"/>
      <w:r>
        <w:t xml:space="preserve"> com </w:t>
      </w:r>
      <w:proofErr w:type="spellStart"/>
      <w:r>
        <w:t>numeros</w:t>
      </w:r>
      <w:proofErr w:type="spellEnd"/>
      <w:r>
        <w:t>?</w:t>
      </w:r>
    </w:p>
  </w:comment>
  <w:comment w:id="342" w:author="Rodrigo Werle" w:date="2018-02-05T16:39:00Z" w:initials="RW">
    <w:p w14:paraId="221AB5FA" w14:textId="77777777" w:rsidR="00C830FC" w:rsidRDefault="00C830FC">
      <w:pPr>
        <w:pStyle w:val="CommentText"/>
      </w:pPr>
      <w:r>
        <w:rPr>
          <w:rStyle w:val="CommentReference"/>
        </w:rPr>
        <w:annotationRef/>
      </w:r>
      <w:r>
        <w:t xml:space="preserve">We need to expand on this paragraph… </w:t>
      </w:r>
    </w:p>
    <w:p w14:paraId="0872BE0E" w14:textId="77777777" w:rsidR="00C830FC" w:rsidRDefault="00C830FC">
      <w:pPr>
        <w:pStyle w:val="CommentText"/>
      </w:pPr>
    </w:p>
    <w:p w14:paraId="2380E3AA" w14:textId="77777777" w:rsidR="00C830FC" w:rsidRDefault="00C830FC">
      <w:pPr>
        <w:pStyle w:val="CommentText"/>
      </w:pPr>
      <w:r>
        <w:t xml:space="preserve">Xtendimax, FeXapan and Engenia are now restricted use pesticide. </w:t>
      </w:r>
    </w:p>
    <w:p w14:paraId="7B408FD3" w14:textId="77777777" w:rsidR="00C830FC" w:rsidRDefault="00C830FC">
      <w:pPr>
        <w:pStyle w:val="CommentText"/>
      </w:pPr>
    </w:p>
    <w:p w14:paraId="7749C09D" w14:textId="7F2567E3" w:rsidR="00C830FC" w:rsidRDefault="00C830FC">
      <w:pPr>
        <w:pStyle w:val="CommentText"/>
      </w:pPr>
      <w:r>
        <w:t xml:space="preserve">Some states adopted a cutoff date; but not all. </w:t>
      </w:r>
      <w:proofErr w:type="gramStart"/>
      <w:r>
        <w:t>So</w:t>
      </w:r>
      <w:proofErr w:type="gramEnd"/>
      <w:r>
        <w:t xml:space="preserve"> it’s important to stress out that some of the restrictions are state specific. </w:t>
      </w:r>
    </w:p>
  </w:comment>
  <w:comment w:id="501" w:author="Rodrigo Werle" w:date="2018-02-05T16:51:00Z" w:initials="RW">
    <w:p w14:paraId="36846EFB" w14:textId="5E90C8F6" w:rsidR="00C830FC" w:rsidRDefault="00C830FC">
      <w:pPr>
        <w:pStyle w:val="CommentText"/>
      </w:pPr>
      <w:r>
        <w:rPr>
          <w:rStyle w:val="CommentReference"/>
        </w:rPr>
        <w:annotationRef/>
      </w:r>
      <w:r>
        <w:t xml:space="preserve">How about information on species that have evolved resistance to dicamba? I would use this information instead.  </w:t>
      </w:r>
    </w:p>
  </w:comment>
  <w:comment w:id="485" w:author="Rodrigo Werle" w:date="2018-02-05T17:09:00Z" w:initials="RW">
    <w:p w14:paraId="368EF6C1" w14:textId="71E79282" w:rsidR="00C830FC" w:rsidRDefault="00C830FC">
      <w:pPr>
        <w:pStyle w:val="CommentText"/>
      </w:pPr>
      <w:r>
        <w:rPr>
          <w:rStyle w:val="CommentReference"/>
        </w:rPr>
        <w:annotationRef/>
      </w:r>
      <w:r>
        <w:t xml:space="preserve">This part needs to be restructured. I see where you are going but as it is, is not flowing. You may want to start a new paragraph saying that reliance on glyphosate led to GR weeds; and then describing that due to the lack of new chemistry, </w:t>
      </w:r>
      <w:proofErr w:type="spellStart"/>
      <w:r>
        <w:t>xtend</w:t>
      </w:r>
      <w:proofErr w:type="spellEnd"/>
      <w:r>
        <w:t xml:space="preserve"> presents itself as an effective tool for control of GR weeds. The problem is that we already have dicamba-resistant weeds and once we select for additional dicamba-resistant biotypes weed control will become very challenging due to the lack of new chemistry. I would do a search to investigate why farmers are more likely to adopt POST herbicides (glyphosate, dicamba, </w:t>
      </w:r>
      <w:proofErr w:type="spellStart"/>
      <w:r>
        <w:t>etc</w:t>
      </w:r>
      <w:proofErr w:type="spellEnd"/>
      <w:r>
        <w:t xml:space="preserve">) versus PRE. </w:t>
      </w:r>
    </w:p>
  </w:comment>
  <w:comment w:id="510" w:author="Rodrigo Werle" w:date="2018-02-05T17:24:00Z" w:initials="RW">
    <w:p w14:paraId="2F80F9F8" w14:textId="77777777" w:rsidR="00C830FC" w:rsidRDefault="00C830FC">
      <w:pPr>
        <w:pStyle w:val="CommentText"/>
      </w:pPr>
      <w:r>
        <w:rPr>
          <w:rStyle w:val="CommentReference"/>
        </w:rPr>
        <w:annotationRef/>
      </w:r>
      <w:r>
        <w:t>I need to improve this sentence.</w:t>
      </w:r>
    </w:p>
    <w:p w14:paraId="348543B6" w14:textId="77777777" w:rsidR="00C830FC" w:rsidRDefault="00C830FC">
      <w:pPr>
        <w:pStyle w:val="CommentText"/>
      </w:pPr>
    </w:p>
    <w:p w14:paraId="752F4D7F" w14:textId="658D9253" w:rsidR="00C830FC" w:rsidRDefault="00C830FC">
      <w:pPr>
        <w:pStyle w:val="CommentText"/>
      </w:pPr>
      <w:r>
        <w:t xml:space="preserve">We need to increase the amount of information in the introduction about off-target movement of dicamba; that will help with our Results and Discussion.   </w:t>
      </w:r>
    </w:p>
  </w:comment>
  <w:comment w:id="559" w:author="Rodrigo Werle" w:date="2018-02-05T17:35:00Z" w:initials="RW">
    <w:p w14:paraId="7E497499" w14:textId="09F1D1C0" w:rsidR="00C830FC" w:rsidRDefault="00C830FC">
      <w:pPr>
        <w:pStyle w:val="CommentText"/>
      </w:pPr>
      <w:r>
        <w:rPr>
          <w:rStyle w:val="CommentReference"/>
        </w:rPr>
        <w:annotationRef/>
      </w:r>
      <w:r>
        <w:t xml:space="preserve">I would delete this sentence and instead write what needs to be done to minimize off-target dicamba movement via vapor and particle drift in 2018. </w:t>
      </w:r>
    </w:p>
  </w:comment>
  <w:comment w:id="573" w:author="Rodrigo Werle" w:date="2018-02-05T17:40:00Z" w:initials="RW">
    <w:p w14:paraId="49201C6F" w14:textId="3911CACC" w:rsidR="00C830FC" w:rsidRDefault="00C830FC">
      <w:pPr>
        <w:pStyle w:val="CommentText"/>
      </w:pPr>
      <w:r>
        <w:rPr>
          <w:rStyle w:val="CommentReference"/>
        </w:rPr>
        <w:annotationRef/>
      </w:r>
      <w:r>
        <w:t xml:space="preserve">We need to add some discussion here on the importance of minimizing off-target dicamba movement; we may see less soybean injured acres because of these reasons but how about injury to other crops and non-crop areas. That’s a hot topic right now. </w:t>
      </w:r>
    </w:p>
  </w:comment>
  <w:comment w:id="663" w:author="Rodrigo Werle" w:date="2018-02-05T18:19:00Z" w:initials="RW">
    <w:p w14:paraId="7C49C679" w14:textId="0DDA0093" w:rsidR="00C830FC" w:rsidRDefault="00C830FC">
      <w:pPr>
        <w:pStyle w:val="CommentText"/>
      </w:pPr>
      <w:r>
        <w:rPr>
          <w:rStyle w:val="CommentReference"/>
        </w:rPr>
        <w:annotationRef/>
      </w:r>
      <w:r>
        <w:t xml:space="preserve">Incorporate the results from this figure in the text. I still need to improve this legend.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DBE18" w15:done="0"/>
  <w15:commentEx w15:paraId="786463AE" w15:done="0"/>
  <w15:commentEx w15:paraId="7749C09D" w15:done="0"/>
  <w15:commentEx w15:paraId="36846EFB" w15:done="0"/>
  <w15:commentEx w15:paraId="368EF6C1" w15:done="0"/>
  <w15:commentEx w15:paraId="752F4D7F" w15:done="0"/>
  <w15:commentEx w15:paraId="7E497499" w15:done="0"/>
  <w15:commentEx w15:paraId="49201C6F" w15:done="0"/>
  <w15:commentEx w15:paraId="7C49C6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DBE18" w16cid:durableId="1E23ED1C"/>
  <w16cid:commentId w16cid:paraId="786463AE" w16cid:durableId="1E269648"/>
  <w16cid:commentId w16cid:paraId="7749C09D" w16cid:durableId="1E23ED1E"/>
  <w16cid:commentId w16cid:paraId="36846EFB" w16cid:durableId="1E23ED21"/>
  <w16cid:commentId w16cid:paraId="368EF6C1" w16cid:durableId="1E23ED22"/>
  <w16cid:commentId w16cid:paraId="752F4D7F" w16cid:durableId="1E23ED23"/>
  <w16cid:commentId w16cid:paraId="7E497499" w16cid:durableId="1E23ED25"/>
  <w16cid:commentId w16cid:paraId="49201C6F" w16cid:durableId="1E23ED26"/>
  <w16cid:commentId w16cid:paraId="7C49C679" w16cid:durableId="1E23ED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20A25876"/>
    <w:lvl w:ilvl="0" w:tplc="10AE396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Werle">
    <w15:presenceInfo w15:providerId="None" w15:userId="Rodrigo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21B73"/>
    <w:rsid w:val="000221BB"/>
    <w:rsid w:val="00024CFC"/>
    <w:rsid w:val="0003551C"/>
    <w:rsid w:val="00040C05"/>
    <w:rsid w:val="0004251D"/>
    <w:rsid w:val="00043823"/>
    <w:rsid w:val="000439CD"/>
    <w:rsid w:val="00050797"/>
    <w:rsid w:val="000510C5"/>
    <w:rsid w:val="00051445"/>
    <w:rsid w:val="00052AF3"/>
    <w:rsid w:val="0006054F"/>
    <w:rsid w:val="000612B0"/>
    <w:rsid w:val="0006275E"/>
    <w:rsid w:val="00062E33"/>
    <w:rsid w:val="000723D2"/>
    <w:rsid w:val="00082AD9"/>
    <w:rsid w:val="000863D8"/>
    <w:rsid w:val="000872B5"/>
    <w:rsid w:val="00094505"/>
    <w:rsid w:val="000A13FA"/>
    <w:rsid w:val="000A34ED"/>
    <w:rsid w:val="000A508E"/>
    <w:rsid w:val="000A57B2"/>
    <w:rsid w:val="000B00F8"/>
    <w:rsid w:val="000B3F54"/>
    <w:rsid w:val="000B57C3"/>
    <w:rsid w:val="000E30CB"/>
    <w:rsid w:val="000F3F13"/>
    <w:rsid w:val="000F7A45"/>
    <w:rsid w:val="00117B62"/>
    <w:rsid w:val="00131276"/>
    <w:rsid w:val="00133631"/>
    <w:rsid w:val="001370E4"/>
    <w:rsid w:val="0015080E"/>
    <w:rsid w:val="001665C8"/>
    <w:rsid w:val="00171893"/>
    <w:rsid w:val="00173333"/>
    <w:rsid w:val="00173467"/>
    <w:rsid w:val="00177144"/>
    <w:rsid w:val="001808F5"/>
    <w:rsid w:val="001809E2"/>
    <w:rsid w:val="001819FE"/>
    <w:rsid w:val="001830E9"/>
    <w:rsid w:val="00183989"/>
    <w:rsid w:val="00184468"/>
    <w:rsid w:val="001850E1"/>
    <w:rsid w:val="00190C30"/>
    <w:rsid w:val="001923B1"/>
    <w:rsid w:val="00192EC5"/>
    <w:rsid w:val="00196A5D"/>
    <w:rsid w:val="001A0534"/>
    <w:rsid w:val="001A3E9F"/>
    <w:rsid w:val="001B52F0"/>
    <w:rsid w:val="001C1669"/>
    <w:rsid w:val="001C6892"/>
    <w:rsid w:val="001D3557"/>
    <w:rsid w:val="001E0716"/>
    <w:rsid w:val="001F0C1C"/>
    <w:rsid w:val="001F148B"/>
    <w:rsid w:val="001F203C"/>
    <w:rsid w:val="001F6475"/>
    <w:rsid w:val="001F650A"/>
    <w:rsid w:val="00200C09"/>
    <w:rsid w:val="0020494E"/>
    <w:rsid w:val="0020775D"/>
    <w:rsid w:val="0021032A"/>
    <w:rsid w:val="00211BE5"/>
    <w:rsid w:val="002121E0"/>
    <w:rsid w:val="00220AB3"/>
    <w:rsid w:val="002255E4"/>
    <w:rsid w:val="00225EEF"/>
    <w:rsid w:val="002328B7"/>
    <w:rsid w:val="00237310"/>
    <w:rsid w:val="00237400"/>
    <w:rsid w:val="0024324E"/>
    <w:rsid w:val="00245F76"/>
    <w:rsid w:val="002464FA"/>
    <w:rsid w:val="00246F89"/>
    <w:rsid w:val="00250A27"/>
    <w:rsid w:val="0025488C"/>
    <w:rsid w:val="00263CE6"/>
    <w:rsid w:val="00275DC8"/>
    <w:rsid w:val="00277035"/>
    <w:rsid w:val="0028081F"/>
    <w:rsid w:val="0028510D"/>
    <w:rsid w:val="002933FB"/>
    <w:rsid w:val="002937A4"/>
    <w:rsid w:val="002944B9"/>
    <w:rsid w:val="002A28DC"/>
    <w:rsid w:val="002A7C7D"/>
    <w:rsid w:val="002B4C39"/>
    <w:rsid w:val="002C4B8D"/>
    <w:rsid w:val="002C53AE"/>
    <w:rsid w:val="002D0F58"/>
    <w:rsid w:val="002D3E99"/>
    <w:rsid w:val="002E74C1"/>
    <w:rsid w:val="003014D4"/>
    <w:rsid w:val="00304949"/>
    <w:rsid w:val="00304F7F"/>
    <w:rsid w:val="003079C1"/>
    <w:rsid w:val="003102D3"/>
    <w:rsid w:val="00312EFF"/>
    <w:rsid w:val="003220B3"/>
    <w:rsid w:val="003220BE"/>
    <w:rsid w:val="00335E3F"/>
    <w:rsid w:val="00346771"/>
    <w:rsid w:val="00347385"/>
    <w:rsid w:val="00347DA5"/>
    <w:rsid w:val="0035129A"/>
    <w:rsid w:val="00354B69"/>
    <w:rsid w:val="00356A41"/>
    <w:rsid w:val="003576CF"/>
    <w:rsid w:val="00357E25"/>
    <w:rsid w:val="003606BE"/>
    <w:rsid w:val="00370B52"/>
    <w:rsid w:val="00373090"/>
    <w:rsid w:val="00375C94"/>
    <w:rsid w:val="0037639F"/>
    <w:rsid w:val="00377FD5"/>
    <w:rsid w:val="0038096F"/>
    <w:rsid w:val="00381BF1"/>
    <w:rsid w:val="003876C4"/>
    <w:rsid w:val="003A1523"/>
    <w:rsid w:val="003D2F3D"/>
    <w:rsid w:val="003D3844"/>
    <w:rsid w:val="003D40C2"/>
    <w:rsid w:val="003D55F8"/>
    <w:rsid w:val="003F6751"/>
    <w:rsid w:val="003F67C4"/>
    <w:rsid w:val="003F793C"/>
    <w:rsid w:val="003F7DE2"/>
    <w:rsid w:val="00401FF9"/>
    <w:rsid w:val="00410680"/>
    <w:rsid w:val="00411744"/>
    <w:rsid w:val="004214A3"/>
    <w:rsid w:val="00426248"/>
    <w:rsid w:val="00426AFB"/>
    <w:rsid w:val="004352C2"/>
    <w:rsid w:val="00436134"/>
    <w:rsid w:val="00452592"/>
    <w:rsid w:val="004557D2"/>
    <w:rsid w:val="00461262"/>
    <w:rsid w:val="00467F7E"/>
    <w:rsid w:val="00471F96"/>
    <w:rsid w:val="004758EE"/>
    <w:rsid w:val="004824CD"/>
    <w:rsid w:val="0048427F"/>
    <w:rsid w:val="00490086"/>
    <w:rsid w:val="00493BB7"/>
    <w:rsid w:val="004A2D91"/>
    <w:rsid w:val="004A7B7E"/>
    <w:rsid w:val="004B2143"/>
    <w:rsid w:val="004C4BF8"/>
    <w:rsid w:val="004C5832"/>
    <w:rsid w:val="004C6481"/>
    <w:rsid w:val="004D2C71"/>
    <w:rsid w:val="004E4352"/>
    <w:rsid w:val="004E642E"/>
    <w:rsid w:val="004E6685"/>
    <w:rsid w:val="004E690E"/>
    <w:rsid w:val="004F3711"/>
    <w:rsid w:val="004F4D27"/>
    <w:rsid w:val="004F5AA8"/>
    <w:rsid w:val="00500792"/>
    <w:rsid w:val="00507F69"/>
    <w:rsid w:val="0051785A"/>
    <w:rsid w:val="005210C7"/>
    <w:rsid w:val="00526C60"/>
    <w:rsid w:val="00541FC9"/>
    <w:rsid w:val="0054428F"/>
    <w:rsid w:val="005454EA"/>
    <w:rsid w:val="005679FC"/>
    <w:rsid w:val="0057498E"/>
    <w:rsid w:val="00577DBC"/>
    <w:rsid w:val="00581725"/>
    <w:rsid w:val="00582861"/>
    <w:rsid w:val="00585486"/>
    <w:rsid w:val="00585FBD"/>
    <w:rsid w:val="00592E91"/>
    <w:rsid w:val="00592FDD"/>
    <w:rsid w:val="005A13F7"/>
    <w:rsid w:val="005A2F12"/>
    <w:rsid w:val="005B27FD"/>
    <w:rsid w:val="005C0A97"/>
    <w:rsid w:val="005D2706"/>
    <w:rsid w:val="005D4DE4"/>
    <w:rsid w:val="005E2FCA"/>
    <w:rsid w:val="005F60E1"/>
    <w:rsid w:val="00606076"/>
    <w:rsid w:val="00612F19"/>
    <w:rsid w:val="00613D06"/>
    <w:rsid w:val="006168ED"/>
    <w:rsid w:val="00620E84"/>
    <w:rsid w:val="00622981"/>
    <w:rsid w:val="00625FBD"/>
    <w:rsid w:val="00632AF9"/>
    <w:rsid w:val="006375F0"/>
    <w:rsid w:val="00642826"/>
    <w:rsid w:val="0065440F"/>
    <w:rsid w:val="006551FA"/>
    <w:rsid w:val="00656674"/>
    <w:rsid w:val="00657200"/>
    <w:rsid w:val="00665E74"/>
    <w:rsid w:val="00666EB2"/>
    <w:rsid w:val="006734D0"/>
    <w:rsid w:val="006736AA"/>
    <w:rsid w:val="006739C3"/>
    <w:rsid w:val="006741CD"/>
    <w:rsid w:val="00677964"/>
    <w:rsid w:val="006822F9"/>
    <w:rsid w:val="0068263B"/>
    <w:rsid w:val="0068454D"/>
    <w:rsid w:val="00695283"/>
    <w:rsid w:val="0069749C"/>
    <w:rsid w:val="006A4D8C"/>
    <w:rsid w:val="006B0A4D"/>
    <w:rsid w:val="006B2222"/>
    <w:rsid w:val="006B268E"/>
    <w:rsid w:val="006B3814"/>
    <w:rsid w:val="006B7AFB"/>
    <w:rsid w:val="006C221C"/>
    <w:rsid w:val="006C673E"/>
    <w:rsid w:val="006C694D"/>
    <w:rsid w:val="006D02E2"/>
    <w:rsid w:val="006D11B8"/>
    <w:rsid w:val="006E1AA0"/>
    <w:rsid w:val="006E2766"/>
    <w:rsid w:val="006E278F"/>
    <w:rsid w:val="006F09F8"/>
    <w:rsid w:val="006F44A9"/>
    <w:rsid w:val="007119D0"/>
    <w:rsid w:val="007152CC"/>
    <w:rsid w:val="00715ECF"/>
    <w:rsid w:val="007234E1"/>
    <w:rsid w:val="007344D9"/>
    <w:rsid w:val="0074236D"/>
    <w:rsid w:val="0074349F"/>
    <w:rsid w:val="00751C18"/>
    <w:rsid w:val="00780420"/>
    <w:rsid w:val="0079210B"/>
    <w:rsid w:val="007947A2"/>
    <w:rsid w:val="00795DA6"/>
    <w:rsid w:val="007A02CC"/>
    <w:rsid w:val="007A13DB"/>
    <w:rsid w:val="007A32C8"/>
    <w:rsid w:val="007A4908"/>
    <w:rsid w:val="007A690E"/>
    <w:rsid w:val="007B2074"/>
    <w:rsid w:val="007B3609"/>
    <w:rsid w:val="007C25DC"/>
    <w:rsid w:val="007D0DCF"/>
    <w:rsid w:val="007D10DA"/>
    <w:rsid w:val="007E43BC"/>
    <w:rsid w:val="007E4910"/>
    <w:rsid w:val="007F2BEF"/>
    <w:rsid w:val="007F762C"/>
    <w:rsid w:val="007F7826"/>
    <w:rsid w:val="00803D8B"/>
    <w:rsid w:val="008078C4"/>
    <w:rsid w:val="0082144A"/>
    <w:rsid w:val="00832A66"/>
    <w:rsid w:val="008555DB"/>
    <w:rsid w:val="008575B2"/>
    <w:rsid w:val="00866F83"/>
    <w:rsid w:val="00870293"/>
    <w:rsid w:val="00870B03"/>
    <w:rsid w:val="00875AE9"/>
    <w:rsid w:val="00876034"/>
    <w:rsid w:val="00876AE3"/>
    <w:rsid w:val="00877314"/>
    <w:rsid w:val="008808E3"/>
    <w:rsid w:val="00886D67"/>
    <w:rsid w:val="008876BB"/>
    <w:rsid w:val="00895988"/>
    <w:rsid w:val="008977E8"/>
    <w:rsid w:val="008A096B"/>
    <w:rsid w:val="008A4DEE"/>
    <w:rsid w:val="008B72CB"/>
    <w:rsid w:val="008B7368"/>
    <w:rsid w:val="008C5D81"/>
    <w:rsid w:val="008D753A"/>
    <w:rsid w:val="008E438B"/>
    <w:rsid w:val="008F1498"/>
    <w:rsid w:val="008F6AA1"/>
    <w:rsid w:val="0090109E"/>
    <w:rsid w:val="009105FE"/>
    <w:rsid w:val="0091294A"/>
    <w:rsid w:val="00922024"/>
    <w:rsid w:val="00925416"/>
    <w:rsid w:val="00927657"/>
    <w:rsid w:val="00933787"/>
    <w:rsid w:val="00933A63"/>
    <w:rsid w:val="00946B3B"/>
    <w:rsid w:val="00946E1D"/>
    <w:rsid w:val="00950B02"/>
    <w:rsid w:val="0095469B"/>
    <w:rsid w:val="00955DD2"/>
    <w:rsid w:val="00961962"/>
    <w:rsid w:val="00962DAD"/>
    <w:rsid w:val="00965E60"/>
    <w:rsid w:val="00970AF9"/>
    <w:rsid w:val="00976A5A"/>
    <w:rsid w:val="00982017"/>
    <w:rsid w:val="00982754"/>
    <w:rsid w:val="00990128"/>
    <w:rsid w:val="0099424E"/>
    <w:rsid w:val="0099774D"/>
    <w:rsid w:val="009A1633"/>
    <w:rsid w:val="009A1941"/>
    <w:rsid w:val="009A3CE5"/>
    <w:rsid w:val="009B7921"/>
    <w:rsid w:val="009C49F9"/>
    <w:rsid w:val="009D3DA7"/>
    <w:rsid w:val="009E6679"/>
    <w:rsid w:val="00A00F35"/>
    <w:rsid w:val="00A1617F"/>
    <w:rsid w:val="00A22E72"/>
    <w:rsid w:val="00A23B3F"/>
    <w:rsid w:val="00A27E03"/>
    <w:rsid w:val="00A31B18"/>
    <w:rsid w:val="00A353F1"/>
    <w:rsid w:val="00A41A23"/>
    <w:rsid w:val="00A44DB8"/>
    <w:rsid w:val="00A61C8B"/>
    <w:rsid w:val="00A7048B"/>
    <w:rsid w:val="00A7745F"/>
    <w:rsid w:val="00A812C3"/>
    <w:rsid w:val="00A814AE"/>
    <w:rsid w:val="00A82CDC"/>
    <w:rsid w:val="00A83401"/>
    <w:rsid w:val="00A839F2"/>
    <w:rsid w:val="00A91075"/>
    <w:rsid w:val="00A9185A"/>
    <w:rsid w:val="00A91AE9"/>
    <w:rsid w:val="00A940C8"/>
    <w:rsid w:val="00A9547E"/>
    <w:rsid w:val="00A96225"/>
    <w:rsid w:val="00A96A40"/>
    <w:rsid w:val="00AA7BA1"/>
    <w:rsid w:val="00AB3064"/>
    <w:rsid w:val="00AB4746"/>
    <w:rsid w:val="00AD1988"/>
    <w:rsid w:val="00AD7E55"/>
    <w:rsid w:val="00AE2BC5"/>
    <w:rsid w:val="00AE668E"/>
    <w:rsid w:val="00AE6B75"/>
    <w:rsid w:val="00AE7B11"/>
    <w:rsid w:val="00AF63EA"/>
    <w:rsid w:val="00B004FF"/>
    <w:rsid w:val="00B00AD8"/>
    <w:rsid w:val="00B040E6"/>
    <w:rsid w:val="00B06E6C"/>
    <w:rsid w:val="00B15952"/>
    <w:rsid w:val="00B20185"/>
    <w:rsid w:val="00B27BD9"/>
    <w:rsid w:val="00B30F55"/>
    <w:rsid w:val="00B32B8F"/>
    <w:rsid w:val="00B40CB9"/>
    <w:rsid w:val="00B42BFA"/>
    <w:rsid w:val="00B71A30"/>
    <w:rsid w:val="00B75F13"/>
    <w:rsid w:val="00B81CAC"/>
    <w:rsid w:val="00B87D55"/>
    <w:rsid w:val="00B915CF"/>
    <w:rsid w:val="00B940AB"/>
    <w:rsid w:val="00B965B3"/>
    <w:rsid w:val="00BA1A60"/>
    <w:rsid w:val="00BA2F34"/>
    <w:rsid w:val="00BC1420"/>
    <w:rsid w:val="00BC6F5E"/>
    <w:rsid w:val="00BD02AA"/>
    <w:rsid w:val="00BD47B0"/>
    <w:rsid w:val="00BD736C"/>
    <w:rsid w:val="00BE2864"/>
    <w:rsid w:val="00BE2F71"/>
    <w:rsid w:val="00BE5A83"/>
    <w:rsid w:val="00BF296C"/>
    <w:rsid w:val="00BF3E11"/>
    <w:rsid w:val="00C0588F"/>
    <w:rsid w:val="00C0642F"/>
    <w:rsid w:val="00C11A96"/>
    <w:rsid w:val="00C11FDF"/>
    <w:rsid w:val="00C3017B"/>
    <w:rsid w:val="00C372DC"/>
    <w:rsid w:val="00C37A15"/>
    <w:rsid w:val="00C4315C"/>
    <w:rsid w:val="00C46695"/>
    <w:rsid w:val="00C50D37"/>
    <w:rsid w:val="00C53A20"/>
    <w:rsid w:val="00C55829"/>
    <w:rsid w:val="00C60DAF"/>
    <w:rsid w:val="00C61927"/>
    <w:rsid w:val="00C6480A"/>
    <w:rsid w:val="00C64DE0"/>
    <w:rsid w:val="00C74359"/>
    <w:rsid w:val="00C76241"/>
    <w:rsid w:val="00C80671"/>
    <w:rsid w:val="00C830FC"/>
    <w:rsid w:val="00C8464A"/>
    <w:rsid w:val="00C8572C"/>
    <w:rsid w:val="00C90E40"/>
    <w:rsid w:val="00C96036"/>
    <w:rsid w:val="00CB7260"/>
    <w:rsid w:val="00CB7A58"/>
    <w:rsid w:val="00CC6F69"/>
    <w:rsid w:val="00CD029E"/>
    <w:rsid w:val="00CD5344"/>
    <w:rsid w:val="00CE24F2"/>
    <w:rsid w:val="00CE4CEC"/>
    <w:rsid w:val="00D01AA5"/>
    <w:rsid w:val="00D232E1"/>
    <w:rsid w:val="00D26F18"/>
    <w:rsid w:val="00D271E0"/>
    <w:rsid w:val="00D31CDF"/>
    <w:rsid w:val="00D445D2"/>
    <w:rsid w:val="00D55EF5"/>
    <w:rsid w:val="00D715D4"/>
    <w:rsid w:val="00D74216"/>
    <w:rsid w:val="00D769FA"/>
    <w:rsid w:val="00D778CC"/>
    <w:rsid w:val="00D77AA6"/>
    <w:rsid w:val="00D8531E"/>
    <w:rsid w:val="00D870EB"/>
    <w:rsid w:val="00D87818"/>
    <w:rsid w:val="00D87DD4"/>
    <w:rsid w:val="00D946BD"/>
    <w:rsid w:val="00D95155"/>
    <w:rsid w:val="00DA2C15"/>
    <w:rsid w:val="00DA5580"/>
    <w:rsid w:val="00DB2090"/>
    <w:rsid w:val="00DB24C3"/>
    <w:rsid w:val="00DC618D"/>
    <w:rsid w:val="00DD0ECC"/>
    <w:rsid w:val="00DD2BAB"/>
    <w:rsid w:val="00DE65AA"/>
    <w:rsid w:val="00E00225"/>
    <w:rsid w:val="00E006B4"/>
    <w:rsid w:val="00E0499C"/>
    <w:rsid w:val="00E05719"/>
    <w:rsid w:val="00E17E9E"/>
    <w:rsid w:val="00E259D3"/>
    <w:rsid w:val="00E26F38"/>
    <w:rsid w:val="00E4022D"/>
    <w:rsid w:val="00E46505"/>
    <w:rsid w:val="00E55716"/>
    <w:rsid w:val="00E65629"/>
    <w:rsid w:val="00E7318C"/>
    <w:rsid w:val="00E73265"/>
    <w:rsid w:val="00E73693"/>
    <w:rsid w:val="00E82C31"/>
    <w:rsid w:val="00E86458"/>
    <w:rsid w:val="00E90B08"/>
    <w:rsid w:val="00E92FA7"/>
    <w:rsid w:val="00EA2712"/>
    <w:rsid w:val="00EB3D0A"/>
    <w:rsid w:val="00EB76DD"/>
    <w:rsid w:val="00EC2A42"/>
    <w:rsid w:val="00EC39DB"/>
    <w:rsid w:val="00EC44F9"/>
    <w:rsid w:val="00ED071B"/>
    <w:rsid w:val="00EE6C80"/>
    <w:rsid w:val="00EF29D2"/>
    <w:rsid w:val="00EF4095"/>
    <w:rsid w:val="00F00D24"/>
    <w:rsid w:val="00F01568"/>
    <w:rsid w:val="00F04CA4"/>
    <w:rsid w:val="00F060D8"/>
    <w:rsid w:val="00F073DD"/>
    <w:rsid w:val="00F14902"/>
    <w:rsid w:val="00F1642D"/>
    <w:rsid w:val="00F172CE"/>
    <w:rsid w:val="00F31BF7"/>
    <w:rsid w:val="00F32D00"/>
    <w:rsid w:val="00F33674"/>
    <w:rsid w:val="00F35EF7"/>
    <w:rsid w:val="00F426DB"/>
    <w:rsid w:val="00F500DF"/>
    <w:rsid w:val="00F5088F"/>
    <w:rsid w:val="00F513DC"/>
    <w:rsid w:val="00F55ADB"/>
    <w:rsid w:val="00F56E67"/>
    <w:rsid w:val="00F63F4A"/>
    <w:rsid w:val="00F71F6E"/>
    <w:rsid w:val="00F76BA1"/>
    <w:rsid w:val="00F76EAD"/>
    <w:rsid w:val="00F7735C"/>
    <w:rsid w:val="00F81701"/>
    <w:rsid w:val="00F91D76"/>
    <w:rsid w:val="00FA6335"/>
    <w:rsid w:val="00FC7F0B"/>
    <w:rsid w:val="00FD4C12"/>
    <w:rsid w:val="00FD5551"/>
    <w:rsid w:val="00FE0244"/>
    <w:rsid w:val="00FF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CD8F"/>
  <w15:chartTrackingRefBased/>
  <w15:docId w15:val="{DAF4B569-6DA6-4D65-A65E-45D54B89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styleId="UnresolvedMention">
    <w:name w:val="Unresolved Mention"/>
    <w:basedOn w:val="DefaultParagraphFont"/>
    <w:uiPriority w:val="99"/>
    <w:semiHidden/>
    <w:unhideWhenUsed/>
    <w:rsid w:val="00C830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nda.nebrask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ropwatch.unl.edu" TargetMode="External"/><Relationship Id="rId4" Type="http://schemas.openxmlformats.org/officeDocument/2006/relationships/settings" Target="settings.xml"/><Relationship Id="rId9" Type="http://schemas.openxmlformats.org/officeDocument/2006/relationships/hyperlink" Target="http://www.surveynokey.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ACDBC8-1DA8-7E40-BF8D-95ECCB37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20</Pages>
  <Words>20234</Words>
  <Characters>115338</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Werle</dc:creator>
  <cp:keywords/>
  <dc:description/>
  <cp:lastModifiedBy>MCO</cp:lastModifiedBy>
  <cp:revision>21</cp:revision>
  <cp:lastPrinted>2018-01-29T23:50:00Z</cp:lastPrinted>
  <dcterms:created xsi:type="dcterms:W3CDTF">2018-02-06T23:00:00Z</dcterms:created>
  <dcterms:modified xsi:type="dcterms:W3CDTF">2018-02-08T21:25:00Z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http://www.zotero.org/styles/heredity</vt:lpwstr>
  </property>
  <property fmtid="{D5CDD505-2E9C-101B-9397-08002B2CF9AE}" pid="13" name="Mendeley Recent Style Name 5_1">
    <vt:lpwstr>Heredity</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http://www.zotero.org/styles/harvard-university-of-leeds</vt:lpwstr>
  </property>
  <property fmtid="{D5CDD505-2E9C-101B-9397-08002B2CF9AE}" pid="17" name="Mendeley Recent Style Name 7_1">
    <vt:lpwstr>University of Leeds - Harvard</vt:lpwstr>
  </property>
  <property fmtid="{D5CDD505-2E9C-101B-9397-08002B2CF9AE}" pid="18" name="Mendeley Recent Style Id 8_1">
    <vt:lpwstr>http://www.zotero.org/styles/weed-science</vt:lpwstr>
  </property>
  <property fmtid="{D5CDD505-2E9C-101B-9397-08002B2CF9AE}" pid="19" name="Mendeley Recent Style Name 8_1">
    <vt:lpwstr>Weed Science</vt:lpwstr>
  </property>
  <property fmtid="{D5CDD505-2E9C-101B-9397-08002B2CF9AE}" pid="20" name="Mendeley Recent Style Id 9_1">
    <vt:lpwstr>http://www.zotero.org/styles/weed-technology</vt:lpwstr>
  </property>
  <property fmtid="{D5CDD505-2E9C-101B-9397-08002B2CF9AE}" pid="21" name="Mendeley Recent Style Name 9_1">
    <vt:lpwstr>Weed Technology</vt:lpwstr>
  </property>
  <property fmtid="{D5CDD505-2E9C-101B-9397-08002B2CF9AE}" pid="22" name="Mendeley Document_1">
    <vt:lpwstr>True</vt:lpwstr>
  </property>
  <property fmtid="{D5CDD505-2E9C-101B-9397-08002B2CF9AE}" pid="23" name="Mendeley Unique User Id_1">
    <vt:lpwstr>b96bb1df-e93f-36ff-b8e6-8c912da9c1a9</vt:lpwstr>
  </property>
  <property fmtid="{D5CDD505-2E9C-101B-9397-08002B2CF9AE}" pid="24" name="Mendeley Citation Style_1">
    <vt:lpwstr>http://www.zotero.org/styles/weed-technology</vt:lpwstr>
  </property>
</Properties>
</file>